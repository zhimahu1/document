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2480"/>
      </w:tblGrid>
      <w:tr w:rsidR="001823BB" w:rsidRPr="001823BB" w:rsidTr="001823BB">
        <w:trPr>
          <w:trHeight w:val="27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823BB" w:rsidRPr="001823BB" w:rsidRDefault="001823BB" w:rsidP="001823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auto"/>
            <w:noWrap/>
            <w:vAlign w:val="bottom"/>
            <w:hideMark/>
          </w:tcPr>
          <w:p w:rsidR="001823BB" w:rsidRPr="001823BB" w:rsidRDefault="001823BB" w:rsidP="001823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23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modle</w:t>
            </w:r>
          </w:p>
        </w:tc>
      </w:tr>
      <w:tr w:rsidR="001823BB" w:rsidRPr="001823BB" w:rsidTr="001823BB">
        <w:trPr>
          <w:trHeight w:val="765"/>
        </w:trPr>
        <w:tc>
          <w:tcPr>
            <w:tcW w:w="1600" w:type="dxa"/>
            <w:shd w:val="clear" w:color="auto" w:fill="auto"/>
            <w:vAlign w:val="bottom"/>
            <w:hideMark/>
          </w:tcPr>
          <w:p w:rsidR="001823BB" w:rsidRPr="001823BB" w:rsidRDefault="001823BB" w:rsidP="001823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23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页面-jipiao</w:t>
            </w:r>
            <w:r w:rsidRPr="001823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H5-jipiao</w:t>
            </w:r>
          </w:p>
        </w:tc>
        <w:tc>
          <w:tcPr>
            <w:tcW w:w="2480" w:type="dxa"/>
            <w:shd w:val="clear" w:color="auto" w:fill="auto"/>
            <w:vAlign w:val="bottom"/>
            <w:hideMark/>
          </w:tcPr>
          <w:p w:rsidR="001823BB" w:rsidRPr="001823BB" w:rsidRDefault="001823BB" w:rsidP="001823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823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FlightQueryBean</w:t>
            </w:r>
            <w:r w:rsidRPr="001823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（airplane-model）</w:t>
            </w:r>
          </w:p>
        </w:tc>
      </w:tr>
    </w:tbl>
    <w:p w:rsidR="001823BB" w:rsidRPr="001823BB" w:rsidRDefault="001823BB" w:rsidP="001823BB">
      <w:r>
        <w:rPr>
          <w:rFonts w:hint="eastAsia"/>
        </w:rPr>
        <w:t>需要</w:t>
      </w:r>
      <w:r>
        <w:t>将</w:t>
      </w:r>
      <w:r>
        <w:t>FlightQueryBean</w:t>
      </w:r>
      <w:r>
        <w:t>转换成新定义的</w:t>
      </w:r>
      <w:r>
        <w:t>model</w:t>
      </w:r>
      <w:r w:rsidR="00FF006B">
        <w:rPr>
          <w:rFonts w:hint="eastAsia"/>
        </w:rPr>
        <w:t>，</w:t>
      </w:r>
      <w:r w:rsidR="00FF006B">
        <w:t>然后调用</w:t>
      </w:r>
      <w:r w:rsidR="00FF006B">
        <w:t>flightServer</w:t>
      </w:r>
      <w:r w:rsidR="00FF006B">
        <w:t>的</w:t>
      </w:r>
      <w:r w:rsidR="00FF006B">
        <w:t>jsf</w:t>
      </w:r>
      <w:r w:rsidR="00FF006B">
        <w:t>接口</w:t>
      </w:r>
    </w:p>
    <w:p w:rsidR="00875C12" w:rsidRDefault="004D3B31" w:rsidP="004D3B31">
      <w:pPr>
        <w:pStyle w:val="2"/>
      </w:pPr>
      <w:r>
        <w:t>M</w:t>
      </w:r>
      <w:r>
        <w:rPr>
          <w:rFonts w:hint="eastAsia"/>
        </w:rPr>
        <w:t>odel</w:t>
      </w:r>
      <w:r>
        <w:t>定义</w:t>
      </w:r>
    </w:p>
    <w:p w:rsidR="00654585" w:rsidRDefault="00654585" w:rsidP="00851C26">
      <w:r>
        <w:t>M</w:t>
      </w:r>
      <w:r>
        <w:rPr>
          <w:rFonts w:hint="eastAsia"/>
        </w:rPr>
        <w:t>odel</w:t>
      </w:r>
      <w:r>
        <w:rPr>
          <w:rFonts w:hint="eastAsia"/>
        </w:rPr>
        <w:t>的</w:t>
      </w:r>
      <w:r>
        <w:t>IR—grab</w:t>
      </w:r>
      <w:r>
        <w:rPr>
          <w:rFonts w:hint="eastAsia"/>
        </w:rPr>
        <w:t>的</w:t>
      </w:r>
      <w:r>
        <w:t>OR</w:t>
      </w:r>
      <w:r w:rsidR="00CF225F">
        <w:rPr>
          <w:rFonts w:hint="eastAsia"/>
        </w:rPr>
        <w:t>，</w:t>
      </w:r>
      <w:r w:rsidR="00CF225F">
        <w:t>grab--</w:t>
      </w:r>
      <w:r w:rsidR="00CF225F">
        <w:t>工单</w:t>
      </w:r>
    </w:p>
    <w:p w:rsidR="00086C54" w:rsidRDefault="008C258C" w:rsidP="00851C26">
      <w:r>
        <w:t>工单</w:t>
      </w:r>
      <w:r>
        <w:t>—grab</w:t>
      </w:r>
      <w:r>
        <w:rPr>
          <w:rFonts w:hint="eastAsia"/>
        </w:rPr>
        <w:t>，</w:t>
      </w:r>
      <w:r w:rsidR="00086C54" w:rsidRPr="00086C54">
        <w:rPr>
          <w:rFonts w:hint="eastAsia"/>
        </w:rPr>
        <w:t>将</w:t>
      </w:r>
      <w:r w:rsidR="00086C54" w:rsidRPr="00086C54">
        <w:rPr>
          <w:rFonts w:hint="eastAsia"/>
        </w:rPr>
        <w:t>grab</w:t>
      </w:r>
      <w:r w:rsidR="00086C54" w:rsidRPr="00086C54">
        <w:rPr>
          <w:rFonts w:hint="eastAsia"/>
        </w:rPr>
        <w:t>的</w:t>
      </w:r>
      <w:r w:rsidR="00086C54" w:rsidRPr="00086C54">
        <w:rPr>
          <w:rFonts w:hint="eastAsia"/>
        </w:rPr>
        <w:t>OS</w:t>
      </w:r>
      <w:r w:rsidR="00086C54" w:rsidRPr="00086C54">
        <w:rPr>
          <w:rFonts w:hint="eastAsia"/>
        </w:rPr>
        <w:t>转换成</w:t>
      </w:r>
      <w:r w:rsidR="00086C54" w:rsidRPr="00086C54">
        <w:rPr>
          <w:rFonts w:hint="eastAsia"/>
        </w:rPr>
        <w:t>model</w:t>
      </w:r>
      <w:r w:rsidR="00086C54" w:rsidRPr="00086C54">
        <w:rPr>
          <w:rFonts w:hint="eastAsia"/>
        </w:rPr>
        <w:t>的</w:t>
      </w:r>
      <w:r w:rsidR="00086C54" w:rsidRPr="00086C54">
        <w:rPr>
          <w:rFonts w:hint="eastAsia"/>
        </w:rPr>
        <w:t>IS</w:t>
      </w:r>
      <w:r w:rsidR="00137D16">
        <w:rPr>
          <w:rFonts w:hint="eastAsia"/>
        </w:rPr>
        <w:t>（</w:t>
      </w:r>
      <w:r w:rsidR="00137D16">
        <w:rPr>
          <w:rFonts w:hint="eastAsia"/>
        </w:rPr>
        <w:t>model</w:t>
      </w:r>
      <w:r w:rsidR="00137D16">
        <w:t>中是对外的，</w:t>
      </w:r>
      <w:r w:rsidR="00137D16">
        <w:rPr>
          <w:rFonts w:hint="eastAsia"/>
        </w:rPr>
        <w:t>jipiao</w:t>
      </w:r>
      <w:r w:rsidR="00137D16">
        <w:rPr>
          <w:rFonts w:hint="eastAsia"/>
        </w:rPr>
        <w:t>）</w:t>
      </w:r>
    </w:p>
    <w:p w:rsidR="00851C26" w:rsidRDefault="00851C26" w:rsidP="00851C26">
      <w:r>
        <w:rPr>
          <w:rFonts w:hint="eastAsia"/>
        </w:rPr>
        <w:t>备注</w:t>
      </w:r>
      <w:r>
        <w:t>：</w:t>
      </w:r>
    </w:p>
    <w:p w:rsidR="00851C26" w:rsidRDefault="00851C26" w:rsidP="00D70628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odel</w:t>
      </w:r>
      <w:r>
        <w:t>参数尽量打平</w:t>
      </w:r>
      <w:r w:rsidR="00EB7046">
        <w:rPr>
          <w:rFonts w:hint="eastAsia"/>
        </w:rPr>
        <w:t>，</w:t>
      </w:r>
      <w:r w:rsidR="00170DEB">
        <w:t>source</w:t>
      </w:r>
      <w:r w:rsidR="00EB7046">
        <w:t>，</w:t>
      </w:r>
      <w:r w:rsidR="00EB7046">
        <w:t>userPin</w:t>
      </w:r>
      <w:r w:rsidR="00EB7046">
        <w:rPr>
          <w:rFonts w:hint="eastAsia"/>
        </w:rPr>
        <w:t>，</w:t>
      </w:r>
      <w:r w:rsidR="00EB7046">
        <w:t>来源</w:t>
      </w:r>
    </w:p>
    <w:p w:rsidR="00DA0D4E" w:rsidRDefault="00D70628" w:rsidP="00851C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t>中</w:t>
      </w:r>
      <w:r>
        <w:rPr>
          <w:rFonts w:hint="eastAsia"/>
        </w:rPr>
        <w:t>使用</w:t>
      </w:r>
      <w:r w:rsidR="00AC6AB6">
        <w:rPr>
          <w:rFonts w:hint="eastAsia"/>
        </w:rPr>
        <w:t>城市</w:t>
      </w:r>
      <w:r>
        <w:t>三字码</w:t>
      </w:r>
      <w:r w:rsidR="00273C93">
        <w:rPr>
          <w:rFonts w:hint="eastAsia"/>
        </w:rPr>
        <w:t>，</w:t>
      </w:r>
      <w:r w:rsidR="00273C93">
        <w:t>机场三字码，不适用城市中文名</w:t>
      </w:r>
    </w:p>
    <w:p w:rsidR="00DA0D4E" w:rsidRDefault="00851C26" w:rsidP="00751C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指定</w:t>
      </w:r>
      <w:r>
        <w:t>查询的</w:t>
      </w:r>
      <w:r>
        <w:t>model</w:t>
      </w:r>
      <w:r>
        <w:t>使用</w:t>
      </w:r>
      <w:r>
        <w:t>routeKey</w:t>
      </w:r>
      <w:r>
        <w:t>、</w:t>
      </w:r>
      <w:r>
        <w:t>flightKey</w:t>
      </w:r>
      <w:r>
        <w:t>、</w:t>
      </w:r>
      <w:r>
        <w:t>cacheKey</w:t>
      </w:r>
    </w:p>
    <w:p w:rsidR="00751CC7" w:rsidRDefault="008B53A0" w:rsidP="00751C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指定</w:t>
      </w:r>
      <w:r>
        <w:t>查询中</w:t>
      </w:r>
      <w:r>
        <w:t>UUID</w:t>
      </w:r>
      <w:r w:rsidR="00751CC7">
        <w:rPr>
          <w:rFonts w:hint="eastAsia"/>
        </w:rPr>
        <w:t>，</w:t>
      </w:r>
      <w:r w:rsidR="00751CC7">
        <w:t>userPin</w:t>
      </w:r>
      <w:r w:rsidR="00751CC7">
        <w:rPr>
          <w:rFonts w:hint="eastAsia"/>
        </w:rPr>
        <w:t>，</w:t>
      </w:r>
      <w:r w:rsidR="00751CC7">
        <w:t>来源</w:t>
      </w:r>
      <w:r w:rsidR="00F72B44">
        <w:rPr>
          <w:rFonts w:hint="eastAsia"/>
        </w:rPr>
        <w:t>（</w:t>
      </w:r>
      <w:r w:rsidR="00F72B44">
        <w:rPr>
          <w:rFonts w:hint="eastAsia"/>
        </w:rPr>
        <w:t>source</w:t>
      </w:r>
      <w:r w:rsidR="00F72B44">
        <w:t>Id</w:t>
      </w:r>
      <w:r w:rsidR="00F72B44">
        <w:rPr>
          <w:rFonts w:hint="eastAsia"/>
        </w:rPr>
        <w:t>）</w:t>
      </w:r>
    </w:p>
    <w:p w:rsidR="000C3C76" w:rsidRDefault="001B4290" w:rsidP="000C3C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使用航线</w:t>
      </w:r>
      <w:r>
        <w:t>key</w:t>
      </w:r>
      <w:r>
        <w:t>，航班</w:t>
      </w:r>
      <w:r>
        <w:t>key</w:t>
      </w:r>
      <w:r>
        <w:t>，</w:t>
      </w:r>
      <w:r>
        <w:rPr>
          <w:rFonts w:hint="eastAsia"/>
        </w:rPr>
        <w:t>舱位</w:t>
      </w:r>
      <w:r>
        <w:t>key</w:t>
      </w:r>
      <w:r>
        <w:rPr>
          <w:rFonts w:hint="eastAsia"/>
        </w:rPr>
        <w:t>。</w:t>
      </w:r>
      <w:r>
        <w:t>航班</w:t>
      </w:r>
      <w:r>
        <w:rPr>
          <w:rFonts w:hint="eastAsia"/>
        </w:rPr>
        <w:t>返回参数</w:t>
      </w:r>
      <w:r>
        <w:t>中可以不用</w:t>
      </w:r>
      <w:r>
        <w:t>policyId</w:t>
      </w:r>
      <w:r>
        <w:t>、</w:t>
      </w:r>
      <w:r>
        <w:t>fareItemId</w:t>
      </w:r>
      <w:r>
        <w:rPr>
          <w:rFonts w:hint="eastAsia"/>
        </w:rPr>
        <w:t>、</w:t>
      </w:r>
      <w:r>
        <w:t>uniqueKey</w:t>
      </w:r>
      <w:r>
        <w:t>等参数</w:t>
      </w:r>
      <w:r>
        <w:rPr>
          <w:rFonts w:hint="eastAsia"/>
        </w:rPr>
        <w:t>。</w:t>
      </w:r>
      <w:r>
        <w:t>指定查询和退改签查询的时候通过</w:t>
      </w:r>
      <w:r>
        <w:rPr>
          <w:rFonts w:hint="eastAsia"/>
        </w:rPr>
        <w:t>入参</w:t>
      </w:r>
      <w:r>
        <w:t>的</w:t>
      </w:r>
      <w:r>
        <w:rPr>
          <w:rFonts w:hint="eastAsia"/>
        </w:rPr>
        <w:t>舱位</w:t>
      </w:r>
      <w:r>
        <w:t>key</w:t>
      </w:r>
      <w:r>
        <w:rPr>
          <w:rFonts w:hint="eastAsia"/>
        </w:rPr>
        <w:t>取</w:t>
      </w:r>
      <w:r>
        <w:t>缓存，</w:t>
      </w:r>
      <w:r w:rsidR="00063C2D">
        <w:rPr>
          <w:rFonts w:hint="eastAsia"/>
        </w:rPr>
        <w:t>缓存</w:t>
      </w:r>
      <w:r w:rsidR="00063C2D">
        <w:t>中取不到</w:t>
      </w:r>
      <w:r w:rsidR="00C1205F">
        <w:rPr>
          <w:rFonts w:hint="eastAsia"/>
        </w:rPr>
        <w:t>（</w:t>
      </w:r>
      <w:r w:rsidR="00C1205F">
        <w:rPr>
          <w:rFonts w:hint="eastAsia"/>
        </w:rPr>
        <w:t xml:space="preserve">1. </w:t>
      </w:r>
      <w:r w:rsidR="00C1205F">
        <w:rPr>
          <w:rFonts w:hint="eastAsia"/>
        </w:rPr>
        <w:t>页面</w:t>
      </w:r>
      <w:r w:rsidR="00C1205F">
        <w:t>停留时间过长，</w:t>
      </w:r>
      <w:r w:rsidR="00C1205F">
        <w:rPr>
          <w:rFonts w:hint="eastAsia"/>
        </w:rPr>
        <w:t>退改签和</w:t>
      </w:r>
      <w:r w:rsidR="00C1205F">
        <w:t>指定查询都有可能，缓存过期</w:t>
      </w:r>
      <w:r w:rsidR="00C1205F">
        <w:rPr>
          <w:rFonts w:hint="eastAsia"/>
        </w:rPr>
        <w:t>。</w:t>
      </w:r>
      <w:r w:rsidR="00C1205F">
        <w:rPr>
          <w:rFonts w:hint="eastAsia"/>
        </w:rPr>
        <w:t>2</w:t>
      </w:r>
      <w:r w:rsidR="00C1205F">
        <w:t>.  Redis</w:t>
      </w:r>
      <w:r w:rsidR="00C1205F">
        <w:t>挂掉</w:t>
      </w:r>
      <w:r w:rsidR="00C1205F">
        <w:rPr>
          <w:rFonts w:hint="eastAsia"/>
        </w:rPr>
        <w:t>）</w:t>
      </w:r>
      <w:r w:rsidR="00063C2D">
        <w:t>则</w:t>
      </w:r>
      <w:r w:rsidR="00063C2D">
        <w:rPr>
          <w:rFonts w:hint="eastAsia"/>
        </w:rPr>
        <w:t>通过</w:t>
      </w:r>
      <w:r w:rsidR="00063C2D">
        <w:t>航线</w:t>
      </w:r>
      <w:r w:rsidR="00063C2D">
        <w:t>key</w:t>
      </w:r>
      <w:r w:rsidR="00063C2D">
        <w:t>走</w:t>
      </w:r>
      <w:r w:rsidR="00063C2D">
        <w:t>dataHandler</w:t>
      </w:r>
      <w:r w:rsidR="00063C2D">
        <w:t>，</w:t>
      </w:r>
      <w:r w:rsidR="00C1205F">
        <w:rPr>
          <w:rFonts w:hint="eastAsia"/>
        </w:rPr>
        <w:t>通过</w:t>
      </w:r>
      <w:r w:rsidR="00C1205F">
        <w:t>航班</w:t>
      </w:r>
      <w:r w:rsidR="00C1205F">
        <w:t>key</w:t>
      </w:r>
      <w:r w:rsidR="00C1205F">
        <w:t>找到航班再找舱位，</w:t>
      </w:r>
      <w:r w:rsidR="00571C97">
        <w:rPr>
          <w:rFonts w:hint="eastAsia"/>
        </w:rPr>
        <w:t>获得舱位</w:t>
      </w:r>
      <w:r w:rsidR="00571C97">
        <w:t>数据后</w:t>
      </w:r>
      <w:r>
        <w:t>拼数据调用工单接口查询</w:t>
      </w:r>
      <w:r w:rsidR="00C1205F">
        <w:rPr>
          <w:rFonts w:hint="eastAsia"/>
        </w:rPr>
        <w:t>。</w:t>
      </w:r>
      <w:r w:rsidR="00C1205F">
        <w:t>可能</w:t>
      </w:r>
      <w:r w:rsidR="00C1205F">
        <w:rPr>
          <w:rFonts w:hint="eastAsia"/>
        </w:rPr>
        <w:t>会出现</w:t>
      </w:r>
      <w:r w:rsidR="00C1205F">
        <w:t>走</w:t>
      </w:r>
      <w:r w:rsidR="00C1205F">
        <w:t>dataHandler</w:t>
      </w:r>
      <w:r w:rsidR="00C1205F">
        <w:rPr>
          <w:rFonts w:hint="eastAsia"/>
        </w:rPr>
        <w:t>舱位</w:t>
      </w:r>
      <w:r w:rsidR="00C1205F">
        <w:t>不存在</w:t>
      </w:r>
    </w:p>
    <w:p w:rsidR="007D0614" w:rsidRDefault="007D0614" w:rsidP="007D06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航线</w:t>
      </w:r>
      <w:r>
        <w:t>key</w:t>
      </w:r>
      <w:r>
        <w:rPr>
          <w:rFonts w:hint="eastAsia"/>
        </w:rPr>
        <w:t>：</w:t>
      </w:r>
      <w:r>
        <w:t>出发</w:t>
      </w:r>
      <w:r>
        <w:rPr>
          <w:rFonts w:hint="eastAsia"/>
        </w:rPr>
        <w:t>_</w:t>
      </w:r>
      <w:r>
        <w:rPr>
          <w:rFonts w:hint="eastAsia"/>
        </w:rPr>
        <w:t>到达</w:t>
      </w:r>
      <w:r>
        <w:t>_</w:t>
      </w:r>
      <w:r>
        <w:rPr>
          <w:rFonts w:hint="eastAsia"/>
        </w:rPr>
        <w:t>日期</w:t>
      </w:r>
    </w:p>
    <w:p w:rsidR="007D0614" w:rsidRDefault="000C3C76" w:rsidP="007D06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航班</w:t>
      </w:r>
      <w:r>
        <w:t>key</w:t>
      </w:r>
      <w:r>
        <w:t>：</w:t>
      </w:r>
      <w:r w:rsidRPr="000C3C76">
        <w:t>flightKey: "PEK#PVG#CA155#2018-11-21"</w:t>
      </w:r>
    </w:p>
    <w:p w:rsidR="007D0614" w:rsidRDefault="00916358" w:rsidP="007D06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舱位</w:t>
      </w:r>
      <w:r>
        <w:t>key</w:t>
      </w:r>
      <w:r>
        <w:rPr>
          <w:rFonts w:hint="eastAsia"/>
        </w:rPr>
        <w:t>：</w:t>
      </w:r>
      <w:r>
        <w:t>policyId</w:t>
      </w:r>
      <w:r>
        <w:t>、</w:t>
      </w:r>
      <w:r>
        <w:t>fareItemId</w:t>
      </w:r>
      <w:r>
        <w:rPr>
          <w:rFonts w:hint="eastAsia"/>
        </w:rPr>
        <w:t>、</w:t>
      </w:r>
      <w:r>
        <w:t>uniqueKey</w:t>
      </w:r>
      <w:r>
        <w:rPr>
          <w:rFonts w:hint="eastAsia"/>
        </w:rPr>
        <w:t>、</w:t>
      </w:r>
      <w:r>
        <w:t>uuId</w:t>
      </w:r>
      <w:r w:rsidR="000931FE">
        <w:rPr>
          <w:rFonts w:hint="eastAsia"/>
        </w:rPr>
        <w:t>、</w:t>
      </w:r>
      <w:r w:rsidR="000931FE">
        <w:t>productCode</w:t>
      </w:r>
      <w:r w:rsidR="000931FE">
        <w:rPr>
          <w:rFonts w:hint="eastAsia"/>
        </w:rPr>
        <w:t>、</w:t>
      </w:r>
      <w:r w:rsidR="000931FE">
        <w:t>customCode</w:t>
      </w:r>
    </w:p>
    <w:p w:rsidR="009901C7" w:rsidRDefault="009901C7" w:rsidP="007D06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t>舱位过滤逻辑之后，写缓存，缓存</w:t>
      </w:r>
      <w:r>
        <w:rPr>
          <w:rFonts w:hint="eastAsia"/>
        </w:rPr>
        <w:t>是散列</w:t>
      </w:r>
      <w:r>
        <w:t>的结构，</w:t>
      </w:r>
      <w:r>
        <w:t>key</w:t>
      </w:r>
      <w:r>
        <w:t>是</w:t>
      </w:r>
      <w:r w:rsidR="00724176">
        <w:rPr>
          <w:rFonts w:hint="eastAsia"/>
        </w:rPr>
        <w:t>MD</w:t>
      </w:r>
      <w:r w:rsidR="00724176">
        <w:t>5</w:t>
      </w:r>
      <w:r>
        <w:t>加密后的</w:t>
      </w:r>
      <w:r>
        <w:t>key</w:t>
      </w:r>
      <w:r w:rsidR="00724176">
        <w:rPr>
          <w:rFonts w:hint="eastAsia"/>
        </w:rPr>
        <w:t>（可以</w:t>
      </w:r>
      <w:r w:rsidR="00724176">
        <w:t>压缩成指定长度</w:t>
      </w:r>
      <w:r w:rsidR="00FC5572">
        <w:rPr>
          <w:rFonts w:hint="eastAsia"/>
        </w:rPr>
        <w:t>，</w:t>
      </w:r>
      <w:r w:rsidR="00FC5572">
        <w:rPr>
          <w:rFonts w:hint="eastAsia"/>
        </w:rPr>
        <w:t>16</w:t>
      </w:r>
      <w:r w:rsidR="00FC5572">
        <w:rPr>
          <w:rFonts w:hint="eastAsia"/>
        </w:rPr>
        <w:t>位</w:t>
      </w:r>
      <w:r w:rsidR="00FC5572">
        <w:t>或者</w:t>
      </w:r>
      <w:r w:rsidR="00FC5572">
        <w:rPr>
          <w:rFonts w:hint="eastAsia"/>
        </w:rPr>
        <w:t>32</w:t>
      </w:r>
      <w:r w:rsidR="00FC5572">
        <w:rPr>
          <w:rFonts w:hint="eastAsia"/>
        </w:rPr>
        <w:t>位</w:t>
      </w:r>
      <w:r w:rsidR="00724176">
        <w:rPr>
          <w:rFonts w:hint="eastAsia"/>
        </w:rPr>
        <w:t>）</w:t>
      </w:r>
      <w:r>
        <w:t>，</w:t>
      </w:r>
      <w:r>
        <w:rPr>
          <w:rFonts w:hint="eastAsia"/>
        </w:rPr>
        <w:t>value</w:t>
      </w:r>
      <w:r>
        <w:t>是具体的</w:t>
      </w:r>
      <w:r>
        <w:rPr>
          <w:rFonts w:hint="eastAsia"/>
        </w:rPr>
        <w:t>舱位</w:t>
      </w:r>
      <w:r>
        <w:t>model</w:t>
      </w:r>
      <w:r w:rsidR="00063C2D">
        <w:rPr>
          <w:rFonts w:hint="eastAsia"/>
        </w:rPr>
        <w:t>。</w:t>
      </w:r>
    </w:p>
    <w:p w:rsidR="00063C2D" w:rsidRDefault="00063C2D" w:rsidP="007D06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舱位</w:t>
      </w:r>
      <w:r>
        <w:t>key</w:t>
      </w:r>
      <w:r>
        <w:t>的加密</w:t>
      </w:r>
      <w:r>
        <w:rPr>
          <w:rFonts w:hint="eastAsia"/>
        </w:rPr>
        <w:t>在</w:t>
      </w:r>
      <w:r>
        <w:rPr>
          <w:rFonts w:hint="eastAsia"/>
        </w:rPr>
        <w:t>13</w:t>
      </w:r>
      <w:r>
        <w:rPr>
          <w:rFonts w:hint="eastAsia"/>
        </w:rPr>
        <w:t>个舱位循环</w:t>
      </w:r>
      <w:r>
        <w:t>的打标中做</w:t>
      </w:r>
      <w:r>
        <w:rPr>
          <w:rFonts w:hint="eastAsia"/>
        </w:rPr>
        <w:t>。</w:t>
      </w:r>
    </w:p>
    <w:p w:rsidR="00063C2D" w:rsidRDefault="00E4411A" w:rsidP="007D06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现有</w:t>
      </w:r>
      <w:r>
        <w:t>的查询舱位</w:t>
      </w:r>
      <w:r>
        <w:t>detail</w:t>
      </w:r>
      <w:r>
        <w:t>，若缓存中为</w:t>
      </w:r>
      <w:r>
        <w:t>null</w:t>
      </w:r>
      <w:r>
        <w:t>，不会走</w:t>
      </w:r>
      <w:r>
        <w:t>dataHandler</w:t>
      </w:r>
    </w:p>
    <w:p w:rsidR="00BD2298" w:rsidRDefault="00BD2298" w:rsidP="00BD2298">
      <w:pPr>
        <w:pStyle w:val="a5"/>
        <w:numPr>
          <w:ilvl w:val="0"/>
          <w:numId w:val="1"/>
        </w:numPr>
        <w:ind w:firstLineChars="0"/>
      </w:pPr>
      <w:r w:rsidRPr="00475EB2">
        <w:t>IsSpecialClass</w:t>
      </w:r>
      <w:r>
        <w:rPr>
          <w:rFonts w:hint="eastAsia"/>
        </w:rPr>
        <w:t>，</w:t>
      </w:r>
      <w:r>
        <w:t>classText</w:t>
      </w:r>
      <w:r>
        <w:t>，</w:t>
      </w:r>
      <w:r>
        <w:t>classNoCn</w:t>
      </w:r>
    </w:p>
    <w:p w:rsidR="00BD2298" w:rsidRDefault="00BD2298" w:rsidP="00BD2298">
      <w:pPr>
        <w:pStyle w:val="a5"/>
        <w:ind w:left="360" w:firstLineChars="0" w:firstLine="0"/>
      </w:pPr>
      <w:r>
        <w:rPr>
          <w:rFonts w:hint="eastAsia"/>
        </w:rPr>
        <w:t>可以</w:t>
      </w:r>
      <w:r>
        <w:t>这样：</w:t>
      </w:r>
    </w:p>
    <w:p w:rsidR="00BD2298" w:rsidRDefault="00BD2298" w:rsidP="00BD2298">
      <w:pPr>
        <w:ind w:firstLineChars="150" w:firstLine="315"/>
      </w:pPr>
      <w:r>
        <w:t>cabinClassMap: {</w:t>
      </w:r>
      <w:r>
        <w:tab/>
      </w:r>
      <w:r>
        <w:tab/>
      </w:r>
      <w:r>
        <w:tab/>
      </w:r>
      <w:r>
        <w:tab/>
      </w:r>
    </w:p>
    <w:p w:rsidR="00BD2298" w:rsidRDefault="00BD2298" w:rsidP="00BD2298">
      <w:pPr>
        <w:pStyle w:val="a5"/>
        <w:ind w:left="360" w:firstLineChars="0" w:firstLine="0"/>
      </w:pPr>
      <w:r>
        <w:tab/>
        <w:t>PEK#PVG#CA#Y: {</w:t>
      </w:r>
      <w:r>
        <w:tab/>
      </w:r>
      <w:r>
        <w:tab/>
      </w:r>
      <w:r>
        <w:tab/>
      </w:r>
    </w:p>
    <w:p w:rsidR="00BD2298" w:rsidRDefault="00BD2298" w:rsidP="00BD2298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subType: "</w:t>
      </w:r>
      <w:r>
        <w:rPr>
          <w:rFonts w:hint="eastAsia"/>
        </w:rPr>
        <w:t>经济舱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D2298" w:rsidRDefault="00BD2298" w:rsidP="00BD2298">
      <w:pPr>
        <w:pStyle w:val="a5"/>
        <w:ind w:left="360" w:firstLineChars="0" w:firstLine="0"/>
      </w:pPr>
      <w:r>
        <w:tab/>
      </w:r>
      <w:r>
        <w:tab/>
        <w:t>classInfos: null,</w:t>
      </w:r>
      <w:r>
        <w:tab/>
      </w:r>
      <w:r>
        <w:tab/>
      </w:r>
    </w:p>
    <w:p w:rsidR="00BD2298" w:rsidRDefault="00BD2298" w:rsidP="00BD2298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majorType: "</w:t>
      </w:r>
      <w:r>
        <w:rPr>
          <w:rFonts w:hint="eastAsia"/>
        </w:rPr>
        <w:t>经济舱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D2298" w:rsidRDefault="00BD2298" w:rsidP="00BD2298">
      <w:pPr>
        <w:pStyle w:val="a5"/>
        <w:ind w:left="360" w:firstLineChars="0" w:firstLine="0"/>
      </w:pPr>
      <w:r>
        <w:tab/>
      </w:r>
      <w:r>
        <w:tab/>
        <w:t>majorCode: "EC",</w:t>
      </w:r>
      <w:r>
        <w:tab/>
      </w:r>
      <w:r>
        <w:tab/>
      </w:r>
    </w:p>
    <w:p w:rsidR="00BD2298" w:rsidRDefault="00BD2298" w:rsidP="00BD2298">
      <w:pPr>
        <w:pStyle w:val="a5"/>
        <w:ind w:left="360" w:firstLineChars="0" w:firstLine="0"/>
      </w:pPr>
      <w:r>
        <w:tab/>
      </w:r>
      <w:r>
        <w:tab/>
        <w:t>fullPrice: 1360</w:t>
      </w:r>
      <w:r>
        <w:tab/>
      </w:r>
      <w:r>
        <w:tab/>
      </w:r>
    </w:p>
    <w:p w:rsidR="00BD2298" w:rsidRDefault="00BD2298" w:rsidP="00BD2298">
      <w:pPr>
        <w:pStyle w:val="a5"/>
        <w:ind w:left="360" w:firstLineChars="0" w:firstLine="0"/>
      </w:pPr>
      <w:r>
        <w:tab/>
        <w:t>}</w:t>
      </w:r>
      <w:r>
        <w:tab/>
      </w:r>
      <w:r>
        <w:tab/>
      </w:r>
      <w:r>
        <w:tab/>
      </w:r>
    </w:p>
    <w:p w:rsidR="00BD2298" w:rsidRDefault="00BD2298" w:rsidP="00BD2298">
      <w:pPr>
        <w:pStyle w:val="a5"/>
        <w:ind w:left="360" w:firstLineChars="0" w:firstLine="0"/>
      </w:pPr>
      <w:r>
        <w:t>},</w:t>
      </w:r>
      <w:r>
        <w:tab/>
      </w:r>
      <w:r>
        <w:tab/>
      </w:r>
      <w:r>
        <w:tab/>
      </w:r>
      <w:r>
        <w:tab/>
      </w:r>
    </w:p>
    <w:p w:rsidR="00BD2298" w:rsidRDefault="00B11165" w:rsidP="00B111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</w:p>
    <w:p w:rsidR="00B11165" w:rsidRDefault="00B11165" w:rsidP="00B11165">
      <w:pPr>
        <w:pStyle w:val="a5"/>
        <w:ind w:left="360" w:firstLineChars="0" w:firstLine="0"/>
      </w:pPr>
      <w:r>
        <w:rPr>
          <w:rFonts w:hint="eastAsia"/>
        </w:rPr>
        <w:t>Map</w:t>
      </w:r>
      <w:r>
        <w:t>&lt;FlightNo</w:t>
      </w:r>
      <w:r>
        <w:rPr>
          <w:rFonts w:hint="eastAsia"/>
        </w:rPr>
        <w:t>，</w:t>
      </w:r>
      <w:r w:rsidR="00AB1493">
        <w:rPr>
          <w:rFonts w:hint="eastAsia"/>
        </w:rPr>
        <w:t>Lis</w:t>
      </w:r>
      <w:r w:rsidR="00AB1493">
        <w:t>t&lt;</w:t>
      </w:r>
      <w:r>
        <w:rPr>
          <w:rFonts w:hint="eastAsia"/>
        </w:rPr>
        <w:t>Flight</w:t>
      </w:r>
      <w:r w:rsidR="00AB1493">
        <w:t>&gt;</w:t>
      </w:r>
      <w:r>
        <w:t>&gt;</w:t>
      </w:r>
      <w:r w:rsidR="00AB1493">
        <w:rPr>
          <w:rFonts w:hint="eastAsia"/>
        </w:rPr>
        <w:t>兼容</w:t>
      </w:r>
      <w:r w:rsidR="00AB1493">
        <w:t>了中</w:t>
      </w:r>
      <w:r w:rsidR="00AB1493">
        <w:rPr>
          <w:rFonts w:hint="eastAsia"/>
        </w:rPr>
        <w:t>转</w:t>
      </w:r>
    </w:p>
    <w:p w:rsidR="00B11165" w:rsidRDefault="00B11165" w:rsidP="00B11165">
      <w:pPr>
        <w:pStyle w:val="a5"/>
        <w:ind w:left="360" w:firstLineChars="0" w:firstLine="0"/>
      </w:pPr>
      <w:r>
        <w:t>Map&lt;</w:t>
      </w:r>
      <w:r w:rsidR="006A4874">
        <w:t>FlightNo</w:t>
      </w:r>
      <w:r w:rsidR="006A4874">
        <w:rPr>
          <w:rFonts w:hint="eastAsia"/>
        </w:rPr>
        <w:t>，</w:t>
      </w:r>
      <w:r w:rsidR="00AB1493">
        <w:rPr>
          <w:rFonts w:hint="eastAsia"/>
        </w:rPr>
        <w:t>List&lt;</w:t>
      </w:r>
      <w:r w:rsidR="006A4874">
        <w:t>Cabin&gt;</w:t>
      </w:r>
      <w:r w:rsidR="00AB1493">
        <w:t>&gt;</w:t>
      </w:r>
    </w:p>
    <w:p w:rsidR="006A4874" w:rsidRDefault="006A4874" w:rsidP="00B11165">
      <w:pPr>
        <w:pStyle w:val="a5"/>
        <w:ind w:left="360" w:firstLineChars="0" w:firstLine="0"/>
      </w:pPr>
      <w:r>
        <w:rPr>
          <w:rFonts w:hint="eastAsia"/>
        </w:rPr>
        <w:t>Map&lt;</w:t>
      </w:r>
      <w:r>
        <w:t>airPortCode</w:t>
      </w:r>
      <w:r>
        <w:rPr>
          <w:rFonts w:hint="eastAsia"/>
        </w:rPr>
        <w:t>，</w:t>
      </w:r>
      <w:r>
        <w:t>Airport</w:t>
      </w:r>
      <w:r>
        <w:rPr>
          <w:rFonts w:hint="eastAsia"/>
        </w:rPr>
        <w:t>&gt;</w:t>
      </w:r>
      <w:r w:rsidR="00170DEB">
        <w:t xml:space="preserve"> </w:t>
      </w:r>
    </w:p>
    <w:p w:rsidR="006A4874" w:rsidRDefault="006A4874" w:rsidP="006A4874">
      <w:pPr>
        <w:pStyle w:val="a5"/>
        <w:ind w:left="360" w:firstLineChars="0" w:firstLine="0"/>
      </w:pPr>
      <w:r>
        <w:rPr>
          <w:rFonts w:hint="eastAsia"/>
        </w:rPr>
        <w:t>Map&lt;</w:t>
      </w:r>
      <w:r>
        <w:t>cityCode</w:t>
      </w:r>
      <w:r>
        <w:rPr>
          <w:rFonts w:hint="eastAsia"/>
        </w:rPr>
        <w:t>，</w:t>
      </w:r>
      <w:r>
        <w:t>City</w:t>
      </w:r>
      <w:r>
        <w:rPr>
          <w:rFonts w:hint="eastAsia"/>
        </w:rPr>
        <w:t>&gt;</w:t>
      </w:r>
    </w:p>
    <w:p w:rsidR="006A4874" w:rsidRDefault="006A4874" w:rsidP="006A4874">
      <w:pPr>
        <w:pStyle w:val="a5"/>
        <w:ind w:left="360" w:firstLineChars="0" w:firstLine="0"/>
      </w:pPr>
      <w:r>
        <w:rPr>
          <w:rFonts w:hint="eastAsia"/>
        </w:rPr>
        <w:t>Map&lt;</w:t>
      </w:r>
      <w:r>
        <w:t>airwayCode</w:t>
      </w:r>
      <w:r>
        <w:rPr>
          <w:rFonts w:hint="eastAsia"/>
        </w:rPr>
        <w:t>，</w:t>
      </w:r>
      <w:r>
        <w:t>Airways</w:t>
      </w:r>
      <w:r>
        <w:rPr>
          <w:rFonts w:hint="eastAsia"/>
        </w:rPr>
        <w:t>&gt;</w:t>
      </w:r>
    </w:p>
    <w:p w:rsidR="00CF349B" w:rsidRDefault="00CF349B" w:rsidP="00CF349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指定</w:t>
      </w:r>
      <w:r>
        <w:t>查询，</w:t>
      </w:r>
      <w:r>
        <w:rPr>
          <w:rFonts w:hint="eastAsia"/>
        </w:rPr>
        <w:t>退改签</w:t>
      </w:r>
      <w:r>
        <w:t>，舱位展开</w:t>
      </w:r>
      <w:r w:rsidR="00ED0F4C">
        <w:rPr>
          <w:rFonts w:hint="eastAsia"/>
        </w:rPr>
        <w:t>共</w:t>
      </w:r>
      <w:r>
        <w:t>用一份缓存。</w:t>
      </w:r>
    </w:p>
    <w:p w:rsidR="00CF349B" w:rsidRDefault="00CF349B" w:rsidP="00CF349B">
      <w:pPr>
        <w:pStyle w:val="a5"/>
        <w:ind w:left="360" w:firstLineChars="0" w:firstLine="0"/>
      </w:pPr>
      <w:r>
        <w:rPr>
          <w:rFonts w:hint="eastAsia"/>
        </w:rPr>
        <w:t>结构</w:t>
      </w:r>
      <w:r>
        <w:t>：</w:t>
      </w:r>
      <w:r>
        <w:rPr>
          <w:rFonts w:hint="eastAsia"/>
        </w:rPr>
        <w:t>String</w:t>
      </w:r>
    </w:p>
    <w:p w:rsidR="00CF349B" w:rsidRDefault="00CF349B" w:rsidP="00CF349B">
      <w:pPr>
        <w:pStyle w:val="a5"/>
        <w:ind w:left="360" w:firstLineChars="0" w:firstLine="0"/>
      </w:pPr>
      <w:r>
        <w:t>Key:</w:t>
      </w:r>
      <w:r w:rsidR="00C33206">
        <w:t xml:space="preserve"> flightKey</w:t>
      </w:r>
      <w:r w:rsidR="00764284">
        <w:t>+UUID</w:t>
      </w:r>
    </w:p>
    <w:p w:rsidR="00B04167" w:rsidRDefault="00C33206" w:rsidP="00CF349B">
      <w:pPr>
        <w:pStyle w:val="a5"/>
        <w:ind w:left="360" w:firstLineChars="0" w:firstLine="0"/>
      </w:pPr>
      <w:r>
        <w:t>Value:</w:t>
      </w:r>
      <w:r w:rsidR="00B04167">
        <w:t>Json</w:t>
      </w:r>
      <w:r w:rsidR="00B04167">
        <w:rPr>
          <w:rFonts w:hint="eastAsia"/>
        </w:rPr>
        <w:t>串</w:t>
      </w:r>
      <w:r w:rsidR="00B04167">
        <w:t>，对象如下：</w:t>
      </w:r>
    </w:p>
    <w:p w:rsidR="00C33206" w:rsidRDefault="00C33206" w:rsidP="00CF349B">
      <w:pPr>
        <w:pStyle w:val="a5"/>
        <w:ind w:left="360" w:firstLineChars="0" w:firstLine="0"/>
      </w:pPr>
      <w:r>
        <w:t xml:space="preserve"> Object{</w:t>
      </w:r>
    </w:p>
    <w:p w:rsidR="00C33206" w:rsidRDefault="00C33206" w:rsidP="00CF349B">
      <w:pPr>
        <w:pStyle w:val="a5"/>
        <w:ind w:left="360" w:firstLineChars="0" w:firstLine="0"/>
      </w:pPr>
      <w:r>
        <w:t>Flight</w:t>
      </w:r>
    </w:p>
    <w:p w:rsidR="00C33206" w:rsidRDefault="00C33206" w:rsidP="00CF349B">
      <w:pPr>
        <w:pStyle w:val="a5"/>
        <w:ind w:left="360" w:firstLineChars="0" w:firstLine="0"/>
      </w:pPr>
      <w:r>
        <w:t>Map&lt;cabinKey,Cabin&gt;</w:t>
      </w:r>
    </w:p>
    <w:p w:rsidR="00C33206" w:rsidRDefault="00C33206" w:rsidP="00CF349B">
      <w:pPr>
        <w:pStyle w:val="a5"/>
        <w:ind w:left="360" w:firstLineChars="0" w:firstLine="0"/>
      </w:pPr>
      <w:r>
        <w:t>}</w:t>
      </w:r>
    </w:p>
    <w:p w:rsidR="006A4874" w:rsidRPr="006A4874" w:rsidRDefault="00286681" w:rsidP="00286681">
      <w:pPr>
        <w:pStyle w:val="a5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ey</w:t>
      </w:r>
      <w:r>
        <w:t>里边是否</w:t>
      </w:r>
      <w:r>
        <w:rPr>
          <w:rFonts w:hint="eastAsia"/>
        </w:rPr>
        <w:t>要</w:t>
      </w:r>
      <w:r>
        <w:t>uuid</w:t>
      </w:r>
      <w:r w:rsidR="00D519B9">
        <w:rPr>
          <w:rFonts w:hint="eastAsia"/>
        </w:rPr>
        <w:t>：</w:t>
      </w:r>
      <w:r w:rsidR="00D519B9">
        <w:t>要</w:t>
      </w:r>
      <w:r w:rsidR="00ED0F4C">
        <w:rPr>
          <w:rFonts w:hint="eastAsia"/>
        </w:rPr>
        <w:t>。</w:t>
      </w:r>
    </w:p>
    <w:p w:rsidR="008B53A0" w:rsidRDefault="00E0117F" w:rsidP="00E0117F">
      <w:pPr>
        <w:pStyle w:val="2"/>
      </w:pPr>
      <w:r>
        <w:rPr>
          <w:rFonts w:hint="eastAsia"/>
        </w:rPr>
        <w:t>注意</w:t>
      </w:r>
      <w:r>
        <w:t>：</w:t>
      </w:r>
    </w:p>
    <w:p w:rsidR="00E0117F" w:rsidRDefault="00E0117F" w:rsidP="00E0117F">
      <w:r>
        <w:t>J</w:t>
      </w:r>
      <w:r>
        <w:rPr>
          <w:rFonts w:hint="eastAsia"/>
        </w:rPr>
        <w:t>im</w:t>
      </w:r>
      <w:r>
        <w:t>db</w:t>
      </w:r>
      <w:r>
        <w:rPr>
          <w:rFonts w:hint="eastAsia"/>
        </w:rPr>
        <w:t>申请</w:t>
      </w:r>
      <w:r>
        <w:t>新集群，并行一段时间</w:t>
      </w:r>
    </w:p>
    <w:p w:rsidR="002E58F1" w:rsidRDefault="002E58F1" w:rsidP="00E0117F">
      <w:r>
        <w:rPr>
          <w:rFonts w:hint="eastAsia"/>
        </w:rPr>
        <w:t>订单</w:t>
      </w:r>
      <w:r>
        <w:t>中使用的促销信息是，指定查询时重新走了一遍</w:t>
      </w:r>
      <w:r>
        <w:t>ruleHandler</w:t>
      </w:r>
    </w:p>
    <w:p w:rsidR="00B374CF" w:rsidRDefault="00B374CF" w:rsidP="00E0117F">
      <w:r w:rsidRPr="00B374CF">
        <w:t>exsitsActivity</w:t>
      </w:r>
      <w:r w:rsidR="002424F5">
        <w:rPr>
          <w:rFonts w:hint="eastAsia"/>
        </w:rPr>
        <w:t>，</w:t>
      </w:r>
      <w:r w:rsidR="002424F5">
        <w:rPr>
          <w:rFonts w:hint="eastAsia"/>
        </w:rPr>
        <w:t xml:space="preserve"> </w:t>
      </w:r>
      <w:r w:rsidR="002424F5" w:rsidRPr="002424F5">
        <w:t>activityUserType</w:t>
      </w:r>
      <w:r w:rsidR="002424F5">
        <w:rPr>
          <w:rFonts w:hint="eastAsia"/>
        </w:rPr>
        <w:t>，</w:t>
      </w:r>
      <w:r w:rsidR="00E85F80" w:rsidRPr="00E85F80">
        <w:t>maxReducePrice</w:t>
      </w:r>
      <w:r w:rsidR="00E85F80">
        <w:rPr>
          <w:rFonts w:hint="eastAsia"/>
        </w:rPr>
        <w:t>，</w:t>
      </w:r>
      <w:r w:rsidR="002424F5" w:rsidRPr="002424F5">
        <w:t>hasVenderCouponFlag</w:t>
      </w:r>
    </w:p>
    <w:p w:rsidR="00804C49" w:rsidRDefault="00804C49" w:rsidP="00E0117F">
      <w:r>
        <w:rPr>
          <w:rFonts w:hint="eastAsia"/>
        </w:rPr>
        <w:t>机场</w:t>
      </w:r>
      <w:r>
        <w:t>、城市、航站楼、日期</w:t>
      </w:r>
      <w:r w:rsidR="00B72239">
        <w:rPr>
          <w:rFonts w:hint="eastAsia"/>
        </w:rPr>
        <w:t>、</w:t>
      </w:r>
      <w:r w:rsidR="00B72239">
        <w:t>航班号</w:t>
      </w:r>
    </w:p>
    <w:p w:rsidR="00E67E52" w:rsidRDefault="00E67E52" w:rsidP="00E0117F">
      <w:r>
        <w:rPr>
          <w:rFonts w:hint="eastAsia"/>
        </w:rPr>
        <w:t>经停</w:t>
      </w:r>
      <w:r>
        <w:t>城市：</w:t>
      </w:r>
    </w:p>
    <w:p w:rsidR="00E67E52" w:rsidRDefault="00E67E52" w:rsidP="00E0117F">
      <w:r>
        <w:t>I</w:t>
      </w:r>
      <w:r>
        <w:rPr>
          <w:rFonts w:hint="eastAsia"/>
        </w:rPr>
        <w:t>s</w:t>
      </w:r>
      <w:r>
        <w:t>Stop</w:t>
      </w:r>
      <w:r w:rsidR="00C20E9E">
        <w:rPr>
          <w:rFonts w:hint="eastAsia"/>
        </w:rPr>
        <w:t>。</w:t>
      </w:r>
      <w:r w:rsidR="00C20E9E">
        <w:t>为</w:t>
      </w:r>
      <w:r w:rsidR="00C20E9E">
        <w:rPr>
          <w:rFonts w:hint="eastAsia"/>
        </w:rPr>
        <w:t>0</w:t>
      </w:r>
      <w:r w:rsidR="00C20E9E">
        <w:rPr>
          <w:rFonts w:hint="eastAsia"/>
        </w:rPr>
        <w:t>则</w:t>
      </w:r>
      <w:r w:rsidR="00C20E9E">
        <w:t>null</w:t>
      </w:r>
      <w:r w:rsidR="00C20E9E">
        <w:t>，</w:t>
      </w:r>
      <w:r w:rsidR="00C20E9E">
        <w:rPr>
          <w:rFonts w:hint="eastAsia"/>
        </w:rPr>
        <w:t>为</w:t>
      </w:r>
      <w:r w:rsidR="00C20E9E">
        <w:rPr>
          <w:rFonts w:hint="eastAsia"/>
        </w:rPr>
        <w:t>1</w:t>
      </w:r>
      <w:r w:rsidR="00C20E9E">
        <w:rPr>
          <w:rFonts w:hint="eastAsia"/>
        </w:rPr>
        <w:t>则</w:t>
      </w:r>
      <w:r w:rsidR="00C20E9E">
        <w:t>有</w:t>
      </w:r>
    </w:p>
    <w:tbl>
      <w:tblPr>
        <w:tblW w:w="5155" w:type="dxa"/>
        <w:tblLook w:val="04A0" w:firstRow="1" w:lastRow="0" w:firstColumn="1" w:lastColumn="0" w:noHBand="0" w:noVBand="1"/>
      </w:tblPr>
      <w:tblGrid>
        <w:gridCol w:w="2137"/>
        <w:gridCol w:w="222"/>
        <w:gridCol w:w="1700"/>
        <w:gridCol w:w="1096"/>
      </w:tblGrid>
      <w:tr w:rsidR="00E67E52" w:rsidRPr="00E67E52" w:rsidTr="002B7E56">
        <w:trPr>
          <w:trHeight w:val="270"/>
        </w:trPr>
        <w:tc>
          <w:tcPr>
            <w:tcW w:w="23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stops: [{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7E52" w:rsidRPr="00E67E52" w:rsidTr="002B7E56">
        <w:trPr>
          <w:trHeight w:val="270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airportCode: "LYA",</w:t>
            </w:r>
          </w:p>
        </w:tc>
      </w:tr>
      <w:tr w:rsidR="00E67E52" w:rsidRPr="00E67E52" w:rsidTr="002B7E56">
        <w:trPr>
          <w:trHeight w:val="270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cityCode: "LYA",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67E52" w:rsidRPr="00E67E52" w:rsidTr="002B7E56">
        <w:trPr>
          <w:trHeight w:val="270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arrvDate: "2018-11-18",</w:t>
            </w:r>
          </w:p>
        </w:tc>
      </w:tr>
      <w:tr w:rsidR="00E67E52" w:rsidRPr="00E67E52" w:rsidTr="002B7E56">
        <w:trPr>
          <w:trHeight w:val="270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arrvTime: "09:55",</w:t>
            </w:r>
          </w:p>
        </w:tc>
      </w:tr>
      <w:tr w:rsidR="00E67E52" w:rsidRPr="00E67E52" w:rsidTr="002B7E56">
        <w:trPr>
          <w:trHeight w:val="270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deptDate: "2018-11-18",</w:t>
            </w:r>
          </w:p>
        </w:tc>
      </w:tr>
      <w:tr w:rsidR="00E67E52" w:rsidRPr="00E67E52" w:rsidTr="002B7E56">
        <w:trPr>
          <w:trHeight w:val="270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deptTime: "10:40",</w:t>
            </w:r>
          </w:p>
        </w:tc>
      </w:tr>
      <w:tr w:rsidR="00E67E52" w:rsidRPr="00E67E52" w:rsidTr="002B7E56">
        <w:trPr>
          <w:trHeight w:val="270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duration: 45,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67E52" w:rsidRPr="00E67E52" w:rsidTr="002B7E56">
        <w:trPr>
          <w:trHeight w:val="270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through: null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67E52" w:rsidRPr="00E67E52" w:rsidTr="002B7E56">
        <w:trPr>
          <w:trHeight w:val="270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67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}],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7E52" w:rsidRPr="00E67E52" w:rsidRDefault="00E67E52" w:rsidP="00E67E5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67E52" w:rsidRDefault="002B7E56" w:rsidP="00E0117F">
      <w:r w:rsidRPr="002B7E56">
        <w:t>bingoLeastClassInfo</w:t>
      </w:r>
      <w:r>
        <w:rPr>
          <w:rFonts w:hint="eastAsia"/>
        </w:rPr>
        <w:t>的</w:t>
      </w:r>
      <w:r w:rsidRPr="002B7E56">
        <w:t>carrierAirwaysCn</w:t>
      </w:r>
      <w:r>
        <w:rPr>
          <w:rFonts w:hint="eastAsia"/>
        </w:rPr>
        <w:t>，</w:t>
      </w:r>
      <w:r>
        <w:t>price</w:t>
      </w:r>
      <w:r>
        <w:rPr>
          <w:rFonts w:hint="eastAsia"/>
        </w:rPr>
        <w:t>往返</w:t>
      </w:r>
      <w:r>
        <w:t>用</w:t>
      </w:r>
      <w:r w:rsidR="00132DB5">
        <w:rPr>
          <w:noProof/>
        </w:rPr>
        <w:drawing>
          <wp:inline distT="0" distB="0" distL="0" distR="0" wp14:anchorId="458C71B3" wp14:editId="692FE944">
            <wp:extent cx="5274310" cy="761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0C" w:rsidRDefault="00C65C0C" w:rsidP="00E0117F">
      <w:r>
        <w:rPr>
          <w:rFonts w:hint="eastAsia"/>
        </w:rPr>
        <w:t>price</w:t>
      </w:r>
      <w:r>
        <w:t>，航班打标用，</w:t>
      </w:r>
      <w:r>
        <w:t>sourceId</w:t>
      </w:r>
      <w:r>
        <w:rPr>
          <w:rFonts w:hint="eastAsia"/>
        </w:rPr>
        <w:t>是</w:t>
      </w:r>
      <w:r>
        <w:t>经停用</w:t>
      </w:r>
    </w:p>
    <w:p w:rsidR="005C2CD7" w:rsidRDefault="005C2CD7" w:rsidP="00E0117F"/>
    <w:p w:rsidR="005C2CD7" w:rsidRDefault="005C2CD7" w:rsidP="00E0117F">
      <w:r>
        <w:rPr>
          <w:rFonts w:hint="eastAsia"/>
        </w:rPr>
        <w:t>过滤时间</w:t>
      </w:r>
      <w:r>
        <w:t>段</w:t>
      </w:r>
      <w:r>
        <w:rPr>
          <w:rFonts w:hint="eastAsia"/>
        </w:rPr>
        <w:t>，</w:t>
      </w:r>
      <w:r>
        <w:t>航司，机型</w:t>
      </w:r>
      <w:r>
        <w:rPr>
          <w:rFonts w:hint="eastAsia"/>
        </w:rPr>
        <w:t>，</w:t>
      </w:r>
      <w:r>
        <w:t>仓等</w:t>
      </w:r>
      <w:r w:rsidR="00F16606">
        <w:rPr>
          <w:rFonts w:hint="eastAsia"/>
        </w:rPr>
        <w:t>，</w:t>
      </w:r>
      <w:r w:rsidR="00F16606">
        <w:t>机场</w:t>
      </w:r>
      <w:r w:rsidR="008C565D">
        <w:rPr>
          <w:rFonts w:hint="eastAsia"/>
        </w:rPr>
        <w:t xml:space="preserve">  </w:t>
      </w:r>
      <w:r w:rsidR="008C565D">
        <w:rPr>
          <w:rFonts w:hint="eastAsia"/>
        </w:rPr>
        <w:t>弄成</w:t>
      </w:r>
      <w:r w:rsidR="008C565D">
        <w:t>map</w:t>
      </w:r>
      <w:r w:rsidR="008C565D">
        <w:t>结构</w:t>
      </w:r>
    </w:p>
    <w:p w:rsidR="00991086" w:rsidRDefault="00991086" w:rsidP="00991086">
      <w:r>
        <w:rPr>
          <w:rFonts w:hint="eastAsia"/>
        </w:rPr>
        <w:t>军警残</w:t>
      </w:r>
      <w:r>
        <w:t>和其他合成一个</w:t>
      </w:r>
      <w:r>
        <w:t>model</w:t>
      </w:r>
    </w:p>
    <w:p w:rsidR="00991086" w:rsidRDefault="00991086" w:rsidP="00E0117F"/>
    <w:p w:rsidR="003B0799" w:rsidRDefault="003B0799" w:rsidP="001A2242">
      <w:pPr>
        <w:pStyle w:val="2"/>
      </w:pPr>
      <w:r>
        <w:rPr>
          <w:rFonts w:hint="eastAsia"/>
        </w:rPr>
        <w:t>航班</w:t>
      </w:r>
      <w:r>
        <w:t>维度：</w:t>
      </w:r>
    </w:p>
    <w:p w:rsidR="003B0799" w:rsidRDefault="006A6DF1" w:rsidP="00E0117F">
      <w:r>
        <w:rPr>
          <w:rFonts w:hint="eastAsia"/>
        </w:rPr>
        <w:t>航班号</w:t>
      </w:r>
      <w:r>
        <w:t>，</w:t>
      </w:r>
      <w:r w:rsidR="003B0799" w:rsidRPr="003B0799">
        <w:t>maxReducePrice</w:t>
      </w:r>
      <w:r w:rsidR="003B0799">
        <w:rPr>
          <w:rFonts w:hint="eastAsia"/>
        </w:rPr>
        <w:t>和</w:t>
      </w:r>
      <w:r w:rsidR="003B0799">
        <w:t>lowPrice</w:t>
      </w:r>
      <w:r w:rsidR="00E505C1">
        <w:rPr>
          <w:rFonts w:hint="eastAsia"/>
        </w:rPr>
        <w:t>，</w:t>
      </w:r>
      <w:r w:rsidR="00E505C1">
        <w:t>是否共享航班</w:t>
      </w:r>
      <w:r w:rsidR="00E505C1">
        <w:t>bollean</w:t>
      </w:r>
      <w:r w:rsidR="00EF005F">
        <w:rPr>
          <w:rFonts w:hint="eastAsia"/>
        </w:rPr>
        <w:t>，</w:t>
      </w:r>
      <w:r w:rsidR="00EF005F">
        <w:t>实际</w:t>
      </w:r>
      <w:r w:rsidR="00EF005F">
        <w:rPr>
          <w:rFonts w:hint="eastAsia"/>
        </w:rPr>
        <w:t>承运</w:t>
      </w:r>
      <w:r w:rsidR="00EF005F">
        <w:t>航班号</w:t>
      </w:r>
    </w:p>
    <w:p w:rsidR="008D67C6" w:rsidRDefault="00EC1F26" w:rsidP="00E0117F">
      <w:r>
        <w:rPr>
          <w:rFonts w:hint="eastAsia"/>
        </w:rPr>
        <w:lastRenderedPageBreak/>
        <w:t>接口</w:t>
      </w:r>
      <w:r>
        <w:t>中不用有</w:t>
      </w:r>
      <w:r>
        <w:rPr>
          <w:rFonts w:hint="eastAsia"/>
        </w:rPr>
        <w:t>，</w:t>
      </w:r>
      <w:r w:rsidR="00E421E4">
        <w:rPr>
          <w:rFonts w:hint="eastAsia"/>
        </w:rPr>
        <w:t>调用</w:t>
      </w:r>
      <w:r w:rsidR="00E421E4">
        <w:t>者</w:t>
      </w:r>
      <w:r>
        <w:t>计算：</w:t>
      </w:r>
      <w:r w:rsidR="008D67C6" w:rsidRPr="008D67C6">
        <w:t>DepTimeType</w:t>
      </w:r>
      <w:r w:rsidR="0016693A">
        <w:rPr>
          <w:rFonts w:hint="eastAsia"/>
        </w:rPr>
        <w:t>，</w:t>
      </w:r>
      <w:r w:rsidR="0016693A" w:rsidRPr="0016693A">
        <w:t>ArrTimeType</w:t>
      </w:r>
      <w:r w:rsidR="00BE4A2D">
        <w:rPr>
          <w:rFonts w:hint="eastAsia"/>
        </w:rPr>
        <w:t>，</w:t>
      </w:r>
      <w:r w:rsidR="00BE4A2D" w:rsidRPr="00BE4A2D">
        <w:t>AddDay</w:t>
      </w:r>
    </w:p>
    <w:p w:rsidR="00542AB6" w:rsidRDefault="00542AB6" w:rsidP="00E0117F">
      <w:r>
        <w:rPr>
          <w:rFonts w:hint="eastAsia"/>
        </w:rPr>
        <w:t>是否经停（不用</w:t>
      </w:r>
      <w:r>
        <w:t>经停次数</w:t>
      </w:r>
      <w:r>
        <w:rPr>
          <w:rFonts w:hint="eastAsia"/>
        </w:rPr>
        <w:t>）</w:t>
      </w:r>
    </w:p>
    <w:p w:rsidR="00101578" w:rsidRDefault="00101578" w:rsidP="00E0117F">
      <w:r>
        <w:rPr>
          <w:rFonts w:hint="eastAsia"/>
        </w:rPr>
        <w:t>里程</w:t>
      </w:r>
      <w:r w:rsidR="00805613">
        <w:rPr>
          <w:rFonts w:hint="eastAsia"/>
        </w:rPr>
        <w:t>，</w:t>
      </w:r>
      <w:r w:rsidR="00805613">
        <w:t>机型</w:t>
      </w:r>
      <w:r w:rsidR="000F5337">
        <w:rPr>
          <w:rFonts w:hint="eastAsia"/>
        </w:rPr>
        <w:t>（机型</w:t>
      </w:r>
      <w:r w:rsidR="000F5337">
        <w:t>中文名</w:t>
      </w:r>
      <w:r w:rsidR="00585A6C">
        <w:rPr>
          <w:rFonts w:hint="eastAsia"/>
        </w:rPr>
        <w:t>，</w:t>
      </w:r>
      <w:r w:rsidR="00585A6C">
        <w:t>机型编码，查询不用</w:t>
      </w:r>
      <w:r w:rsidR="00585A6C" w:rsidRPr="00585A6C">
        <w:t>PlaneStyleType</w:t>
      </w:r>
      <w:r w:rsidR="000F5337">
        <w:rPr>
          <w:rFonts w:hint="eastAsia"/>
        </w:rPr>
        <w:t>）</w:t>
      </w:r>
      <w:r w:rsidR="00064DFD">
        <w:rPr>
          <w:rFonts w:hint="eastAsia"/>
        </w:rPr>
        <w:t>，</w:t>
      </w:r>
      <w:r w:rsidR="00064DFD">
        <w:t>共享航班号</w:t>
      </w:r>
    </w:p>
    <w:p w:rsidR="00B012D6" w:rsidRDefault="00B012D6" w:rsidP="00E0117F">
      <w:r>
        <w:rPr>
          <w:rFonts w:hint="eastAsia"/>
        </w:rPr>
        <w:t>机型</w:t>
      </w:r>
      <w:r>
        <w:t>作为</w:t>
      </w:r>
      <w:r>
        <w:t>map</w:t>
      </w:r>
      <w:r>
        <w:t>，可以</w:t>
      </w:r>
      <w:r>
        <w:rPr>
          <w:rFonts w:hint="eastAsia"/>
        </w:rPr>
        <w:t>使</w:t>
      </w:r>
      <w:r>
        <w:t>航班上只有机型编码，不用机型中文名</w:t>
      </w:r>
      <w:r>
        <w:rPr>
          <w:rFonts w:hint="eastAsia"/>
        </w:rPr>
        <w:t>，</w:t>
      </w:r>
      <w:r>
        <w:t>只传一份</w:t>
      </w:r>
    </w:p>
    <w:p w:rsidR="00FB592F" w:rsidRDefault="00FB592F" w:rsidP="00E0117F">
      <w:r w:rsidRPr="00FB592F">
        <w:t>YseatPrice</w:t>
      </w:r>
      <w:r>
        <w:rPr>
          <w:rFonts w:hint="eastAsia"/>
        </w:rPr>
        <w:t>（</w:t>
      </w:r>
      <w:r>
        <w:rPr>
          <w:rFonts w:hint="eastAsia"/>
        </w:rPr>
        <w:t>y</w:t>
      </w:r>
      <w:r>
        <w:t>舱价格</w:t>
      </w:r>
      <w:r>
        <w:rPr>
          <w:rFonts w:hint="eastAsia"/>
        </w:rPr>
        <w:t>）</w:t>
      </w:r>
      <w:r w:rsidR="00E025FD">
        <w:rPr>
          <w:rFonts w:hint="eastAsia"/>
        </w:rPr>
        <w:t>，</w:t>
      </w:r>
      <w:r w:rsidR="00E025FD">
        <w:t>餐食</w:t>
      </w:r>
      <w:r w:rsidR="00E025FD">
        <w:rPr>
          <w:rFonts w:hint="eastAsia"/>
        </w:rPr>
        <w:t>，</w:t>
      </w:r>
    </w:p>
    <w:p w:rsidR="00B272F2" w:rsidRPr="00BE4A2D" w:rsidRDefault="00B272F2" w:rsidP="00E0117F">
      <w:r>
        <w:rPr>
          <w:noProof/>
        </w:rPr>
        <w:drawing>
          <wp:inline distT="0" distB="0" distL="0" distR="0" wp14:anchorId="1FD4EF38" wp14:editId="1082E432">
            <wp:extent cx="5274310" cy="1266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93" w:rsidRDefault="00E44E93" w:rsidP="00E44E93">
      <w:pPr>
        <w:pStyle w:val="2"/>
      </w:pPr>
      <w:r>
        <w:rPr>
          <w:rFonts w:hint="eastAsia"/>
        </w:rPr>
        <w:t>舱位</w:t>
      </w:r>
      <w:r>
        <w:t>维度</w:t>
      </w:r>
    </w:p>
    <w:p w:rsidR="00217DBD" w:rsidRDefault="00E44E93" w:rsidP="00217DBD">
      <w:r>
        <w:rPr>
          <w:rFonts w:hint="eastAsia"/>
        </w:rPr>
        <w:t>行李</w:t>
      </w:r>
      <w:r>
        <w:t>额</w:t>
      </w:r>
      <w:r w:rsidR="005D0EF8">
        <w:rPr>
          <w:rFonts w:hint="eastAsia"/>
        </w:rPr>
        <w:t>，</w:t>
      </w:r>
      <w:r w:rsidR="00E025FD" w:rsidRPr="00787945">
        <w:t xml:space="preserve"> </w:t>
      </w:r>
      <w:r w:rsidR="00217DBD" w:rsidRPr="00787945">
        <w:t>exsitsActivity</w:t>
      </w:r>
      <w:r w:rsidR="00217DBD">
        <w:rPr>
          <w:rFonts w:hint="eastAsia"/>
        </w:rPr>
        <w:t>，</w:t>
      </w:r>
    </w:p>
    <w:p w:rsidR="00217DBD" w:rsidRPr="00143F3E" w:rsidRDefault="00217DBD" w:rsidP="00217DBD">
      <w:r w:rsidRPr="005D4E1F">
        <w:t>ActivityUserType</w:t>
      </w:r>
      <w:r w:rsidR="00B064E4">
        <w:rPr>
          <w:rFonts w:hint="eastAsia"/>
        </w:rPr>
        <w:t>，</w:t>
      </w:r>
      <w:r w:rsidR="00B064E4" w:rsidRPr="00B064E4">
        <w:t>activityId</w:t>
      </w:r>
    </w:p>
    <w:p w:rsidR="00E44E93" w:rsidRDefault="00D75EB4" w:rsidP="00E44E93">
      <w:r>
        <w:rPr>
          <w:noProof/>
        </w:rPr>
        <w:drawing>
          <wp:inline distT="0" distB="0" distL="0" distR="0" wp14:anchorId="782C76CE" wp14:editId="0AB40E52">
            <wp:extent cx="5274310" cy="1809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D3" w:rsidRDefault="00DB09D3" w:rsidP="00E44E93">
      <w:r>
        <w:rPr>
          <w:noProof/>
        </w:rPr>
        <w:drawing>
          <wp:inline distT="0" distB="0" distL="0" distR="0" wp14:anchorId="02B95618" wp14:editId="3DFA8D95">
            <wp:extent cx="5274310" cy="5238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B4" w:rsidRDefault="00D75EB4" w:rsidP="00D75EB4">
      <w:r>
        <w:rPr>
          <w:rFonts w:hint="eastAsia"/>
        </w:rPr>
        <w:t>可以</w:t>
      </w:r>
      <w:r>
        <w:t>删除</w:t>
      </w:r>
      <w:r w:rsidRPr="00D75EB4">
        <w:t>shortClassNoCn</w:t>
      </w:r>
    </w:p>
    <w:p w:rsidR="009D651E" w:rsidRDefault="009D651E" w:rsidP="00D75EB4">
      <w:r>
        <w:rPr>
          <w:rFonts w:hint="eastAsia"/>
        </w:rPr>
        <w:t>除春秋</w:t>
      </w:r>
      <w:r>
        <w:t>外，</w:t>
      </w:r>
      <w:r>
        <w:rPr>
          <w:rFonts w:hint="eastAsia"/>
        </w:rPr>
        <w:t>经济舱</w:t>
      </w:r>
      <w:r w:rsidR="00703BB7">
        <w:rPr>
          <w:rFonts w:hint="eastAsia"/>
        </w:rPr>
        <w:t>都</w:t>
      </w:r>
      <w:r w:rsidR="00703BB7">
        <w:t>显示经济舱</w:t>
      </w:r>
      <w:r w:rsidR="00703BB7">
        <w:t>discount</w:t>
      </w:r>
      <w:r w:rsidR="00703BB7">
        <w:t>折</w:t>
      </w:r>
    </w:p>
    <w:p w:rsidR="009D651E" w:rsidRPr="009D651E" w:rsidRDefault="009D651E" w:rsidP="00D75EB4">
      <w:r>
        <w:rPr>
          <w:noProof/>
        </w:rPr>
        <w:drawing>
          <wp:inline distT="0" distB="0" distL="0" distR="0" wp14:anchorId="6D267767" wp14:editId="07F09418">
            <wp:extent cx="5274310" cy="8693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0B" w:rsidRDefault="00475EB2" w:rsidP="00D75EB4">
      <w:r w:rsidRPr="00475EB2">
        <w:t>IsSpecialClass</w:t>
      </w:r>
      <w:r>
        <w:rPr>
          <w:rFonts w:hint="eastAsia"/>
        </w:rPr>
        <w:t>，</w:t>
      </w:r>
      <w:r>
        <w:t>classText</w:t>
      </w:r>
      <w:r w:rsidR="00D84435">
        <w:rPr>
          <w:rFonts w:hint="eastAsia"/>
        </w:rPr>
        <w:t>（文案</w:t>
      </w:r>
      <w:r w:rsidR="00D84435">
        <w:t>公用</w:t>
      </w:r>
      <w:r w:rsidR="00D84435">
        <w:rPr>
          <w:rFonts w:hint="eastAsia"/>
        </w:rPr>
        <w:t>）</w:t>
      </w:r>
      <w:r>
        <w:t>，</w:t>
      </w:r>
      <w:r>
        <w:t>classNoCn</w:t>
      </w:r>
      <w:r w:rsidR="009D651E">
        <w:rPr>
          <w:rFonts w:hint="eastAsia"/>
        </w:rPr>
        <w:t>，</w:t>
      </w:r>
      <w:r w:rsidR="00194B0B">
        <w:rPr>
          <w:rFonts w:hint="eastAsia"/>
        </w:rPr>
        <w:t>可以</w:t>
      </w:r>
      <w:r w:rsidR="00194B0B">
        <w:t>这样：</w:t>
      </w:r>
    </w:p>
    <w:p w:rsidR="003D6684" w:rsidRDefault="003D6684" w:rsidP="00D75EB4">
      <w:r>
        <w:rPr>
          <w:noProof/>
        </w:rPr>
        <w:drawing>
          <wp:inline distT="0" distB="0" distL="0" distR="0" wp14:anchorId="2F25AB08" wp14:editId="6034C70C">
            <wp:extent cx="5274310" cy="1670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0B" w:rsidRDefault="00194B0B" w:rsidP="00194B0B">
      <w:r>
        <w:t>cabinClassMap: {</w:t>
      </w:r>
      <w:r>
        <w:tab/>
      </w:r>
      <w:r>
        <w:tab/>
      </w:r>
      <w:r>
        <w:tab/>
      </w:r>
      <w:r>
        <w:tab/>
      </w:r>
    </w:p>
    <w:p w:rsidR="00194B0B" w:rsidRDefault="00194B0B" w:rsidP="00194B0B">
      <w:r>
        <w:tab/>
        <w:t>CA#</w:t>
      </w:r>
      <w:r w:rsidR="003D6684">
        <w:t>G</w:t>
      </w:r>
      <w:r>
        <w:t>: {</w:t>
      </w:r>
      <w:r>
        <w:tab/>
      </w:r>
      <w:r>
        <w:tab/>
      </w:r>
      <w:r>
        <w:tab/>
      </w:r>
    </w:p>
    <w:p w:rsidR="00194B0B" w:rsidRDefault="00194B0B" w:rsidP="00194B0B">
      <w:r>
        <w:rPr>
          <w:rFonts w:hint="eastAsia"/>
        </w:rPr>
        <w:tab/>
      </w:r>
      <w:r>
        <w:rPr>
          <w:rFonts w:hint="eastAsia"/>
        </w:rPr>
        <w:tab/>
      </w:r>
      <w:r w:rsidR="003D6684">
        <w:t>code</w:t>
      </w:r>
      <w:r>
        <w:rPr>
          <w:rFonts w:hint="eastAsia"/>
        </w:rPr>
        <w:t>: "</w:t>
      </w:r>
      <w:r w:rsidR="003D6684">
        <w:t>G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94B0B" w:rsidRDefault="00194B0B" w:rsidP="00194B0B">
      <w:r>
        <w:tab/>
      </w:r>
      <w:r>
        <w:tab/>
      </w:r>
      <w:r w:rsidR="003D6684">
        <w:t>level</w:t>
      </w:r>
      <w:r>
        <w:t xml:space="preserve">: </w:t>
      </w:r>
      <w:r w:rsidR="003D6684">
        <w:t>“Y”</w:t>
      </w:r>
      <w:r>
        <w:t>,</w:t>
      </w:r>
      <w:r>
        <w:tab/>
      </w:r>
      <w:r>
        <w:tab/>
      </w:r>
    </w:p>
    <w:p w:rsidR="00194B0B" w:rsidRDefault="00194B0B" w:rsidP="00194B0B">
      <w:r>
        <w:rPr>
          <w:rFonts w:hint="eastAsia"/>
        </w:rPr>
        <w:tab/>
      </w:r>
      <w:r>
        <w:rPr>
          <w:rFonts w:hint="eastAsia"/>
        </w:rPr>
        <w:tab/>
      </w:r>
      <w:r w:rsidR="003D6684">
        <w:t>type</w:t>
      </w:r>
      <w:r>
        <w:rPr>
          <w:rFonts w:hint="eastAsia"/>
        </w:rPr>
        <w:t>: "</w:t>
      </w:r>
      <w:r w:rsidR="003D6684">
        <w:rPr>
          <w:rFonts w:hint="eastAsia"/>
        </w:rPr>
        <w:t>超级</w:t>
      </w:r>
      <w:r>
        <w:rPr>
          <w:rFonts w:hint="eastAsia"/>
        </w:rPr>
        <w:t>经济舱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94B0B" w:rsidRDefault="00194B0B" w:rsidP="00194B0B">
      <w:r>
        <w:tab/>
        <w:t>}</w:t>
      </w:r>
      <w:r>
        <w:tab/>
      </w:r>
      <w:r>
        <w:tab/>
      </w:r>
      <w:r>
        <w:tab/>
      </w:r>
    </w:p>
    <w:p w:rsidR="00194B0B" w:rsidRDefault="0053690D" w:rsidP="00194B0B">
      <w:r>
        <w:rPr>
          <w:noProof/>
        </w:rPr>
        <w:lastRenderedPageBreak/>
        <w:drawing>
          <wp:inline distT="0" distB="0" distL="0" distR="0">
            <wp:extent cx="5274310" cy="7495365"/>
            <wp:effectExtent l="0" t="0" r="2540" b="0"/>
            <wp:docPr id="17" name="图片 17" descr="c:\users\huyanxia\documents\jddongdong\jimenterprise\huyanxia\image\5be3d420n49c08b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yanxia\documents\jddongdong\jimenterprise\huyanxia\image\5be3d420n49c08b2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9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F10" w:rsidRDefault="00EB1F10" w:rsidP="00194B0B">
      <w:r>
        <w:rPr>
          <w:noProof/>
        </w:rPr>
        <w:drawing>
          <wp:inline distT="0" distB="0" distL="0" distR="0" wp14:anchorId="40BE3128" wp14:editId="05FBE807">
            <wp:extent cx="5274310" cy="7372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99" w:rsidRDefault="003B0799" w:rsidP="002F2A46">
      <w:pPr>
        <w:pStyle w:val="2"/>
      </w:pPr>
      <w:r w:rsidRPr="00D75EB4">
        <w:rPr>
          <w:rStyle w:val="2Char"/>
          <w:rFonts w:hint="eastAsia"/>
        </w:rPr>
        <w:lastRenderedPageBreak/>
        <w:t>不用</w:t>
      </w:r>
      <w:r>
        <w:t>：</w:t>
      </w:r>
    </w:p>
    <w:p w:rsidR="001379BA" w:rsidRPr="001379BA" w:rsidRDefault="001379BA" w:rsidP="001379BA">
      <w:pPr>
        <w:pStyle w:val="3"/>
      </w:pPr>
      <w:r>
        <w:rPr>
          <w:rFonts w:hint="eastAsia"/>
        </w:rPr>
        <w:t>属性：</w:t>
      </w:r>
    </w:p>
    <w:p w:rsidR="003B0799" w:rsidRPr="003B25F4" w:rsidRDefault="003B0799" w:rsidP="00CF0B8E">
      <w:pPr>
        <w:pStyle w:val="a5"/>
        <w:numPr>
          <w:ilvl w:val="0"/>
          <w:numId w:val="2"/>
        </w:numPr>
        <w:ind w:firstLineChars="0"/>
        <w:jc w:val="left"/>
      </w:pPr>
      <w:r w:rsidRPr="003B0799">
        <w:t>OptimalReducePrice</w:t>
      </w:r>
      <w:r w:rsidR="00E2056A">
        <w:rPr>
          <w:rFonts w:hint="eastAsia"/>
        </w:rPr>
        <w:t>（</w:t>
      </w:r>
      <w:r w:rsidR="00E2056A">
        <w:rPr>
          <w:rFonts w:hint="eastAsia"/>
        </w:rPr>
        <w:t>pc</w:t>
      </w:r>
      <w:r w:rsidR="00E2056A">
        <w:t>优惠码和普通</w:t>
      </w:r>
      <w:r w:rsidR="00E2056A">
        <w:rPr>
          <w:rFonts w:hint="eastAsia"/>
        </w:rPr>
        <w:t>立减</w:t>
      </w:r>
      <w:r w:rsidR="00E2056A">
        <w:t>取最大的</w:t>
      </w:r>
      <w:r w:rsidR="00E2056A">
        <w:rPr>
          <w:rFonts w:hint="eastAsia"/>
        </w:rPr>
        <w:t>）</w:t>
      </w:r>
      <w:r w:rsidR="003B25F4">
        <w:rPr>
          <w:rFonts w:hint="eastAsia"/>
        </w:rPr>
        <w:t>，</w:t>
      </w:r>
      <w:r w:rsidR="003B25F4">
        <w:t>vm</w:t>
      </w:r>
      <w:r w:rsidR="003B25F4">
        <w:t>中</w:t>
      </w:r>
      <w:r w:rsidR="003B25F4">
        <w:rPr>
          <w:rFonts w:hint="eastAsia"/>
        </w:rPr>
        <w:t>没用</w:t>
      </w:r>
      <w:r w:rsidR="003B25F4">
        <w:t>，</w:t>
      </w:r>
      <w:r w:rsidR="003B25F4">
        <w:t>vm</w:t>
      </w:r>
      <w:r w:rsidR="003B25F4">
        <w:t>中</w:t>
      </w:r>
      <w:r w:rsidR="003B25F4">
        <w:t>pc</w:t>
      </w:r>
      <w:r w:rsidR="003B25F4">
        <w:t>优惠码用</w:t>
      </w:r>
      <w:r w:rsidR="003B25F4">
        <w:rPr>
          <w:rFonts w:hint="eastAsia"/>
        </w:rPr>
        <w:t>舱位</w:t>
      </w:r>
      <w:r w:rsidR="003B25F4">
        <w:t>的</w:t>
      </w:r>
      <w:r w:rsidR="003B25F4">
        <w:t>classLimitInfo</w:t>
      </w:r>
      <w:r w:rsidR="003B25F4">
        <w:rPr>
          <w:noProof/>
        </w:rPr>
        <w:drawing>
          <wp:inline distT="0" distB="0" distL="0" distR="0" wp14:anchorId="1A9738C4" wp14:editId="6017C109">
            <wp:extent cx="5274310" cy="273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3A" w:rsidRDefault="006A683A" w:rsidP="00CF0B8E">
      <w:pPr>
        <w:pStyle w:val="a5"/>
        <w:numPr>
          <w:ilvl w:val="0"/>
          <w:numId w:val="2"/>
        </w:numPr>
        <w:ind w:firstLineChars="0"/>
      </w:pPr>
      <w:r w:rsidRPr="006A683A">
        <w:t>flightSaleSign</w:t>
      </w:r>
      <w:r w:rsidR="00CF0B8E">
        <w:rPr>
          <w:rFonts w:hint="eastAsia"/>
        </w:rPr>
        <w:t>（买赠）</w:t>
      </w:r>
    </w:p>
    <w:p w:rsidR="002A5AE5" w:rsidRDefault="002A5AE5" w:rsidP="00CF0B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flight</w:t>
      </w:r>
      <w:r>
        <w:t>Bean</w:t>
      </w:r>
      <w:r>
        <w:t>中</w:t>
      </w:r>
    </w:p>
    <w:p w:rsidR="00526E8A" w:rsidRDefault="00CF0B8E" w:rsidP="002A5AE5">
      <w:pPr>
        <w:pStyle w:val="a5"/>
        <w:ind w:left="360" w:firstLineChars="0" w:firstLine="0"/>
      </w:pPr>
      <w:r w:rsidRPr="00CF0B8E">
        <w:t>ifSharedFlight</w:t>
      </w:r>
      <w:r w:rsidR="00991086">
        <w:rPr>
          <w:rFonts w:hint="eastAsia"/>
        </w:rPr>
        <w:t>不用</w:t>
      </w:r>
      <w:r>
        <w:rPr>
          <w:rFonts w:hint="eastAsia"/>
        </w:rPr>
        <w:t>（共享</w:t>
      </w:r>
      <w:r>
        <w:t>航班，</w:t>
      </w:r>
      <w:r w:rsidR="00487D94">
        <w:rPr>
          <w:rFonts w:hint="eastAsia"/>
        </w:rPr>
        <w:t>查询</w:t>
      </w:r>
      <w:r w:rsidR="0027371C">
        <w:rPr>
          <w:rFonts w:hint="eastAsia"/>
        </w:rPr>
        <w:t>页面</w:t>
      </w:r>
      <w:r>
        <w:t>实际用</w:t>
      </w:r>
      <w:r w:rsidRPr="00CF0B8E">
        <w:t>isCodeShare</w:t>
      </w:r>
      <w:r w:rsidR="0027371C">
        <w:rPr>
          <w:rFonts w:hint="eastAsia"/>
        </w:rPr>
        <w:t>（</w:t>
      </w:r>
      <w:r w:rsidR="0027371C">
        <w:rPr>
          <w:rFonts w:hint="eastAsia"/>
        </w:rPr>
        <w:t>int</w:t>
      </w:r>
      <w:r w:rsidR="0027371C">
        <w:rPr>
          <w:rFonts w:hint="eastAsia"/>
        </w:rPr>
        <w:t>）</w:t>
      </w:r>
      <w:r>
        <w:rPr>
          <w:rFonts w:hint="eastAsia"/>
        </w:rPr>
        <w:t>）</w:t>
      </w:r>
    </w:p>
    <w:p w:rsidR="00C35FAE" w:rsidRDefault="00C35FAE" w:rsidP="000D15FA">
      <w:pPr>
        <w:ind w:firstLineChars="150" w:firstLine="315"/>
      </w:pPr>
      <w:r w:rsidRPr="00C35FAE">
        <w:t>com.jd.airplane.domain.interfacedata</w:t>
      </w:r>
      <w:r>
        <w:t>.flightInfo</w:t>
      </w:r>
      <w:r>
        <w:rPr>
          <w:rFonts w:hint="eastAsia"/>
        </w:rPr>
        <w:t>中</w:t>
      </w:r>
      <w:r w:rsidR="002A3737" w:rsidRPr="002A3737">
        <w:t>isCodeShare</w:t>
      </w:r>
      <w:r w:rsidR="000D15FA">
        <w:rPr>
          <w:rFonts w:hint="eastAsia"/>
        </w:rPr>
        <w:t>不用</w:t>
      </w:r>
      <w:r w:rsidR="000D15FA">
        <w:t>，订单用</w:t>
      </w:r>
      <w:r w:rsidR="000D15FA" w:rsidRPr="00CF0B8E">
        <w:t>ifSharedFlight</w:t>
      </w:r>
    </w:p>
    <w:p w:rsidR="000A3E98" w:rsidRDefault="000A3E98" w:rsidP="000D15FA">
      <w:pPr>
        <w:ind w:firstLineChars="150" w:firstLine="315"/>
      </w:pPr>
      <w:r>
        <w:rPr>
          <w:rFonts w:hint="eastAsia"/>
        </w:rPr>
        <w:t>共享</w:t>
      </w:r>
      <w:r>
        <w:t>航班是否也做异步接口（</w:t>
      </w:r>
      <w:r>
        <w:rPr>
          <w:rFonts w:hint="eastAsia"/>
        </w:rPr>
        <w:t>返回</w:t>
      </w:r>
      <w:r>
        <w:t>参数包变小）</w:t>
      </w:r>
    </w:p>
    <w:p w:rsidR="001A1615" w:rsidRDefault="001A1615" w:rsidP="001A161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航班</w:t>
      </w:r>
      <w:r>
        <w:t>的</w:t>
      </w:r>
      <w:r w:rsidRPr="001A1615">
        <w:t>ShareFlightNo</w:t>
      </w:r>
    </w:p>
    <w:p w:rsidR="001033B9" w:rsidRDefault="001033B9" w:rsidP="001033B9">
      <w:pPr>
        <w:pStyle w:val="a5"/>
        <w:numPr>
          <w:ilvl w:val="0"/>
          <w:numId w:val="2"/>
        </w:numPr>
        <w:ind w:firstLineChars="0"/>
      </w:pPr>
      <w:r w:rsidRPr="001033B9">
        <w:t>FlightSaleSign</w:t>
      </w:r>
    </w:p>
    <w:p w:rsidR="001379BA" w:rsidRDefault="001379BA" w:rsidP="001379BA">
      <w:pPr>
        <w:pStyle w:val="3"/>
      </w:pPr>
      <w:r>
        <w:rPr>
          <w:rFonts w:hint="eastAsia"/>
        </w:rPr>
        <w:t>类</w:t>
      </w:r>
      <w:r>
        <w:t>：</w:t>
      </w:r>
    </w:p>
    <w:p w:rsidR="006F1C82" w:rsidRDefault="006F1C82" w:rsidP="006F1C82">
      <w:pPr>
        <w:pStyle w:val="2"/>
      </w:pPr>
      <w:r>
        <w:rPr>
          <w:rFonts w:hint="eastAsia"/>
        </w:rPr>
        <w:t>经停</w:t>
      </w:r>
      <w:r>
        <w:t>：</w:t>
      </w:r>
    </w:p>
    <w:p w:rsidR="00143F3E" w:rsidRDefault="00143F3E" w:rsidP="00143F3E">
      <w:r>
        <w:rPr>
          <w:rFonts w:hint="eastAsia"/>
        </w:rPr>
        <w:t>除了</w:t>
      </w:r>
      <w:r>
        <w:t>九元和</w:t>
      </w:r>
      <w:r>
        <w:rPr>
          <w:rFonts w:hint="eastAsia"/>
        </w:rPr>
        <w:t>春秋</w:t>
      </w:r>
      <w:r>
        <w:t>走航司，其他走</w:t>
      </w:r>
      <w:r>
        <w:t>tts</w:t>
      </w:r>
    </w:p>
    <w:p w:rsidR="00143F3E" w:rsidRDefault="00143F3E" w:rsidP="00143F3E">
      <w:r w:rsidRPr="00143F3E">
        <w:t>com.jd.orderfuse.service.JdOrerFuseService</w:t>
      </w:r>
    </w:p>
    <w:p w:rsidR="001F1934" w:rsidRDefault="001F1934" w:rsidP="00143F3E">
      <w:r>
        <w:rPr>
          <w:noProof/>
        </w:rPr>
        <w:drawing>
          <wp:inline distT="0" distB="0" distL="0" distR="0" wp14:anchorId="7314794A" wp14:editId="3798BAE8">
            <wp:extent cx="5274310" cy="262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45" w:rsidRDefault="00787945" w:rsidP="00787945">
      <w:pPr>
        <w:pStyle w:val="2"/>
      </w:pPr>
      <w:r>
        <w:rPr>
          <w:rFonts w:hint="eastAsia"/>
        </w:rPr>
        <w:t>促销</w:t>
      </w:r>
      <w:r>
        <w:t>活动：</w:t>
      </w:r>
    </w:p>
    <w:p w:rsidR="00BD5AC6" w:rsidRDefault="00BD5AC6" w:rsidP="00143F3E">
      <w:r>
        <w:t>S</w:t>
      </w:r>
      <w:r>
        <w:rPr>
          <w:rFonts w:hint="eastAsia"/>
        </w:rPr>
        <w:t>ku</w:t>
      </w:r>
      <w:r>
        <w:t>促销</w:t>
      </w:r>
    </w:p>
    <w:p w:rsidR="002E1F52" w:rsidRDefault="002E1F52" w:rsidP="00143F3E">
      <w:r>
        <w:rPr>
          <w:rFonts w:hint="eastAsia"/>
        </w:rPr>
        <w:t>航班</w:t>
      </w:r>
    </w:p>
    <w:p w:rsidR="00787945" w:rsidRDefault="00787945" w:rsidP="00143F3E">
      <w:r w:rsidRPr="00787945">
        <w:t>exsitsActivity</w:t>
      </w:r>
    </w:p>
    <w:p w:rsidR="005D4E1F" w:rsidRDefault="005D4E1F" w:rsidP="00143F3E">
      <w:r w:rsidRPr="005D4E1F">
        <w:t>ActivityUserType</w:t>
      </w:r>
    </w:p>
    <w:p w:rsidR="002328B1" w:rsidRDefault="002328B1" w:rsidP="00143F3E">
      <w:r w:rsidRPr="002328B1">
        <w:t>MaxReducePrice</w:t>
      </w:r>
    </w:p>
    <w:p w:rsidR="003E1E1F" w:rsidRDefault="002328B1" w:rsidP="00143F3E">
      <w:r w:rsidRPr="002328B1">
        <w:t>MaxPromotionBeans</w:t>
      </w:r>
      <w:r>
        <w:rPr>
          <w:rFonts w:hint="eastAsia"/>
        </w:rPr>
        <w:t>，</w:t>
      </w:r>
    </w:p>
    <w:p w:rsidR="002328B1" w:rsidRDefault="002328B1" w:rsidP="00143F3E">
      <w:r>
        <w:t>整合成一个</w:t>
      </w:r>
      <w:r>
        <w:rPr>
          <w:rFonts w:hint="eastAsia"/>
        </w:rPr>
        <w:t>map</w:t>
      </w:r>
      <w:r>
        <w:t>&lt;</w:t>
      </w:r>
      <w:r>
        <w:rPr>
          <w:rFonts w:hint="eastAsia"/>
        </w:rPr>
        <w:t>活动</w:t>
      </w:r>
      <w:r>
        <w:t>针对的用户类型，活动的立减</w:t>
      </w:r>
      <w:r>
        <w:rPr>
          <w:rFonts w:hint="eastAsia"/>
        </w:rPr>
        <w:t>金额</w:t>
      </w:r>
      <w:r>
        <w:t>&gt;</w:t>
      </w:r>
    </w:p>
    <w:p w:rsidR="002E1F52" w:rsidRDefault="002E1F52" w:rsidP="00143F3E">
      <w:r>
        <w:rPr>
          <w:rFonts w:hint="eastAsia"/>
        </w:rPr>
        <w:t>舱位</w:t>
      </w:r>
      <w:r>
        <w:t>问题</w:t>
      </w:r>
    </w:p>
    <w:p w:rsidR="002E1F52" w:rsidRDefault="002E1F52" w:rsidP="002E1F52">
      <w:r w:rsidRPr="00787945">
        <w:t>exsitsActivity</w:t>
      </w:r>
    </w:p>
    <w:p w:rsidR="002E1F52" w:rsidRDefault="002E1F52" w:rsidP="002E1F52">
      <w:r w:rsidRPr="005D4E1F">
        <w:t>ActivityUserType</w:t>
      </w:r>
    </w:p>
    <w:p w:rsidR="002E1F52" w:rsidRDefault="002E1F52" w:rsidP="002E1F52">
      <w:r w:rsidRPr="002328B1">
        <w:t>ReducePrice</w:t>
      </w:r>
    </w:p>
    <w:p w:rsidR="002E1F52" w:rsidRDefault="002E1F52" w:rsidP="002E1F52">
      <w:r>
        <w:t>ActivityId</w:t>
      </w:r>
    </w:p>
    <w:p w:rsidR="002E1F52" w:rsidRDefault="002E1F52" w:rsidP="002E1F52">
      <w:r w:rsidRPr="002328B1">
        <w:t>PromotionBeans</w:t>
      </w:r>
      <w:r>
        <w:rPr>
          <w:rFonts w:hint="eastAsia"/>
        </w:rPr>
        <w:t>，</w:t>
      </w:r>
    </w:p>
    <w:p w:rsidR="00697513" w:rsidRDefault="00BD5AC6" w:rsidP="00143F3E">
      <w:r>
        <w:lastRenderedPageBreak/>
        <w:t>Pc</w:t>
      </w:r>
      <w:r>
        <w:t>码：</w:t>
      </w:r>
      <w:r w:rsidR="00364E74" w:rsidRPr="00364E74">
        <w:t>PcCodesVal</w:t>
      </w:r>
    </w:p>
    <w:p w:rsidR="00BD5AC6" w:rsidRDefault="00BD5AC6" w:rsidP="00143F3E">
      <w:r>
        <w:rPr>
          <w:rFonts w:hint="eastAsia"/>
        </w:rPr>
        <w:t>买赠：</w:t>
      </w:r>
      <w:r>
        <w:t>sale</w:t>
      </w:r>
    </w:p>
    <w:p w:rsidR="00BD5AC6" w:rsidRDefault="00BD5AC6" w:rsidP="00143F3E">
      <w:r>
        <w:rPr>
          <w:rFonts w:hint="eastAsia"/>
        </w:rPr>
        <w:t>优惠券：</w:t>
      </w:r>
      <w:r>
        <w:t>coupon</w:t>
      </w:r>
    </w:p>
    <w:p w:rsidR="004C2C0E" w:rsidRDefault="004C2C0E" w:rsidP="00143F3E">
      <w:r w:rsidRPr="004C2C0E">
        <w:t>ClassLimitInfo</w:t>
      </w:r>
      <w:r w:rsidR="00697513">
        <w:rPr>
          <w:rFonts w:hint="eastAsia"/>
        </w:rPr>
        <w:t>：</w:t>
      </w:r>
      <w:r w:rsidR="00697513" w:rsidRPr="00697513">
        <w:rPr>
          <w:rFonts w:hint="eastAsia"/>
        </w:rPr>
        <w:t>gw</w:t>
      </w:r>
      <w:r w:rsidR="00697513" w:rsidRPr="00697513">
        <w:rPr>
          <w:rFonts w:hint="eastAsia"/>
        </w:rPr>
        <w:t>的</w:t>
      </w:r>
      <w:r w:rsidR="00697513" w:rsidRPr="00697513">
        <w:rPr>
          <w:rFonts w:hint="eastAsia"/>
        </w:rPr>
        <w:t>discountId--interface</w:t>
      </w:r>
      <w:r w:rsidR="00697513" w:rsidRPr="00697513">
        <w:rPr>
          <w:rFonts w:hint="eastAsia"/>
        </w:rPr>
        <w:t>的</w:t>
      </w:r>
      <w:r w:rsidR="00697513" w:rsidRPr="00697513">
        <w:rPr>
          <w:rFonts w:hint="eastAsia"/>
        </w:rPr>
        <w:t>classLimitInfo</w:t>
      </w:r>
    </w:p>
    <w:p w:rsidR="00776517" w:rsidRDefault="00776517" w:rsidP="00776517">
      <w:pPr>
        <w:pStyle w:val="3"/>
      </w:pPr>
      <w:r>
        <w:t>Map</w:t>
      </w:r>
    </w:p>
    <w:p w:rsidR="002608D0" w:rsidRDefault="002608D0" w:rsidP="00776517">
      <w:r>
        <w:rPr>
          <w:rFonts w:hint="eastAsia"/>
        </w:rPr>
        <w:t>航班</w:t>
      </w:r>
    </w:p>
    <w:p w:rsidR="002608D0" w:rsidRDefault="002608D0" w:rsidP="002608D0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* </w:t>
      </w:r>
      <w:r>
        <w:rPr>
          <w:rFonts w:ascii="Courier New" w:hAnsi="Courier New" w:cs="Courier New"/>
          <w:i/>
          <w:iCs/>
          <w:color w:val="629755"/>
        </w:rPr>
        <w:t>促销</w:t>
      </w:r>
      <w:r>
        <w:rPr>
          <w:rFonts w:ascii="Courier New" w:hAnsi="Courier New" w:cs="Courier New"/>
          <w:i/>
          <w:iCs/>
          <w:color w:val="629755"/>
        </w:rPr>
        <w:t>map</w:t>
      </w:r>
      <w:r>
        <w:rPr>
          <w:rFonts w:ascii="Courier New" w:hAnsi="Courier New" w:cs="Courier New"/>
          <w:i/>
          <w:iCs/>
          <w:color w:val="629755"/>
        </w:rPr>
        <w:t>，</w:t>
      </w:r>
      <w:r>
        <w:rPr>
          <w:rFonts w:ascii="Courier New" w:hAnsi="Courier New" w:cs="Courier New"/>
          <w:i/>
          <w:iCs/>
          <w:color w:val="629755"/>
        </w:rPr>
        <w:t>promotionMap</w:t>
      </w:r>
      <w:r>
        <w:rPr>
          <w:rFonts w:ascii="Courier New" w:hAnsi="Courier New" w:cs="Courier New"/>
          <w:i/>
          <w:iCs/>
          <w:color w:val="629755"/>
        </w:rPr>
        <w:t>：买赠</w:t>
      </w:r>
      <w:r>
        <w:rPr>
          <w:rFonts w:ascii="Courier New" w:hAnsi="Courier New" w:cs="Courier New"/>
          <w:i/>
          <w:iCs/>
          <w:color w:val="629755"/>
        </w:rPr>
        <w:t>“sale”,</w:t>
      </w:r>
      <w:r>
        <w:rPr>
          <w:rFonts w:ascii="Courier New" w:hAnsi="Courier New" w:cs="Courier New"/>
          <w:i/>
          <w:iCs/>
          <w:color w:val="629755"/>
        </w:rPr>
        <w:t>值</w:t>
      </w:r>
      <w:r>
        <w:rPr>
          <w:rFonts w:ascii="Courier New" w:hAnsi="Courier New" w:cs="Courier New"/>
          <w:i/>
          <w:iCs/>
          <w:color w:val="629755"/>
        </w:rPr>
        <w:t>0</w:t>
      </w:r>
      <w:r>
        <w:rPr>
          <w:rFonts w:ascii="Courier New" w:hAnsi="Courier New" w:cs="Courier New"/>
          <w:i/>
          <w:iCs/>
          <w:color w:val="629755"/>
        </w:rPr>
        <w:t>或</w:t>
      </w:r>
      <w:r>
        <w:rPr>
          <w:rFonts w:ascii="Courier New" w:hAnsi="Courier New" w:cs="Courier New"/>
          <w:i/>
          <w:iCs/>
          <w:color w:val="629755"/>
        </w:rPr>
        <w:t>1</w:t>
      </w:r>
      <w:r>
        <w:rPr>
          <w:rFonts w:ascii="Courier New" w:hAnsi="Courier New" w:cs="Courier New"/>
          <w:i/>
          <w:iCs/>
          <w:color w:val="629755"/>
        </w:rPr>
        <w:t>，优惠券</w:t>
      </w:r>
      <w:r>
        <w:rPr>
          <w:rFonts w:ascii="Courier New" w:hAnsi="Courier New" w:cs="Courier New"/>
          <w:i/>
          <w:iCs/>
          <w:color w:val="629755"/>
        </w:rPr>
        <w:t>“coupon”,</w:t>
      </w:r>
      <w:r>
        <w:rPr>
          <w:rFonts w:ascii="Courier New" w:hAnsi="Courier New" w:cs="Courier New"/>
          <w:i/>
          <w:iCs/>
          <w:color w:val="629755"/>
        </w:rPr>
        <w:t>值</w:t>
      </w:r>
      <w:r>
        <w:rPr>
          <w:rFonts w:ascii="Courier New" w:hAnsi="Courier New" w:cs="Courier New"/>
          <w:i/>
          <w:iCs/>
          <w:color w:val="629755"/>
        </w:rPr>
        <w:t>0</w:t>
      </w:r>
      <w:r>
        <w:rPr>
          <w:rFonts w:ascii="Courier New" w:hAnsi="Courier New" w:cs="Courier New"/>
          <w:i/>
          <w:iCs/>
          <w:color w:val="629755"/>
        </w:rPr>
        <w:t>或</w:t>
      </w:r>
      <w:r>
        <w:rPr>
          <w:rFonts w:ascii="Courier New" w:hAnsi="Courier New" w:cs="Courier New"/>
          <w:i/>
          <w:iCs/>
          <w:color w:val="629755"/>
        </w:rPr>
        <w:t>1</w:t>
      </w:r>
      <w:r>
        <w:rPr>
          <w:rFonts w:ascii="Courier New" w:hAnsi="Courier New" w:cs="Courier New"/>
          <w:i/>
          <w:iCs/>
          <w:color w:val="629755"/>
        </w:rPr>
        <w:t>，</w:t>
      </w:r>
      <w:r>
        <w:rPr>
          <w:rFonts w:ascii="Courier New" w:hAnsi="Courier New" w:cs="Courier New"/>
          <w:i/>
          <w:iCs/>
          <w:color w:val="629755"/>
        </w:rPr>
        <w:t>sku</w:t>
      </w:r>
      <w:r>
        <w:rPr>
          <w:rFonts w:ascii="Courier New" w:hAnsi="Courier New" w:cs="Courier New"/>
          <w:i/>
          <w:iCs/>
          <w:color w:val="629755"/>
        </w:rPr>
        <w:t>促销</w:t>
      </w:r>
      <w:r>
        <w:rPr>
          <w:rFonts w:ascii="Courier New" w:hAnsi="Courier New" w:cs="Courier New"/>
          <w:i/>
          <w:iCs/>
          <w:color w:val="629755"/>
        </w:rPr>
        <w:t>“skuPromotion”,</w:t>
      </w:r>
      <w:r>
        <w:rPr>
          <w:rFonts w:ascii="Courier New" w:hAnsi="Courier New" w:cs="Courier New"/>
          <w:i/>
          <w:iCs/>
          <w:color w:val="629755"/>
        </w:rPr>
        <w:t>值是</w:t>
      </w:r>
      <w:r>
        <w:rPr>
          <w:rFonts w:ascii="Courier New" w:hAnsi="Courier New" w:cs="Courier New"/>
          <w:i/>
          <w:iCs/>
          <w:color w:val="629755"/>
        </w:rPr>
        <w:t>skuPromotion</w:t>
      </w:r>
      <w:r>
        <w:rPr>
          <w:rFonts w:ascii="Courier New" w:hAnsi="Courier New" w:cs="Courier New"/>
          <w:i/>
          <w:iCs/>
          <w:color w:val="629755"/>
        </w:rPr>
        <w:t>类对象，</w:t>
      </w:r>
      <w:r>
        <w:rPr>
          <w:rFonts w:ascii="Courier New" w:hAnsi="Courier New" w:cs="Courier New"/>
          <w:i/>
          <w:iCs/>
          <w:color w:val="629755"/>
        </w:rPr>
        <w:t>pc</w:t>
      </w:r>
      <w:r>
        <w:rPr>
          <w:rFonts w:ascii="Courier New" w:hAnsi="Courier New" w:cs="Courier New"/>
          <w:i/>
          <w:iCs/>
          <w:color w:val="629755"/>
        </w:rPr>
        <w:t>码</w:t>
      </w:r>
      <w:r>
        <w:rPr>
          <w:rFonts w:ascii="Courier New" w:hAnsi="Courier New" w:cs="Courier New"/>
          <w:i/>
          <w:iCs/>
          <w:color w:val="629755"/>
        </w:rPr>
        <w:t>“pcCode”,</w:t>
      </w:r>
      <w:r>
        <w:rPr>
          <w:rFonts w:ascii="Courier New" w:hAnsi="Courier New" w:cs="Courier New"/>
          <w:i/>
          <w:iCs/>
          <w:color w:val="629755"/>
        </w:rPr>
        <w:t>值</w:t>
      </w:r>
      <w:r>
        <w:rPr>
          <w:rFonts w:ascii="Courier New" w:hAnsi="Courier New" w:cs="Courier New"/>
          <w:i/>
          <w:iCs/>
          <w:color w:val="629755"/>
        </w:rPr>
        <w:t>0</w:t>
      </w:r>
      <w:r>
        <w:rPr>
          <w:rFonts w:ascii="Courier New" w:hAnsi="Courier New" w:cs="Courier New"/>
          <w:i/>
          <w:iCs/>
          <w:color w:val="629755"/>
        </w:rPr>
        <w:t>或</w:t>
      </w:r>
      <w:r>
        <w:rPr>
          <w:rFonts w:ascii="Courier New" w:hAnsi="Courier New" w:cs="Courier New"/>
          <w:i/>
          <w:iCs/>
          <w:color w:val="629755"/>
        </w:rPr>
        <w:t>1</w:t>
      </w:r>
      <w:r>
        <w:rPr>
          <w:rFonts w:ascii="Courier New" w:hAnsi="Courier New" w:cs="Courier New"/>
          <w:i/>
          <w:iCs/>
          <w:color w:val="629755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</w:rPr>
        <w:br/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>Map&lt;String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507874"/>
        </w:rPr>
        <w:t>T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9876AA"/>
        </w:rPr>
        <w:t>promap</w:t>
      </w:r>
      <w:r>
        <w:rPr>
          <w:rFonts w:ascii="Courier New" w:hAnsi="Courier New" w:cs="Courier New"/>
          <w:color w:val="CC7832"/>
        </w:rPr>
        <w:t>;</w:t>
      </w:r>
    </w:p>
    <w:p w:rsidR="002608D0" w:rsidRPr="002608D0" w:rsidRDefault="002608D0" w:rsidP="00776517"/>
    <w:p w:rsidR="00776517" w:rsidRPr="00776517" w:rsidRDefault="00776517" w:rsidP="00776517">
      <w:r>
        <w:rPr>
          <w:rFonts w:hint="eastAsia"/>
        </w:rPr>
        <w:t>舱位</w:t>
      </w:r>
    </w:p>
    <w:p w:rsidR="00776517" w:rsidRDefault="00776517" w:rsidP="0077651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i/>
          <w:iCs/>
          <w:color w:val="629755"/>
        </w:rPr>
        <w:t>/**</w:t>
      </w:r>
      <w:r>
        <w:rPr>
          <w:rFonts w:ascii="Courier New" w:hAnsi="Courier New" w:cs="Courier New"/>
          <w:i/>
          <w:iCs/>
          <w:color w:val="629755"/>
        </w:rPr>
        <w:br/>
        <w:t xml:space="preserve"> * </w:t>
      </w:r>
      <w:r>
        <w:rPr>
          <w:rFonts w:ascii="Courier New" w:hAnsi="Courier New" w:cs="Courier New"/>
          <w:i/>
          <w:iCs/>
          <w:color w:val="629755"/>
        </w:rPr>
        <w:t>促销</w:t>
      </w:r>
      <w:r>
        <w:rPr>
          <w:rFonts w:ascii="Courier New" w:hAnsi="Courier New" w:cs="Courier New"/>
          <w:i/>
          <w:iCs/>
          <w:color w:val="629755"/>
        </w:rPr>
        <w:t>map</w:t>
      </w:r>
      <w:r>
        <w:rPr>
          <w:rFonts w:ascii="Courier New" w:hAnsi="Courier New" w:cs="Courier New"/>
          <w:i/>
          <w:iCs/>
          <w:color w:val="629755"/>
        </w:rPr>
        <w:t>，</w:t>
      </w:r>
      <w:r>
        <w:rPr>
          <w:rFonts w:ascii="Courier New" w:hAnsi="Courier New" w:cs="Courier New"/>
          <w:i/>
          <w:iCs/>
          <w:color w:val="629755"/>
        </w:rPr>
        <w:t>promotionMap</w:t>
      </w:r>
      <w:r>
        <w:rPr>
          <w:rFonts w:ascii="Courier New" w:hAnsi="Courier New" w:cs="Courier New"/>
          <w:i/>
          <w:iCs/>
          <w:color w:val="629755"/>
        </w:rPr>
        <w:t>：买赠</w:t>
      </w:r>
      <w:r>
        <w:rPr>
          <w:rFonts w:ascii="Courier New" w:hAnsi="Courier New" w:cs="Courier New"/>
          <w:i/>
          <w:iCs/>
          <w:color w:val="629755"/>
        </w:rPr>
        <w:t>“sale”,</w:t>
      </w:r>
      <w:r>
        <w:rPr>
          <w:rFonts w:ascii="Courier New" w:hAnsi="Courier New" w:cs="Courier New"/>
          <w:i/>
          <w:iCs/>
          <w:color w:val="629755"/>
        </w:rPr>
        <w:t>值</w:t>
      </w:r>
      <w:r>
        <w:rPr>
          <w:rFonts w:ascii="Courier New" w:hAnsi="Courier New" w:cs="Courier New"/>
          <w:i/>
          <w:iCs/>
          <w:color w:val="629755"/>
        </w:rPr>
        <w:t>saleId</w:t>
      </w:r>
      <w:r>
        <w:rPr>
          <w:rFonts w:ascii="Courier New" w:hAnsi="Courier New" w:cs="Courier New"/>
          <w:i/>
          <w:iCs/>
          <w:color w:val="629755"/>
        </w:rPr>
        <w:t>，优惠券</w:t>
      </w:r>
      <w:r>
        <w:rPr>
          <w:rFonts w:ascii="Courier New" w:hAnsi="Courier New" w:cs="Courier New"/>
          <w:i/>
          <w:iCs/>
          <w:color w:val="629755"/>
        </w:rPr>
        <w:t>“coupon”,</w:t>
      </w:r>
      <w:r>
        <w:rPr>
          <w:rFonts w:ascii="Courier New" w:hAnsi="Courier New" w:cs="Courier New"/>
          <w:i/>
          <w:iCs/>
          <w:color w:val="629755"/>
        </w:rPr>
        <w:t>值</w:t>
      </w:r>
      <w:r>
        <w:rPr>
          <w:rFonts w:ascii="Courier New" w:hAnsi="Courier New" w:cs="Courier New"/>
          <w:i/>
          <w:iCs/>
          <w:color w:val="629755"/>
        </w:rPr>
        <w:t>true</w:t>
      </w:r>
      <w:r>
        <w:rPr>
          <w:rFonts w:ascii="Courier New" w:hAnsi="Courier New" w:cs="Courier New"/>
          <w:i/>
          <w:iCs/>
          <w:color w:val="629755"/>
        </w:rPr>
        <w:t>，</w:t>
      </w:r>
      <w:r>
        <w:rPr>
          <w:rFonts w:ascii="Courier New" w:hAnsi="Courier New" w:cs="Courier New"/>
          <w:i/>
          <w:iCs/>
          <w:color w:val="629755"/>
        </w:rPr>
        <w:t>sku</w:t>
      </w:r>
      <w:r>
        <w:rPr>
          <w:rFonts w:ascii="Courier New" w:hAnsi="Courier New" w:cs="Courier New"/>
          <w:i/>
          <w:iCs/>
          <w:color w:val="629755"/>
        </w:rPr>
        <w:t>促销</w:t>
      </w:r>
      <w:r>
        <w:rPr>
          <w:rFonts w:ascii="Courier New" w:hAnsi="Courier New" w:cs="Courier New"/>
          <w:i/>
          <w:iCs/>
          <w:color w:val="629755"/>
        </w:rPr>
        <w:t>“skuPromotion”,</w:t>
      </w:r>
      <w:r>
        <w:rPr>
          <w:rFonts w:ascii="Courier New" w:hAnsi="Courier New" w:cs="Courier New"/>
          <w:i/>
          <w:iCs/>
          <w:color w:val="629755"/>
        </w:rPr>
        <w:t>值</w:t>
      </w:r>
      <w:r>
        <w:rPr>
          <w:rFonts w:ascii="Courier New" w:hAnsi="Courier New" w:cs="Courier New"/>
          <w:i/>
          <w:iCs/>
          <w:color w:val="629755"/>
        </w:rPr>
        <w:t>SKUPromotion</w:t>
      </w:r>
      <w:r>
        <w:rPr>
          <w:rFonts w:ascii="Courier New" w:hAnsi="Courier New" w:cs="Courier New"/>
          <w:i/>
          <w:iCs/>
          <w:color w:val="629755"/>
        </w:rPr>
        <w:t>对象，</w:t>
      </w:r>
      <w:r>
        <w:rPr>
          <w:rFonts w:ascii="Courier New" w:hAnsi="Courier New" w:cs="Courier New"/>
          <w:i/>
          <w:iCs/>
          <w:color w:val="629755"/>
        </w:rPr>
        <w:t>pc</w:t>
      </w:r>
      <w:r>
        <w:rPr>
          <w:rFonts w:ascii="Courier New" w:hAnsi="Courier New" w:cs="Courier New"/>
          <w:i/>
          <w:iCs/>
          <w:color w:val="629755"/>
        </w:rPr>
        <w:t>码</w:t>
      </w:r>
      <w:r>
        <w:rPr>
          <w:rFonts w:ascii="Courier New" w:hAnsi="Courier New" w:cs="Courier New"/>
          <w:i/>
          <w:iCs/>
          <w:color w:val="629755"/>
        </w:rPr>
        <w:t>“pcCode”,</w:t>
      </w:r>
      <w:r>
        <w:rPr>
          <w:rFonts w:ascii="Courier New" w:hAnsi="Courier New" w:cs="Courier New"/>
          <w:i/>
          <w:iCs/>
          <w:color w:val="629755"/>
        </w:rPr>
        <w:t>值</w:t>
      </w:r>
      <w:r>
        <w:rPr>
          <w:rFonts w:ascii="Courier New" w:hAnsi="Courier New" w:cs="Courier New"/>
          <w:i/>
          <w:iCs/>
          <w:color w:val="629755"/>
        </w:rPr>
        <w:t>pc</w:t>
      </w:r>
      <w:r>
        <w:rPr>
          <w:rFonts w:ascii="Courier New" w:hAnsi="Courier New" w:cs="Courier New"/>
          <w:i/>
          <w:iCs/>
          <w:color w:val="629755"/>
        </w:rPr>
        <w:t>码</w:t>
      </w:r>
      <w:r>
        <w:rPr>
          <w:rFonts w:ascii="Courier New" w:hAnsi="Courier New" w:cs="Courier New"/>
          <w:i/>
          <w:iCs/>
          <w:color w:val="629755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</w:rPr>
        <w:br/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>Map&lt;String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507874"/>
        </w:rPr>
        <w:t>T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9876AA"/>
        </w:rPr>
        <w:t>promap</w:t>
      </w:r>
      <w:r>
        <w:rPr>
          <w:rFonts w:ascii="Courier New" w:hAnsi="Courier New" w:cs="Courier New"/>
          <w:color w:val="CC7832"/>
        </w:rPr>
        <w:t>;</w:t>
      </w:r>
    </w:p>
    <w:p w:rsidR="00776517" w:rsidRPr="00776517" w:rsidRDefault="00776517" w:rsidP="00776517"/>
    <w:p w:rsidR="00763269" w:rsidRDefault="00763269" w:rsidP="00763269">
      <w:pPr>
        <w:pStyle w:val="2"/>
      </w:pPr>
      <w:r>
        <w:rPr>
          <w:rFonts w:hint="eastAsia"/>
        </w:rPr>
        <w:t>机建</w:t>
      </w:r>
      <w:r>
        <w:t>燃油：</w:t>
      </w:r>
    </w:p>
    <w:p w:rsidR="001A7F3A" w:rsidRPr="001A7F3A" w:rsidRDefault="001A7F3A" w:rsidP="001A7F3A">
      <w:r>
        <w:rPr>
          <w:rFonts w:hint="eastAsia"/>
        </w:rPr>
        <w:t>一个</w:t>
      </w:r>
      <w:r>
        <w:t>航班下的</w:t>
      </w:r>
      <w:r>
        <w:rPr>
          <w:rFonts w:hint="eastAsia"/>
        </w:rPr>
        <w:t>基建费</w:t>
      </w:r>
      <w:r>
        <w:t>和燃油费应该一样</w:t>
      </w:r>
      <w:r>
        <w:rPr>
          <w:rFonts w:hint="eastAsia"/>
        </w:rPr>
        <w:t>。</w:t>
      </w:r>
      <w:r w:rsidR="003E44A1">
        <w:rPr>
          <w:rFonts w:hint="eastAsia"/>
        </w:rPr>
        <w:t>下面</w:t>
      </w:r>
      <w:r w:rsidR="003E44A1">
        <w:t>是返回错误的</w:t>
      </w:r>
      <w:r w:rsidR="006B47C4">
        <w:rPr>
          <w:rFonts w:hint="eastAsia"/>
        </w:rPr>
        <w:t>（旗舰店</w:t>
      </w:r>
      <w:r w:rsidR="006B47C4">
        <w:t>直接返回的</w:t>
      </w:r>
      <w:r w:rsidR="006B47C4">
        <w:rPr>
          <w:rFonts w:hint="eastAsia"/>
        </w:rPr>
        <w:t>）</w:t>
      </w:r>
    </w:p>
    <w:p w:rsidR="00763269" w:rsidRDefault="00763269" w:rsidP="00763269">
      <w:r>
        <w:rPr>
          <w:noProof/>
        </w:rPr>
        <w:lastRenderedPageBreak/>
        <w:drawing>
          <wp:inline distT="0" distB="0" distL="0" distR="0" wp14:anchorId="7B668CAE" wp14:editId="686F13FF">
            <wp:extent cx="5274310" cy="3208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F7" w:rsidRDefault="00C74CF7" w:rsidP="00763269">
      <w:r>
        <w:rPr>
          <w:rFonts w:hint="eastAsia"/>
        </w:rPr>
        <w:t>航班</w:t>
      </w:r>
      <w:r>
        <w:t>打标：</w:t>
      </w:r>
      <w:r>
        <w:t>leastClassInfo</w:t>
      </w:r>
    </w:p>
    <w:p w:rsidR="00AF75BC" w:rsidRDefault="00AF75BC" w:rsidP="00763269">
      <w:r>
        <w:rPr>
          <w:rFonts w:hint="eastAsia"/>
        </w:rPr>
        <w:t>舱位</w:t>
      </w:r>
      <w:r>
        <w:t>打标：</w:t>
      </w:r>
      <w:r>
        <w:t>ClassInfo</w:t>
      </w:r>
    </w:p>
    <w:p w:rsidR="00763269" w:rsidRDefault="00763269" w:rsidP="00763269">
      <w:r>
        <w:rPr>
          <w:noProof/>
        </w:rPr>
        <w:drawing>
          <wp:inline distT="0" distB="0" distL="0" distR="0" wp14:anchorId="52195EA4" wp14:editId="6B8CD5F6">
            <wp:extent cx="5274310" cy="286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20" w:rsidRDefault="00A86820" w:rsidP="00763269">
      <w:r>
        <w:rPr>
          <w:rFonts w:hint="eastAsia"/>
        </w:rPr>
        <w:t>可</w:t>
      </w:r>
      <w:r>
        <w:t>删除的方法：</w:t>
      </w:r>
    </w:p>
    <w:p w:rsidR="00A86820" w:rsidRDefault="00A86820" w:rsidP="00763269">
      <w:r w:rsidRPr="00A86820">
        <w:t>setSelfFlag</w:t>
      </w:r>
      <w:r>
        <w:rPr>
          <w:rFonts w:hint="eastAsia"/>
        </w:rPr>
        <w:t>：</w:t>
      </w:r>
      <w:r>
        <w:t>自营打标</w:t>
      </w:r>
      <w:r w:rsidR="0018498A">
        <w:rPr>
          <w:rFonts w:hint="eastAsia"/>
        </w:rPr>
        <w:t>（将</w:t>
      </w:r>
      <w:r w:rsidR="0018498A">
        <w:t>东鹰打标成京东自营</w:t>
      </w:r>
      <w:r w:rsidR="0018498A">
        <w:rPr>
          <w:rFonts w:hint="eastAsia"/>
        </w:rPr>
        <w:t>）</w:t>
      </w:r>
      <w:r w:rsidR="000A7B2B">
        <w:rPr>
          <w:rFonts w:hint="eastAsia"/>
        </w:rPr>
        <w:t>、</w:t>
      </w:r>
    </w:p>
    <w:p w:rsidR="000A7B2B" w:rsidRDefault="000A7B2B" w:rsidP="000A7B2B">
      <w:pPr>
        <w:pStyle w:val="2"/>
      </w:pPr>
      <w:r>
        <w:rPr>
          <w:rFonts w:hint="eastAsia"/>
        </w:rPr>
        <w:t>指定</w:t>
      </w:r>
      <w:r>
        <w:t>查询</w:t>
      </w:r>
    </w:p>
    <w:p w:rsidR="00B272F2" w:rsidRPr="00B272F2" w:rsidRDefault="00B272F2" w:rsidP="00B272F2">
      <w:r>
        <w:t>V</w:t>
      </w:r>
      <w:r>
        <w:rPr>
          <w:rFonts w:hint="eastAsia"/>
        </w:rPr>
        <w:t>ender</w:t>
      </w:r>
      <w:r>
        <w:t>Specific</w:t>
      </w:r>
      <w:r>
        <w:rPr>
          <w:rFonts w:hint="eastAsia"/>
        </w:rPr>
        <w:t>和</w:t>
      </w:r>
      <w:r>
        <w:rPr>
          <w:rFonts w:hint="eastAsia"/>
        </w:rPr>
        <w:t>SpecificVender</w:t>
      </w:r>
      <w:r>
        <w:t>合成一个接口</w:t>
      </w:r>
      <w:r w:rsidR="00BE67D5">
        <w:rPr>
          <w:rFonts w:hint="eastAsia"/>
        </w:rPr>
        <w:t>，</w:t>
      </w:r>
      <w:r w:rsidR="00BE67D5">
        <w:t>flightServer</w:t>
      </w:r>
      <w:r w:rsidR="00BE67D5">
        <w:t>对外提供一个，内部决定走哪几</w:t>
      </w:r>
      <w:r w:rsidR="00BE67D5">
        <w:rPr>
          <w:rFonts w:hint="eastAsia"/>
        </w:rPr>
        <w:t>步</w:t>
      </w:r>
      <w:r>
        <w:t>。前台预定调用的地方，</w:t>
      </w:r>
      <w:r>
        <w:rPr>
          <w:rFonts w:hint="eastAsia"/>
        </w:rPr>
        <w:t>适配</w:t>
      </w:r>
      <w:r>
        <w:t>一下</w:t>
      </w:r>
      <w:r w:rsidR="00B148DB">
        <w:rPr>
          <w:rFonts w:hint="eastAsia"/>
        </w:rPr>
        <w:t>，</w:t>
      </w:r>
      <w:r w:rsidR="00B148DB">
        <w:t>适配两套（</w:t>
      </w:r>
      <w:r w:rsidR="00B148DB">
        <w:rPr>
          <w:rFonts w:hint="eastAsia"/>
        </w:rPr>
        <w:t>携程</w:t>
      </w:r>
      <w:r w:rsidR="00B148DB">
        <w:t>，另一</w:t>
      </w:r>
      <w:r w:rsidR="00B148DB">
        <w:rPr>
          <w:rFonts w:hint="eastAsia"/>
        </w:rPr>
        <w:t>套</w:t>
      </w:r>
      <w:r w:rsidR="00B148DB">
        <w:t>）</w:t>
      </w:r>
      <w:r>
        <w:t>。</w:t>
      </w:r>
    </w:p>
    <w:p w:rsidR="000D283C" w:rsidRDefault="000D283C" w:rsidP="000D283C">
      <w:r>
        <w:rPr>
          <w:noProof/>
        </w:rPr>
        <w:drawing>
          <wp:inline distT="0" distB="0" distL="0" distR="0" wp14:anchorId="694070D3" wp14:editId="41B1E6B5">
            <wp:extent cx="5274310" cy="2302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D1" w:rsidRDefault="00C15CD1" w:rsidP="000D283C">
      <w:pPr>
        <w:rPr>
          <w:rFonts w:hint="eastAsia"/>
        </w:rPr>
      </w:pPr>
    </w:p>
    <w:p w:rsidR="00EE3284" w:rsidRDefault="00EE3284" w:rsidP="00EE3284">
      <w:pPr>
        <w:pStyle w:val="3"/>
      </w:pPr>
      <w:r>
        <w:rPr>
          <w:rFonts w:hint="eastAsia"/>
        </w:rPr>
        <w:lastRenderedPageBreak/>
        <w:t>调用的</w:t>
      </w:r>
      <w:r>
        <w:t>地方：</w:t>
      </w:r>
    </w:p>
    <w:p w:rsidR="00651EE4" w:rsidRDefault="00651EE4" w:rsidP="00A91EF2">
      <w:pPr>
        <w:pStyle w:val="4"/>
      </w:pPr>
      <w:r>
        <w:rPr>
          <w:rFonts w:hint="eastAsia"/>
        </w:rPr>
        <w:t>代码</w:t>
      </w:r>
      <w:r>
        <w:t>层面</w:t>
      </w:r>
    </w:p>
    <w:p w:rsidR="00EE3284" w:rsidRDefault="00EE3284" w:rsidP="00651EE4">
      <w:pPr>
        <w:pStyle w:val="a5"/>
        <w:ind w:left="360" w:firstLineChars="0" w:firstLine="0"/>
      </w:pPr>
      <w:r>
        <w:t>FlightQueryServiceImpl</w:t>
      </w:r>
      <w:r>
        <w:rPr>
          <w:rFonts w:hint="eastAsia"/>
        </w:rPr>
        <w:t>中</w:t>
      </w:r>
    </w:p>
    <w:p w:rsidR="00EE3284" w:rsidRDefault="00EE3284" w:rsidP="00EE3284">
      <w:r w:rsidRPr="00EE3284">
        <w:t>getOrderFlightInfo</w:t>
      </w:r>
    </w:p>
    <w:p w:rsidR="001B2C1B" w:rsidRDefault="001B2C1B" w:rsidP="00EE3284">
      <w:r>
        <w:rPr>
          <w:rFonts w:hint="eastAsia"/>
        </w:rPr>
        <w:t>下游</w:t>
      </w:r>
      <w:r>
        <w:t>：</w:t>
      </w:r>
    </w:p>
    <w:p w:rsidR="00395909" w:rsidRDefault="00395909" w:rsidP="00EE3284">
      <w:r>
        <w:t>getFlightPriceInfo</w:t>
      </w:r>
    </w:p>
    <w:p w:rsidR="00EE3284" w:rsidRDefault="00EE3284" w:rsidP="00EE3284">
      <w:r>
        <w:t>getFlightPriceNewInfo</w:t>
      </w:r>
      <w:r w:rsidR="001B2C1B">
        <w:rPr>
          <w:rFonts w:hint="eastAsia"/>
        </w:rPr>
        <w:t>（缓存</w:t>
      </w:r>
      <w:r w:rsidR="008B33E1" w:rsidRPr="008B33E1">
        <w:t>flightSearchService.getOrderFlightInfo</w:t>
      </w:r>
      <w:r w:rsidR="001B2C1B">
        <w:t>+</w:t>
      </w:r>
      <w:r w:rsidR="001B2C1B">
        <w:t>指定</w:t>
      </w:r>
      <w:r w:rsidR="001B2C1B">
        <w:rPr>
          <w:rFonts w:hint="eastAsia"/>
        </w:rPr>
        <w:t>查询接口）</w:t>
      </w:r>
    </w:p>
    <w:p w:rsidR="00EE3284" w:rsidRDefault="00EE3284" w:rsidP="00651EE4">
      <w:pPr>
        <w:pStyle w:val="a5"/>
        <w:ind w:left="360" w:firstLineChars="0" w:firstLine="0"/>
      </w:pPr>
      <w:r>
        <w:t>0003</w:t>
      </w:r>
      <w:r>
        <w:rPr>
          <w:rFonts w:hint="eastAsia"/>
        </w:rPr>
        <w:t>接口</w:t>
      </w:r>
    </w:p>
    <w:p w:rsidR="00651EE4" w:rsidRDefault="005B3623" w:rsidP="00651EE4">
      <w:pPr>
        <w:pStyle w:val="a5"/>
        <w:ind w:left="360" w:firstLineChars="0" w:firstLine="0"/>
      </w:pPr>
      <w:r>
        <w:rPr>
          <w:rFonts w:hint="eastAsia"/>
        </w:rPr>
        <w:t>订单</w:t>
      </w:r>
      <w:r w:rsidR="00EE3284">
        <w:rPr>
          <w:rFonts w:hint="eastAsia"/>
        </w:rPr>
        <w:t>预定</w:t>
      </w:r>
      <w:r w:rsidR="00EE3284">
        <w:t>里边</w:t>
      </w:r>
    </w:p>
    <w:p w:rsidR="00651EE4" w:rsidRDefault="00651EE4" w:rsidP="00A91EF2">
      <w:pPr>
        <w:pStyle w:val="4"/>
      </w:pPr>
      <w:r>
        <w:rPr>
          <w:rFonts w:hint="eastAsia"/>
        </w:rPr>
        <w:t>业务</w:t>
      </w:r>
      <w:r>
        <w:t>场景</w:t>
      </w:r>
    </w:p>
    <w:p w:rsidR="00651EE4" w:rsidRDefault="00651EE4" w:rsidP="00651EE4">
      <w:pPr>
        <w:pStyle w:val="a5"/>
        <w:ind w:left="360" w:firstLineChars="0" w:firstLine="0"/>
      </w:pPr>
      <w:r>
        <w:rPr>
          <w:rFonts w:hint="eastAsia"/>
        </w:rPr>
        <w:t>往返</w:t>
      </w:r>
      <w:r>
        <w:t>查询的去程信息取缓存</w:t>
      </w:r>
      <w:r>
        <w:t>specificVender</w:t>
      </w:r>
    </w:p>
    <w:p w:rsidR="00651EE4" w:rsidRDefault="00651EE4" w:rsidP="00651EE4">
      <w:pPr>
        <w:pStyle w:val="a5"/>
        <w:ind w:left="360" w:firstLineChars="0" w:firstLine="0"/>
      </w:pPr>
      <w:r>
        <w:rPr>
          <w:rFonts w:hint="eastAsia"/>
        </w:rPr>
        <w:t>预定</w:t>
      </w:r>
      <w:r>
        <w:t>取缓存走接口</w:t>
      </w:r>
      <w:r>
        <w:t>specificVender</w:t>
      </w:r>
      <w:r>
        <w:rPr>
          <w:rFonts w:hint="eastAsia"/>
        </w:rPr>
        <w:t>、</w:t>
      </w:r>
      <w:r>
        <w:t>venderSpecific</w:t>
      </w:r>
    </w:p>
    <w:p w:rsidR="00651EE4" w:rsidRDefault="00651EE4" w:rsidP="00651EE4">
      <w:pPr>
        <w:pStyle w:val="a5"/>
        <w:ind w:left="360" w:firstLineChars="0" w:firstLine="0"/>
      </w:pPr>
      <w:r>
        <w:rPr>
          <w:rFonts w:hint="eastAsia"/>
        </w:rPr>
        <w:t>提交</w:t>
      </w:r>
      <w:r>
        <w:t>订单走验价</w:t>
      </w:r>
      <w:r>
        <w:rPr>
          <w:rFonts w:hint="eastAsia"/>
        </w:rPr>
        <w:t>接口</w:t>
      </w:r>
      <w:r>
        <w:t>venderSpecific</w:t>
      </w:r>
    </w:p>
    <w:p w:rsidR="00E80190" w:rsidRPr="00EE3284" w:rsidRDefault="00E80190" w:rsidP="00E80190">
      <w:pPr>
        <w:pStyle w:val="3"/>
      </w:pPr>
      <w:r>
        <w:rPr>
          <w:rFonts w:hint="eastAsia"/>
        </w:rPr>
        <w:t>适配</w:t>
      </w:r>
      <w:r>
        <w:t>：</w:t>
      </w:r>
    </w:p>
    <w:p w:rsidR="00763269" w:rsidRDefault="001E5CC3" w:rsidP="001E5CC3">
      <w:pPr>
        <w:pStyle w:val="2"/>
      </w:pPr>
      <w:r>
        <w:rPr>
          <w:rFonts w:hint="eastAsia"/>
        </w:rPr>
        <w:t>退改签</w:t>
      </w:r>
      <w:r>
        <w:t>：</w:t>
      </w:r>
    </w:p>
    <w:p w:rsidR="001E5CC3" w:rsidRDefault="001E5CC3" w:rsidP="00143F3E">
      <w:r>
        <w:rPr>
          <w:rFonts w:hint="eastAsia"/>
        </w:rPr>
        <w:t>现在</w:t>
      </w:r>
      <w:r>
        <w:t>前台调用退改签的地方</w:t>
      </w:r>
      <w:r>
        <w:rPr>
          <w:rFonts w:hint="eastAsia"/>
        </w:rPr>
        <w:t>参数</w:t>
      </w:r>
      <w:r>
        <w:t>不</w:t>
      </w:r>
      <w:r>
        <w:rPr>
          <w:rFonts w:hint="eastAsia"/>
        </w:rPr>
        <w:t>变</w:t>
      </w:r>
      <w:r>
        <w:t>，</w:t>
      </w:r>
      <w:r>
        <w:rPr>
          <w:rFonts w:hint="eastAsia"/>
        </w:rPr>
        <w:t>适配</w:t>
      </w:r>
      <w:r>
        <w:t>时</w:t>
      </w:r>
      <w:r>
        <w:rPr>
          <w:rFonts w:hint="eastAsia"/>
        </w:rPr>
        <w:t>其他</w:t>
      </w:r>
      <w:r>
        <w:t>参数赋值为空，</w:t>
      </w:r>
      <w:r>
        <w:rPr>
          <w:rFonts w:hint="eastAsia"/>
        </w:rPr>
        <w:t>拼</w:t>
      </w:r>
      <w:r>
        <w:t>key</w:t>
      </w:r>
      <w:r>
        <w:t>调用</w:t>
      </w:r>
      <w:r>
        <w:t>flightServer</w:t>
      </w:r>
      <w:r>
        <w:t>的新退改签接口</w:t>
      </w:r>
      <w:r w:rsidR="00610646">
        <w:rPr>
          <w:rFonts w:hint="eastAsia"/>
        </w:rPr>
        <w:t>，</w:t>
      </w:r>
      <w:r w:rsidR="00610646">
        <w:t>返回不变。</w:t>
      </w:r>
    </w:p>
    <w:p w:rsidR="00610646" w:rsidRDefault="00610646" w:rsidP="00143F3E">
      <w:r>
        <w:t>H5</w:t>
      </w:r>
      <w:r>
        <w:rPr>
          <w:rFonts w:hint="eastAsia"/>
        </w:rPr>
        <w:t>现在</w:t>
      </w:r>
      <w:r>
        <w:t>是直接调用</w:t>
      </w:r>
      <w:r>
        <w:t>flightServer</w:t>
      </w:r>
      <w:r>
        <w:t>的，可以让其先用</w:t>
      </w:r>
      <w:r>
        <w:rPr>
          <w:rFonts w:hint="eastAsia"/>
        </w:rPr>
        <w:t>旧的</w:t>
      </w:r>
      <w:r>
        <w:t>接口，</w:t>
      </w:r>
      <w:r>
        <w:rPr>
          <w:rFonts w:hint="eastAsia"/>
        </w:rPr>
        <w:t>当</w:t>
      </w:r>
      <w:r>
        <w:t>切成新的查询接口时候，退改签和指定查询接口也用新的</w:t>
      </w:r>
    </w:p>
    <w:p w:rsidR="00BE6CA9" w:rsidRDefault="0061670F" w:rsidP="00BE6CA9">
      <w:pPr>
        <w:pStyle w:val="2"/>
      </w:pPr>
      <w:r>
        <w:rPr>
          <w:rFonts w:hint="eastAsia"/>
        </w:rPr>
        <w:t>打标</w:t>
      </w:r>
      <w:r>
        <w:t>（</w:t>
      </w:r>
      <w:r>
        <w:rPr>
          <w:rFonts w:hint="eastAsia"/>
        </w:rPr>
        <w:t>包括</w:t>
      </w:r>
      <w:r>
        <w:t>携程）</w:t>
      </w:r>
      <w:r w:rsidR="00BE6CA9">
        <w:t>：</w:t>
      </w:r>
    </w:p>
    <w:p w:rsidR="00561B9D" w:rsidRDefault="00561B9D" w:rsidP="00143F3E">
      <w:pPr>
        <w:rPr>
          <w:color w:val="FF0000"/>
        </w:rPr>
      </w:pPr>
      <w:r w:rsidRPr="00BD5AC6">
        <w:rPr>
          <w:rFonts w:hint="eastAsia"/>
          <w:color w:val="FF0000"/>
        </w:rPr>
        <w:t>打标</w:t>
      </w:r>
      <w:r w:rsidRPr="00BD5AC6">
        <w:rPr>
          <w:color w:val="FF0000"/>
        </w:rPr>
        <w:t>的给下游原始数据。</w:t>
      </w:r>
    </w:p>
    <w:p w:rsidR="00BE2A55" w:rsidRPr="002F1FE0" w:rsidRDefault="00BE2A55" w:rsidP="00143F3E">
      <w:r w:rsidRPr="002F1FE0">
        <w:t>speTicketRemarks</w:t>
      </w:r>
      <w:r w:rsidR="002F1FE0">
        <w:rPr>
          <w:rFonts w:hint="eastAsia"/>
        </w:rPr>
        <w:t>包机切位</w:t>
      </w:r>
      <w:r w:rsidR="002F1FE0">
        <w:t>出票慢</w:t>
      </w:r>
    </w:p>
    <w:p w:rsidR="000929D5" w:rsidRPr="000929D5" w:rsidRDefault="000929D5" w:rsidP="00143F3E">
      <w:pPr>
        <w:rPr>
          <w:b/>
          <w:color w:val="000000" w:themeColor="text1"/>
        </w:rPr>
      </w:pPr>
      <w:r w:rsidRPr="000929D5">
        <w:rPr>
          <w:color w:val="000000" w:themeColor="text1"/>
        </w:rPr>
        <w:t>private Integer limitTicketTime;</w:t>
      </w:r>
      <w:r>
        <w:rPr>
          <w:rFonts w:hint="eastAsia"/>
          <w:color w:val="000000" w:themeColor="text1"/>
        </w:rPr>
        <w:t>对应</w:t>
      </w:r>
      <w:r w:rsidR="00825E33">
        <w:rPr>
          <w:rFonts w:hint="eastAsia"/>
          <w:color w:val="000000" w:themeColor="text1"/>
        </w:rPr>
        <w:t>打标文案</w:t>
      </w:r>
      <w:r w:rsidRPr="000929D5">
        <w:rPr>
          <w:color w:val="000000" w:themeColor="text1"/>
        </w:rPr>
        <w:t>slowRefundText</w:t>
      </w:r>
      <w:r w:rsidR="001958CC">
        <w:rPr>
          <w:rFonts w:hint="eastAsia"/>
          <w:color w:val="000000" w:themeColor="text1"/>
        </w:rPr>
        <w:t>（</w:t>
      </w:r>
      <w:r w:rsidR="001958CC" w:rsidRPr="00F71A20">
        <w:rPr>
          <w:rFonts w:hint="eastAsia"/>
          <w:color w:val="FF0000"/>
        </w:rPr>
        <w:t>页面</w:t>
      </w:r>
      <w:r w:rsidR="001958CC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，</w:t>
      </w:r>
      <w:r w:rsidR="00825E33">
        <w:rPr>
          <w:rFonts w:hint="eastAsia"/>
          <w:color w:val="000000" w:themeColor="text1"/>
        </w:rPr>
        <w:t>打标</w:t>
      </w:r>
      <w:r w:rsidRPr="000929D5">
        <w:rPr>
          <w:color w:val="000000" w:themeColor="text1"/>
        </w:rPr>
        <w:t>slowIssueText;</w:t>
      </w:r>
      <w:r w:rsidR="001958CC" w:rsidRPr="001958CC">
        <w:rPr>
          <w:rFonts w:hint="eastAsia"/>
          <w:color w:val="000000" w:themeColor="text1"/>
        </w:rPr>
        <w:t xml:space="preserve"> </w:t>
      </w:r>
      <w:r w:rsidR="001958CC">
        <w:rPr>
          <w:rFonts w:hint="eastAsia"/>
          <w:color w:val="000000" w:themeColor="text1"/>
        </w:rPr>
        <w:t>（</w:t>
      </w:r>
      <w:r w:rsidR="001958CC" w:rsidRPr="00F71A20">
        <w:rPr>
          <w:rFonts w:hint="eastAsia"/>
          <w:color w:val="FF0000"/>
        </w:rPr>
        <w:t>页面</w:t>
      </w:r>
      <w:r w:rsidR="001958CC">
        <w:rPr>
          <w:rFonts w:hint="eastAsia"/>
          <w:color w:val="000000" w:themeColor="text1"/>
        </w:rPr>
        <w:t>）</w:t>
      </w:r>
    </w:p>
    <w:p w:rsidR="000929D5" w:rsidRPr="00825E33" w:rsidRDefault="000929D5" w:rsidP="00143F3E">
      <w:pPr>
        <w:rPr>
          <w:color w:val="000000" w:themeColor="text1"/>
        </w:rPr>
      </w:pPr>
      <w:r w:rsidRPr="000929D5">
        <w:rPr>
          <w:color w:val="000000" w:themeColor="text1"/>
        </w:rPr>
        <w:t>private Integer orderMaxNum;</w:t>
      </w:r>
      <w:r w:rsidR="00FE5151">
        <w:rPr>
          <w:rFonts w:hint="eastAsia"/>
          <w:color w:val="000000" w:themeColor="text1"/>
        </w:rPr>
        <w:t>对应</w:t>
      </w:r>
      <w:r w:rsidR="00825E33">
        <w:rPr>
          <w:rFonts w:hint="eastAsia"/>
          <w:color w:val="000000" w:themeColor="text1"/>
        </w:rPr>
        <w:t>浮层</w:t>
      </w:r>
      <w:r w:rsidR="00FE5151">
        <w:rPr>
          <w:color w:val="000000" w:themeColor="text1"/>
        </w:rPr>
        <w:t>文案</w:t>
      </w:r>
      <w:r w:rsidR="00FE5151" w:rsidRPr="00FE5151">
        <w:rPr>
          <w:color w:val="000000" w:themeColor="text1"/>
        </w:rPr>
        <w:t>limitOrderText</w:t>
      </w:r>
      <w:r w:rsidR="001958CC">
        <w:rPr>
          <w:rFonts w:hint="eastAsia"/>
          <w:color w:val="000000" w:themeColor="text1"/>
        </w:rPr>
        <w:t>（</w:t>
      </w:r>
      <w:r w:rsidR="001958CC" w:rsidRPr="00F71A20">
        <w:rPr>
          <w:rFonts w:hint="eastAsia"/>
          <w:color w:val="FF0000"/>
        </w:rPr>
        <w:t>页面</w:t>
      </w:r>
      <w:r w:rsidR="001958CC">
        <w:rPr>
          <w:rFonts w:hint="eastAsia"/>
          <w:color w:val="000000" w:themeColor="text1"/>
        </w:rPr>
        <w:t>）</w:t>
      </w:r>
      <w:r w:rsidR="00825E33">
        <w:rPr>
          <w:rFonts w:hint="eastAsia"/>
          <w:color w:val="000000" w:themeColor="text1"/>
        </w:rPr>
        <w:t>，打标</w:t>
      </w:r>
      <w:r w:rsidR="00825E33">
        <w:rPr>
          <w:color w:val="000000" w:themeColor="text1"/>
        </w:rPr>
        <w:t>文案</w:t>
      </w:r>
      <w:r w:rsidR="00825E33" w:rsidRPr="00825E33">
        <w:rPr>
          <w:color w:val="000000" w:themeColor="text1"/>
        </w:rPr>
        <w:t>LimitPersonNum</w:t>
      </w:r>
      <w:r w:rsidR="001958CC">
        <w:rPr>
          <w:rFonts w:hint="eastAsia"/>
          <w:color w:val="000000" w:themeColor="text1"/>
        </w:rPr>
        <w:t>（</w:t>
      </w:r>
      <w:r w:rsidR="001958CC" w:rsidRPr="00F71A20">
        <w:rPr>
          <w:rFonts w:hint="eastAsia"/>
          <w:color w:val="FF0000"/>
        </w:rPr>
        <w:t>页面</w:t>
      </w:r>
      <w:r w:rsidR="001958CC">
        <w:rPr>
          <w:rFonts w:hint="eastAsia"/>
          <w:color w:val="000000" w:themeColor="text1"/>
        </w:rPr>
        <w:t>）</w:t>
      </w:r>
    </w:p>
    <w:p w:rsidR="00825E33" w:rsidRPr="00825E33" w:rsidRDefault="00FE5151" w:rsidP="00825E33">
      <w:pPr>
        <w:rPr>
          <w:color w:val="000000" w:themeColor="text1"/>
        </w:rPr>
      </w:pPr>
      <w:r w:rsidRPr="00FE5151">
        <w:rPr>
          <w:color w:val="000000" w:themeColor="text1"/>
        </w:rPr>
        <w:t>private Integer orderMinNum;</w:t>
      </w:r>
      <w:r w:rsidR="00825E33" w:rsidRPr="00825E33">
        <w:rPr>
          <w:rFonts w:hint="eastAsia"/>
          <w:color w:val="000000" w:themeColor="text1"/>
        </w:rPr>
        <w:t xml:space="preserve"> </w:t>
      </w:r>
      <w:r w:rsidR="00825E33">
        <w:rPr>
          <w:rFonts w:hint="eastAsia"/>
          <w:color w:val="000000" w:themeColor="text1"/>
        </w:rPr>
        <w:t>对应浮层</w:t>
      </w:r>
      <w:r w:rsidR="00825E33">
        <w:rPr>
          <w:color w:val="000000" w:themeColor="text1"/>
        </w:rPr>
        <w:t>文案</w:t>
      </w:r>
      <w:r w:rsidR="00825E33" w:rsidRPr="00FE5151">
        <w:rPr>
          <w:color w:val="000000" w:themeColor="text1"/>
        </w:rPr>
        <w:t>limitOrderText</w:t>
      </w:r>
      <w:r w:rsidR="001958CC">
        <w:rPr>
          <w:rFonts w:hint="eastAsia"/>
          <w:color w:val="000000" w:themeColor="text1"/>
        </w:rPr>
        <w:t>（</w:t>
      </w:r>
      <w:r w:rsidR="001958CC" w:rsidRPr="00F71A20">
        <w:rPr>
          <w:rFonts w:hint="eastAsia"/>
          <w:color w:val="FF0000"/>
        </w:rPr>
        <w:t>页面</w:t>
      </w:r>
      <w:r w:rsidR="001958CC">
        <w:rPr>
          <w:rFonts w:hint="eastAsia"/>
          <w:color w:val="000000" w:themeColor="text1"/>
        </w:rPr>
        <w:t>）</w:t>
      </w:r>
      <w:r w:rsidR="00825E33">
        <w:rPr>
          <w:rFonts w:hint="eastAsia"/>
          <w:color w:val="000000" w:themeColor="text1"/>
        </w:rPr>
        <w:t>，打标</w:t>
      </w:r>
      <w:r w:rsidR="00825E33">
        <w:rPr>
          <w:color w:val="000000" w:themeColor="text1"/>
        </w:rPr>
        <w:t>文案</w:t>
      </w:r>
      <w:r w:rsidR="00825E33" w:rsidRPr="00825E33">
        <w:rPr>
          <w:color w:val="000000" w:themeColor="text1"/>
        </w:rPr>
        <w:t>LimitPersonNum</w:t>
      </w:r>
      <w:r w:rsidR="001958CC">
        <w:rPr>
          <w:rFonts w:hint="eastAsia"/>
          <w:color w:val="000000" w:themeColor="text1"/>
        </w:rPr>
        <w:t>（</w:t>
      </w:r>
      <w:r w:rsidR="001958CC" w:rsidRPr="00F71A20">
        <w:rPr>
          <w:rFonts w:hint="eastAsia"/>
          <w:color w:val="FF0000"/>
        </w:rPr>
        <w:t>页面</w:t>
      </w:r>
      <w:r w:rsidR="001958CC">
        <w:rPr>
          <w:rFonts w:hint="eastAsia"/>
          <w:color w:val="000000" w:themeColor="text1"/>
        </w:rPr>
        <w:t>）</w:t>
      </w:r>
    </w:p>
    <w:p w:rsidR="00FE5151" w:rsidRDefault="002D3593" w:rsidP="00143F3E">
      <w:pPr>
        <w:rPr>
          <w:color w:val="000000" w:themeColor="text1"/>
        </w:rPr>
      </w:pPr>
      <w:r w:rsidRPr="002D3593">
        <w:rPr>
          <w:color w:val="000000" w:themeColor="text1"/>
        </w:rPr>
        <w:t>limitAgeBegin</w:t>
      </w:r>
    </w:p>
    <w:p w:rsidR="002D3593" w:rsidRPr="00825E33" w:rsidRDefault="002D3593" w:rsidP="00143F3E">
      <w:pPr>
        <w:rPr>
          <w:color w:val="000000" w:themeColor="text1"/>
        </w:rPr>
      </w:pPr>
      <w:r w:rsidRPr="002D3593">
        <w:rPr>
          <w:color w:val="000000" w:themeColor="text1"/>
        </w:rPr>
        <w:t>limitAgeEnd</w:t>
      </w:r>
      <w:r w:rsidR="00180629">
        <w:rPr>
          <w:rFonts w:hint="eastAsia"/>
          <w:color w:val="000000" w:themeColor="text1"/>
        </w:rPr>
        <w:t>对应</w:t>
      </w:r>
      <w:r w:rsidR="00180629">
        <w:rPr>
          <w:color w:val="000000" w:themeColor="text1"/>
        </w:rPr>
        <w:t>文案</w:t>
      </w:r>
      <w:r w:rsidR="00180629" w:rsidRPr="00180629">
        <w:rPr>
          <w:color w:val="000000" w:themeColor="text1"/>
        </w:rPr>
        <w:t>limitAgeText</w:t>
      </w:r>
      <w:r w:rsidR="00F71A20">
        <w:rPr>
          <w:rFonts w:hint="eastAsia"/>
          <w:color w:val="000000" w:themeColor="text1"/>
        </w:rPr>
        <w:t>（</w:t>
      </w:r>
      <w:r w:rsidR="00F71A20" w:rsidRPr="00F71A20">
        <w:rPr>
          <w:rFonts w:hint="eastAsia"/>
          <w:color w:val="FF0000"/>
        </w:rPr>
        <w:t>页面</w:t>
      </w:r>
      <w:r w:rsidR="00F71A20">
        <w:rPr>
          <w:rFonts w:hint="eastAsia"/>
          <w:color w:val="000000" w:themeColor="text1"/>
        </w:rPr>
        <w:t>）</w:t>
      </w:r>
      <w:r w:rsidR="00180629">
        <w:rPr>
          <w:rFonts w:hint="eastAsia"/>
          <w:color w:val="000000" w:themeColor="text1"/>
        </w:rPr>
        <w:t>及</w:t>
      </w:r>
      <w:r w:rsidR="00180629">
        <w:rPr>
          <w:color w:val="000000" w:themeColor="text1"/>
        </w:rPr>
        <w:t>classLimit</w:t>
      </w:r>
      <w:r w:rsidR="00180629">
        <w:rPr>
          <w:color w:val="000000" w:themeColor="text1"/>
        </w:rPr>
        <w:t>中的</w:t>
      </w:r>
      <w:r w:rsidR="00180629" w:rsidRPr="00180629">
        <w:rPr>
          <w:color w:val="000000" w:themeColor="text1"/>
        </w:rPr>
        <w:t>ageTextLimit</w:t>
      </w:r>
      <w:r w:rsidR="00180629">
        <w:rPr>
          <w:rFonts w:hint="eastAsia"/>
          <w:color w:val="000000" w:themeColor="text1"/>
        </w:rPr>
        <w:t>文案</w:t>
      </w:r>
      <w:r w:rsidR="00180629">
        <w:rPr>
          <w:color w:val="000000" w:themeColor="text1"/>
        </w:rPr>
        <w:t>，</w:t>
      </w:r>
      <w:r w:rsidR="00180629" w:rsidRPr="00180629">
        <w:rPr>
          <w:color w:val="000000" w:themeColor="text1"/>
        </w:rPr>
        <w:t>ageLimit</w:t>
      </w:r>
    </w:p>
    <w:p w:rsidR="000929D5" w:rsidRDefault="0064127A" w:rsidP="00143F3E">
      <w:pPr>
        <w:rPr>
          <w:color w:val="000000" w:themeColor="text1"/>
        </w:rPr>
      </w:pPr>
      <w:r w:rsidRPr="002D3593">
        <w:rPr>
          <w:color w:val="000000" w:themeColor="text1"/>
        </w:rPr>
        <w:lastRenderedPageBreak/>
        <w:t>limitCert</w:t>
      </w:r>
      <w:r>
        <w:rPr>
          <w:rFonts w:hint="eastAsia"/>
          <w:color w:val="000000" w:themeColor="text1"/>
        </w:rPr>
        <w:t>对应</w:t>
      </w:r>
      <w:r>
        <w:rPr>
          <w:color w:val="000000" w:themeColor="text1"/>
        </w:rPr>
        <w:t>文案</w:t>
      </w:r>
      <w:r w:rsidRPr="0064127A">
        <w:rPr>
          <w:color w:val="000000" w:themeColor="text1"/>
        </w:rPr>
        <w:t>LimitCertText</w:t>
      </w:r>
      <w:r w:rsidR="00F71A20">
        <w:rPr>
          <w:rFonts w:hint="eastAsia"/>
          <w:color w:val="000000" w:themeColor="text1"/>
        </w:rPr>
        <w:t>（</w:t>
      </w:r>
      <w:r w:rsidR="00F71A20" w:rsidRPr="00F71A20">
        <w:rPr>
          <w:rFonts w:hint="eastAsia"/>
          <w:color w:val="FF0000"/>
        </w:rPr>
        <w:t>页面</w:t>
      </w:r>
      <w:r w:rsidR="00F71A20">
        <w:rPr>
          <w:rFonts w:hint="eastAsia"/>
          <w:color w:val="000000" w:themeColor="text1"/>
        </w:rPr>
        <w:t>）</w:t>
      </w:r>
      <w:r w:rsidR="002401D3">
        <w:rPr>
          <w:rFonts w:hint="eastAsia"/>
          <w:color w:val="000000" w:themeColor="text1"/>
        </w:rPr>
        <w:t>及</w:t>
      </w:r>
      <w:r w:rsidR="002401D3">
        <w:rPr>
          <w:color w:val="000000" w:themeColor="text1"/>
        </w:rPr>
        <w:t>classLimit</w:t>
      </w:r>
      <w:r w:rsidR="002401D3">
        <w:rPr>
          <w:color w:val="000000" w:themeColor="text1"/>
        </w:rPr>
        <w:t>中的</w:t>
      </w:r>
      <w:r w:rsidR="002401D3" w:rsidRPr="002401D3">
        <w:rPr>
          <w:color w:val="000000" w:themeColor="text1"/>
        </w:rPr>
        <w:t>certTextLimit</w:t>
      </w:r>
      <w:r w:rsidR="002401D3">
        <w:rPr>
          <w:rFonts w:hint="eastAsia"/>
          <w:color w:val="000000" w:themeColor="text1"/>
        </w:rPr>
        <w:t>文案，</w:t>
      </w:r>
      <w:r w:rsidR="002401D3" w:rsidRPr="002401D3">
        <w:rPr>
          <w:color w:val="000000" w:themeColor="text1"/>
        </w:rPr>
        <w:t>certLimit</w:t>
      </w:r>
    </w:p>
    <w:p w:rsidR="005963AA" w:rsidRDefault="005963AA" w:rsidP="00143F3E">
      <w:pPr>
        <w:rPr>
          <w:color w:val="000000" w:themeColor="text1"/>
        </w:rPr>
      </w:pPr>
      <w:r w:rsidRPr="005963AA">
        <w:rPr>
          <w:color w:val="000000" w:themeColor="text1"/>
        </w:rPr>
        <w:t>luggage</w:t>
      </w:r>
      <w:r w:rsidR="00F629A6">
        <w:rPr>
          <w:rFonts w:hint="eastAsia"/>
          <w:color w:val="000000" w:themeColor="text1"/>
        </w:rPr>
        <w:t>打标</w:t>
      </w:r>
      <w:r w:rsidR="00F629A6">
        <w:rPr>
          <w:color w:val="000000" w:themeColor="text1"/>
        </w:rPr>
        <w:t>，限。。</w:t>
      </w:r>
      <w:r w:rsidR="00F629A6">
        <w:rPr>
          <w:color w:val="000000" w:themeColor="text1"/>
        </w:rPr>
        <w:t>kg</w:t>
      </w:r>
      <w:r w:rsidR="00811CD6">
        <w:rPr>
          <w:rFonts w:hint="eastAsia"/>
          <w:color w:val="000000" w:themeColor="text1"/>
        </w:rPr>
        <w:t>（</w:t>
      </w:r>
      <w:r w:rsidR="00811CD6" w:rsidRPr="00F71A20">
        <w:rPr>
          <w:rFonts w:hint="eastAsia"/>
          <w:color w:val="FF0000"/>
        </w:rPr>
        <w:t>页面</w:t>
      </w:r>
      <w:r w:rsidR="00811CD6">
        <w:rPr>
          <w:rFonts w:hint="eastAsia"/>
          <w:color w:val="000000" w:themeColor="text1"/>
        </w:rPr>
        <w:t>）</w:t>
      </w:r>
    </w:p>
    <w:p w:rsidR="005963AA" w:rsidRDefault="005963AA" w:rsidP="00143F3E">
      <w:pPr>
        <w:rPr>
          <w:color w:val="000000" w:themeColor="text1"/>
        </w:rPr>
      </w:pPr>
      <w:r w:rsidRPr="005963AA">
        <w:rPr>
          <w:color w:val="000000" w:themeColor="text1"/>
        </w:rPr>
        <w:t>luggageText</w:t>
      </w:r>
      <w:r w:rsidR="00F629A6">
        <w:rPr>
          <w:rFonts w:hint="eastAsia"/>
          <w:color w:val="000000" w:themeColor="text1"/>
        </w:rPr>
        <w:t>对应</w:t>
      </w:r>
      <w:r w:rsidR="00F629A6">
        <w:rPr>
          <w:color w:val="000000" w:themeColor="text1"/>
        </w:rPr>
        <w:t>文案</w:t>
      </w:r>
      <w:r w:rsidR="00F629A6">
        <w:rPr>
          <w:rFonts w:hint="eastAsia"/>
          <w:color w:val="000000" w:themeColor="text1"/>
        </w:rPr>
        <w:t>弹层</w:t>
      </w:r>
      <w:r w:rsidR="00811CD6">
        <w:rPr>
          <w:rFonts w:hint="eastAsia"/>
          <w:color w:val="000000" w:themeColor="text1"/>
        </w:rPr>
        <w:t>（</w:t>
      </w:r>
      <w:r w:rsidR="00811CD6" w:rsidRPr="00F71A20">
        <w:rPr>
          <w:rFonts w:hint="eastAsia"/>
          <w:color w:val="FF0000"/>
        </w:rPr>
        <w:t>页面</w:t>
      </w:r>
      <w:r w:rsidR="00811CD6">
        <w:rPr>
          <w:rFonts w:hint="eastAsia"/>
          <w:color w:val="000000" w:themeColor="text1"/>
        </w:rPr>
        <w:t>）</w:t>
      </w:r>
    </w:p>
    <w:p w:rsidR="00BF4D48" w:rsidRDefault="00BF4D48" w:rsidP="00143F3E">
      <w:pPr>
        <w:rPr>
          <w:color w:val="000000" w:themeColor="text1"/>
        </w:rPr>
      </w:pPr>
      <w:r>
        <w:rPr>
          <w:color w:val="000000" w:themeColor="text1"/>
        </w:rPr>
        <w:t xml:space="preserve">private RefundRemark </w:t>
      </w:r>
      <w:r w:rsidRPr="00BF4D48">
        <w:rPr>
          <w:color w:val="000000" w:themeColor="text1"/>
        </w:rPr>
        <w:t>refundRemark</w:t>
      </w:r>
      <w:r w:rsidR="00811CD6">
        <w:rPr>
          <w:rFonts w:hint="eastAsia"/>
          <w:color w:val="000000" w:themeColor="text1"/>
        </w:rPr>
        <w:t>（</w:t>
      </w:r>
      <w:r w:rsidR="00811CD6" w:rsidRPr="00F71A20">
        <w:rPr>
          <w:rFonts w:hint="eastAsia"/>
          <w:color w:val="FF0000"/>
        </w:rPr>
        <w:t>页面</w:t>
      </w:r>
      <w:r w:rsidR="00811CD6">
        <w:rPr>
          <w:rFonts w:hint="eastAsia"/>
          <w:color w:val="000000" w:themeColor="text1"/>
        </w:rPr>
        <w:t>）</w:t>
      </w:r>
    </w:p>
    <w:p w:rsidR="00BF4D48" w:rsidRDefault="00BF4D48" w:rsidP="00143F3E">
      <w:pPr>
        <w:rPr>
          <w:color w:val="000000" w:themeColor="text1"/>
        </w:rPr>
      </w:pPr>
      <w:r w:rsidRPr="00BF4D48">
        <w:rPr>
          <w:color w:val="000000" w:themeColor="text1"/>
        </w:rPr>
        <w:t>private Double mile</w:t>
      </w:r>
      <w:r w:rsidR="00BF13B6">
        <w:rPr>
          <w:rFonts w:hint="eastAsia"/>
          <w:color w:val="000000" w:themeColor="text1"/>
        </w:rPr>
        <w:t>；？</w:t>
      </w:r>
      <w:r w:rsidR="00BF13B6" w:rsidRPr="00BF13B6">
        <w:rPr>
          <w:rFonts w:hint="eastAsia"/>
          <w:color w:val="000000" w:themeColor="text1"/>
        </w:rPr>
        <w:t>倍里程</w:t>
      </w:r>
      <w:r w:rsidR="00811CD6">
        <w:rPr>
          <w:rFonts w:hint="eastAsia"/>
          <w:color w:val="000000" w:themeColor="text1"/>
        </w:rPr>
        <w:t>（</w:t>
      </w:r>
      <w:r w:rsidR="00811CD6" w:rsidRPr="00F71A20">
        <w:rPr>
          <w:rFonts w:hint="eastAsia"/>
          <w:color w:val="FF0000"/>
        </w:rPr>
        <w:t>页面</w:t>
      </w:r>
      <w:r w:rsidR="00811CD6">
        <w:rPr>
          <w:rFonts w:hint="eastAsia"/>
          <w:color w:val="000000" w:themeColor="text1"/>
        </w:rPr>
        <w:t>）</w:t>
      </w:r>
    </w:p>
    <w:p w:rsidR="00811CD6" w:rsidRDefault="00811CD6" w:rsidP="00143F3E">
      <w:pPr>
        <w:rPr>
          <w:color w:val="000000" w:themeColor="text1"/>
        </w:rPr>
      </w:pPr>
      <w:r w:rsidRPr="00811CD6">
        <w:rPr>
          <w:color w:val="000000" w:themeColor="text1"/>
        </w:rPr>
        <w:t>isFastTicket</w:t>
      </w:r>
    </w:p>
    <w:p w:rsidR="00015043" w:rsidRDefault="00015043" w:rsidP="00143F3E">
      <w:pPr>
        <w:rPr>
          <w:color w:val="000000" w:themeColor="text1"/>
        </w:rPr>
      </w:pPr>
      <w:r w:rsidRPr="00015043">
        <w:rPr>
          <w:color w:val="000000" w:themeColor="text1"/>
        </w:rPr>
        <w:t>fastIssueTime</w:t>
      </w:r>
    </w:p>
    <w:p w:rsidR="00F4508D" w:rsidRDefault="00BE6CA9" w:rsidP="00143F3E">
      <w:r>
        <w:rPr>
          <w:rFonts w:hint="eastAsia"/>
        </w:rPr>
        <w:t>舱位</w:t>
      </w:r>
      <w:r>
        <w:t>：</w:t>
      </w:r>
    </w:p>
    <w:p w:rsidR="00915694" w:rsidRDefault="00A41024" w:rsidP="00ED4156">
      <w:r w:rsidRPr="00A41024">
        <w:t>private Map&lt;String, String&gt; classLimit</w:t>
      </w:r>
      <w:r w:rsidR="00F4508D">
        <w:rPr>
          <w:rFonts w:hint="eastAsia"/>
        </w:rPr>
        <w:t>；</w:t>
      </w:r>
      <w:r w:rsidR="00F4508D">
        <w:t>//</w:t>
      </w:r>
      <w:r w:rsidR="00F63859">
        <w:rPr>
          <w:rFonts w:hint="eastAsia"/>
        </w:rPr>
        <w:t>携程</w:t>
      </w:r>
      <w:r w:rsidR="00BE6CA9" w:rsidRPr="00BE6CA9">
        <w:rPr>
          <w:rFonts w:hint="eastAsia"/>
        </w:rPr>
        <w:t>对应</w:t>
      </w:r>
      <w:r w:rsidR="00BE6CA9" w:rsidRPr="00BE6CA9">
        <w:rPr>
          <w:rFonts w:hint="eastAsia"/>
        </w:rPr>
        <w:t>Interface</w:t>
      </w:r>
      <w:r w:rsidR="00BE6CA9" w:rsidRPr="00BE6CA9">
        <w:rPr>
          <w:rFonts w:hint="eastAsia"/>
        </w:rPr>
        <w:t>的</w:t>
      </w:r>
      <w:r w:rsidR="00BE6CA9" w:rsidRPr="00BE6CA9">
        <w:rPr>
          <w:rFonts w:hint="eastAsia"/>
        </w:rPr>
        <w:t>ctripLimitInfoMap</w:t>
      </w:r>
      <w:r w:rsidR="00AA3470">
        <w:rPr>
          <w:rFonts w:hint="eastAsia"/>
        </w:rPr>
        <w:t>。</w:t>
      </w:r>
      <w:r w:rsidR="00AA3470">
        <w:t>K</w:t>
      </w:r>
      <w:r w:rsidR="00AA3470">
        <w:rPr>
          <w:rFonts w:hint="eastAsia"/>
        </w:rPr>
        <w:t>ey</w:t>
      </w:r>
      <w:r w:rsidR="00AA3470">
        <w:t>是</w:t>
      </w:r>
      <w:r w:rsidR="00AA3470">
        <w:rPr>
          <w:rFonts w:hint="eastAsia"/>
        </w:rPr>
        <w:t>常数</w:t>
      </w:r>
      <w:r w:rsidR="00AA3470">
        <w:t>，</w:t>
      </w:r>
      <w:r w:rsidR="00AA3470">
        <w:t>value</w:t>
      </w:r>
      <w:r w:rsidR="00AA3470">
        <w:t>是对应的值</w:t>
      </w:r>
      <w:r w:rsidR="00F63859">
        <w:rPr>
          <w:rFonts w:hint="eastAsia"/>
        </w:rPr>
        <w:t>。其他</w:t>
      </w:r>
      <w:r w:rsidR="00F63859">
        <w:t>的对应</w:t>
      </w:r>
    </w:p>
    <w:p w:rsidR="007E1F88" w:rsidRDefault="00F63859" w:rsidP="00ED4156">
      <w:r w:rsidRPr="0043242E">
        <w:rPr>
          <w:color w:val="FF0000"/>
        </w:rPr>
        <w:t>getAirFlightLimitMap</w:t>
      </w:r>
      <w:r w:rsidR="00915694">
        <w:rPr>
          <w:rFonts w:hint="eastAsia"/>
        </w:rPr>
        <w:t>:</w:t>
      </w:r>
    </w:p>
    <w:p w:rsidR="007E1F88" w:rsidRDefault="006C4858" w:rsidP="00ED4156">
      <w:r>
        <w:t>年龄</w:t>
      </w:r>
      <w:r w:rsidRPr="006C4858">
        <w:t>ageLimit</w:t>
      </w:r>
      <w:r>
        <w:rPr>
          <w:rFonts w:hint="eastAsia"/>
        </w:rPr>
        <w:t>、</w:t>
      </w:r>
      <w:r w:rsidRPr="006C4858">
        <w:t>ageTextLimit</w:t>
      </w:r>
      <w:r>
        <w:rPr>
          <w:rFonts w:hint="eastAsia"/>
        </w:rPr>
        <w:t>，</w:t>
      </w:r>
    </w:p>
    <w:p w:rsidR="007E1F88" w:rsidRDefault="006C4858" w:rsidP="00ED4156">
      <w:r>
        <w:t>证件</w:t>
      </w:r>
      <w:r w:rsidRPr="006C4858">
        <w:t>certLimit</w:t>
      </w:r>
      <w:r>
        <w:rPr>
          <w:rFonts w:hint="eastAsia"/>
        </w:rPr>
        <w:t>、</w:t>
      </w:r>
      <w:r w:rsidRPr="006C4858">
        <w:t>certTextLimit</w:t>
      </w:r>
      <w:r w:rsidR="00D2525A">
        <w:rPr>
          <w:rFonts w:hint="eastAsia"/>
        </w:rPr>
        <w:t>，</w:t>
      </w:r>
    </w:p>
    <w:p w:rsidR="00F71A20" w:rsidRDefault="00D2525A" w:rsidP="00ED4156">
      <w:pPr>
        <w:rPr>
          <w:color w:val="000000" w:themeColor="text1"/>
        </w:rPr>
      </w:pPr>
      <w:r>
        <w:t>行程单</w:t>
      </w:r>
      <w:r>
        <w:rPr>
          <w:rFonts w:hint="eastAsia"/>
        </w:rPr>
        <w:t>bill</w:t>
      </w:r>
      <w:r w:rsidR="00EE19AE">
        <w:rPr>
          <w:rFonts w:hint="eastAsia"/>
        </w:rPr>
        <w:t>，</w:t>
      </w:r>
      <w:r w:rsidR="00F71A20">
        <w:rPr>
          <w:rFonts w:hint="eastAsia"/>
          <w:color w:val="000000" w:themeColor="text1"/>
        </w:rPr>
        <w:t>（</w:t>
      </w:r>
      <w:r w:rsidR="00F71A20" w:rsidRPr="00F71A20">
        <w:rPr>
          <w:rFonts w:hint="eastAsia"/>
          <w:color w:val="FF0000"/>
        </w:rPr>
        <w:t>页面</w:t>
      </w:r>
      <w:r w:rsidR="00F71A20">
        <w:rPr>
          <w:rFonts w:hint="eastAsia"/>
          <w:color w:val="000000" w:themeColor="text1"/>
        </w:rPr>
        <w:t>）</w:t>
      </w:r>
    </w:p>
    <w:p w:rsidR="007E1F88" w:rsidRDefault="00EE19AE" w:rsidP="00ED4156">
      <w:r>
        <w:t>政策备注</w:t>
      </w:r>
      <w:r w:rsidRPr="00EE19AE">
        <w:t>policyComment</w:t>
      </w:r>
      <w:r w:rsidR="00643D88">
        <w:rPr>
          <w:rFonts w:hint="eastAsia"/>
        </w:rPr>
        <w:t>，</w:t>
      </w:r>
    </w:p>
    <w:p w:rsidR="007E1F88" w:rsidRDefault="00643D88" w:rsidP="00ED4156">
      <w:r>
        <w:t>政策来源</w:t>
      </w:r>
      <w:r w:rsidRPr="00643D88">
        <w:t>policySourceType</w:t>
      </w:r>
      <w:r w:rsidR="00007C3A">
        <w:rPr>
          <w:rFonts w:hint="eastAsia"/>
        </w:rPr>
        <w:t>（</w:t>
      </w:r>
      <w:r w:rsidR="00007C3A" w:rsidRPr="00007C3A">
        <w:rPr>
          <w:rFonts w:hint="eastAsia"/>
        </w:rPr>
        <w:t>1-TTS</w:t>
      </w:r>
      <w:r w:rsidR="00007C3A" w:rsidRPr="00007C3A">
        <w:rPr>
          <w:rFonts w:hint="eastAsia"/>
        </w:rPr>
        <w:t>直连</w:t>
      </w:r>
      <w:r w:rsidR="00007C3A" w:rsidRPr="00007C3A">
        <w:rPr>
          <w:rFonts w:hint="eastAsia"/>
        </w:rPr>
        <w:t xml:space="preserve">  2-TTS</w:t>
      </w:r>
      <w:r w:rsidR="00007C3A" w:rsidRPr="00007C3A">
        <w:rPr>
          <w:rFonts w:hint="eastAsia"/>
        </w:rPr>
        <w:t>政策上传</w:t>
      </w:r>
      <w:r w:rsidR="00007C3A" w:rsidRPr="00007C3A">
        <w:rPr>
          <w:rFonts w:hint="eastAsia"/>
        </w:rPr>
        <w:t xml:space="preserve"> 3-</w:t>
      </w:r>
      <w:r w:rsidR="00007C3A" w:rsidRPr="00007C3A">
        <w:rPr>
          <w:rFonts w:hint="eastAsia"/>
        </w:rPr>
        <w:t>自营</w:t>
      </w:r>
      <w:r w:rsidR="00007C3A">
        <w:rPr>
          <w:rFonts w:hint="eastAsia"/>
        </w:rPr>
        <w:t>）</w:t>
      </w:r>
      <w:r w:rsidR="00111A5D">
        <w:rPr>
          <w:rFonts w:hint="eastAsia"/>
        </w:rPr>
        <w:t>，</w:t>
      </w:r>
    </w:p>
    <w:p w:rsidR="0083533F" w:rsidRDefault="00111A5D" w:rsidP="00ED4156">
      <w:r>
        <w:t>出票时间</w:t>
      </w:r>
      <w:r w:rsidRPr="00111A5D">
        <w:t>workTimeLimit</w:t>
      </w:r>
    </w:p>
    <w:p w:rsidR="00AE052D" w:rsidRDefault="00AE052D" w:rsidP="00ED4156">
      <w:r>
        <w:rPr>
          <w:noProof/>
        </w:rPr>
        <w:drawing>
          <wp:inline distT="0" distB="0" distL="0" distR="0" wp14:anchorId="2A018CDC" wp14:editId="6A55461F">
            <wp:extent cx="5274310" cy="5829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2D" w:rsidRPr="00111A5D" w:rsidRDefault="00AE052D" w:rsidP="00ED4156">
      <w:r>
        <w:rPr>
          <w:noProof/>
        </w:rPr>
        <w:drawing>
          <wp:inline distT="0" distB="0" distL="0" distR="0" wp14:anchorId="02D7167A" wp14:editId="2C39EB26">
            <wp:extent cx="5274310" cy="4483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5E" w:rsidRPr="0043242E" w:rsidRDefault="009C0F5E" w:rsidP="00ED4156">
      <w:pPr>
        <w:rPr>
          <w:color w:val="FF0000"/>
        </w:rPr>
      </w:pPr>
      <w:r w:rsidRPr="0043242E">
        <w:rPr>
          <w:rFonts w:hint="eastAsia"/>
          <w:color w:val="FF0000"/>
        </w:rPr>
        <w:t>ctripLimitInfoMap</w:t>
      </w:r>
      <w:r w:rsidR="0043242E" w:rsidRPr="0043242E">
        <w:rPr>
          <w:rFonts w:hint="eastAsia"/>
          <w:color w:val="FF0000"/>
        </w:rPr>
        <w:t>：</w:t>
      </w:r>
    </w:p>
    <w:p w:rsidR="005914AA" w:rsidRDefault="008F528B" w:rsidP="00ED4156">
      <w:r w:rsidRPr="008F528B">
        <w:t>slow</w:t>
      </w:r>
      <w:r>
        <w:rPr>
          <w:rFonts w:hint="eastAsia"/>
        </w:rPr>
        <w:t>出票慢</w:t>
      </w:r>
      <w:r w:rsidR="00EE09A3">
        <w:rPr>
          <w:rFonts w:hint="eastAsia"/>
        </w:rPr>
        <w:t xml:space="preserve"> </w:t>
      </w:r>
      <w:r w:rsidR="00811CD6">
        <w:rPr>
          <w:rFonts w:hint="eastAsia"/>
          <w:color w:val="000000" w:themeColor="text1"/>
        </w:rPr>
        <w:t>（</w:t>
      </w:r>
      <w:r w:rsidR="00811CD6" w:rsidRPr="00F71A20">
        <w:rPr>
          <w:rFonts w:hint="eastAsia"/>
          <w:color w:val="FF0000"/>
        </w:rPr>
        <w:t>页面</w:t>
      </w:r>
      <w:r w:rsidR="00811CD6">
        <w:rPr>
          <w:rFonts w:hint="eastAsia"/>
          <w:color w:val="000000" w:themeColor="text1"/>
        </w:rPr>
        <w:t>）</w:t>
      </w:r>
    </w:p>
    <w:p w:rsidR="005914AA" w:rsidRDefault="00EE09A3" w:rsidP="00ED4156">
      <w:r>
        <w:t>traveler</w:t>
      </w:r>
      <w:r w:rsidR="003601BC">
        <w:rPr>
          <w:rFonts w:hint="eastAsia"/>
        </w:rPr>
        <w:t>成人</w:t>
      </w:r>
      <w:r w:rsidR="003601BC">
        <w:t>&gt;=12</w:t>
      </w:r>
      <w:r w:rsidR="00811CD6">
        <w:rPr>
          <w:rFonts w:hint="eastAsia"/>
          <w:color w:val="000000" w:themeColor="text1"/>
        </w:rPr>
        <w:t>（</w:t>
      </w:r>
      <w:r w:rsidR="00811CD6" w:rsidRPr="00F71A20">
        <w:rPr>
          <w:rFonts w:hint="eastAsia"/>
          <w:color w:val="FF0000"/>
        </w:rPr>
        <w:t>页面</w:t>
      </w:r>
      <w:r w:rsidR="00811CD6">
        <w:rPr>
          <w:rFonts w:hint="eastAsia"/>
          <w:color w:val="000000" w:themeColor="text1"/>
        </w:rPr>
        <w:t>）</w:t>
      </w:r>
    </w:p>
    <w:p w:rsidR="005914AA" w:rsidRDefault="009608E8" w:rsidP="00ED4156">
      <w:r>
        <w:t xml:space="preserve"> bill </w:t>
      </w:r>
      <w:r>
        <w:rPr>
          <w:rFonts w:hint="eastAsia"/>
        </w:rPr>
        <w:t>报销</w:t>
      </w:r>
      <w:r>
        <w:t>类型</w:t>
      </w:r>
      <w:r w:rsidR="006F1693">
        <w:rPr>
          <w:rFonts w:hint="eastAsia"/>
        </w:rPr>
        <w:t xml:space="preserve"> </w:t>
      </w:r>
      <w:r w:rsidR="00811CD6">
        <w:rPr>
          <w:rFonts w:hint="eastAsia"/>
          <w:color w:val="000000" w:themeColor="text1"/>
        </w:rPr>
        <w:t>（</w:t>
      </w:r>
      <w:r w:rsidR="00811CD6" w:rsidRPr="00F71A20">
        <w:rPr>
          <w:rFonts w:hint="eastAsia"/>
          <w:color w:val="FF0000"/>
        </w:rPr>
        <w:t>页面</w:t>
      </w:r>
      <w:r w:rsidR="00811CD6">
        <w:rPr>
          <w:rFonts w:hint="eastAsia"/>
          <w:color w:val="000000" w:themeColor="text1"/>
        </w:rPr>
        <w:t>）</w:t>
      </w:r>
    </w:p>
    <w:p w:rsidR="008F528B" w:rsidRDefault="006F1693" w:rsidP="0043242E">
      <w:pPr>
        <w:ind w:firstLineChars="50" w:firstLine="105"/>
      </w:pPr>
      <w:r>
        <w:t>mp N</w:t>
      </w:r>
      <w:r>
        <w:t>人</w:t>
      </w:r>
      <w:r>
        <w:rPr>
          <w:rFonts w:hint="eastAsia"/>
        </w:rPr>
        <w:t>飞享</w:t>
      </w:r>
      <w:r w:rsidR="00811CD6">
        <w:rPr>
          <w:rFonts w:hint="eastAsia"/>
          <w:color w:val="000000" w:themeColor="text1"/>
        </w:rPr>
        <w:t>（</w:t>
      </w:r>
      <w:r w:rsidR="00811CD6" w:rsidRPr="00F71A20">
        <w:rPr>
          <w:rFonts w:hint="eastAsia"/>
          <w:color w:val="FF0000"/>
        </w:rPr>
        <w:t>页面</w:t>
      </w:r>
      <w:r w:rsidR="00811CD6">
        <w:rPr>
          <w:rFonts w:hint="eastAsia"/>
          <w:color w:val="000000" w:themeColor="text1"/>
        </w:rPr>
        <w:t>）</w:t>
      </w:r>
    </w:p>
    <w:p w:rsidR="0002051A" w:rsidRDefault="003B177F" w:rsidP="00ED4156">
      <w:r w:rsidRPr="0043242E">
        <w:rPr>
          <w:rFonts w:hint="eastAsia"/>
          <w:color w:val="FF0000"/>
        </w:rPr>
        <w:t>classLimitInfo</w:t>
      </w:r>
      <w:r w:rsidRPr="0043242E">
        <w:rPr>
          <w:rFonts w:hint="eastAsia"/>
          <w:color w:val="FF0000"/>
        </w:rPr>
        <w:t>：</w:t>
      </w:r>
      <w:r w:rsidR="0002051A">
        <w:rPr>
          <w:rFonts w:hint="eastAsia"/>
        </w:rPr>
        <w:t>1.</w:t>
      </w:r>
      <w:r w:rsidR="0002051A">
        <w:rPr>
          <w:rFonts w:hint="eastAsia"/>
        </w:rPr>
        <w:t>国航的</w:t>
      </w:r>
      <w:r w:rsidR="0002051A">
        <w:rPr>
          <w:rFonts w:hint="eastAsia"/>
        </w:rPr>
        <w:t>pc</w:t>
      </w:r>
      <w:r w:rsidR="0002051A">
        <w:rPr>
          <w:rFonts w:hint="eastAsia"/>
        </w:rPr>
        <w:t>码信息，</w:t>
      </w:r>
      <w:r w:rsidR="0002051A">
        <w:rPr>
          <w:rFonts w:hint="eastAsia"/>
        </w:rPr>
        <w:t>gw</w:t>
      </w:r>
      <w:r w:rsidR="0002051A">
        <w:rPr>
          <w:rFonts w:hint="eastAsia"/>
        </w:rPr>
        <w:t>的</w:t>
      </w:r>
      <w:r w:rsidR="0002051A">
        <w:rPr>
          <w:rFonts w:hint="eastAsia"/>
        </w:rPr>
        <w:t>discountId--interface</w:t>
      </w:r>
      <w:r w:rsidR="0002051A">
        <w:rPr>
          <w:rFonts w:hint="eastAsia"/>
        </w:rPr>
        <w:t>的</w:t>
      </w:r>
      <w:r w:rsidR="0002051A">
        <w:rPr>
          <w:rFonts w:hint="eastAsia"/>
        </w:rPr>
        <w:t>classLimitInfo</w:t>
      </w:r>
    </w:p>
    <w:p w:rsidR="0002051A" w:rsidRDefault="0002051A" w:rsidP="00ED4156">
      <w:r>
        <w:rPr>
          <w:rFonts w:hint="eastAsia"/>
        </w:rPr>
        <w:t xml:space="preserve">  2.</w:t>
      </w:r>
      <w:r>
        <w:rPr>
          <w:rFonts w:hint="eastAsia"/>
        </w:rPr>
        <w:t>携程的销售限制</w:t>
      </w:r>
      <w:r>
        <w:rPr>
          <w:rFonts w:hint="eastAsia"/>
        </w:rPr>
        <w:t>classInfo.setClassLimitInfo("</w:t>
      </w:r>
      <w:r>
        <w:rPr>
          <w:rFonts w:hint="eastAsia"/>
        </w:rPr>
        <w:t>您预订的是特价机票产品</w:t>
      </w:r>
      <w:r>
        <w:rPr>
          <w:rFonts w:hint="eastAsia"/>
        </w:rPr>
        <w:t>" + slow.toString() + travelerCategory.toString()</w:t>
      </w:r>
    </w:p>
    <w:p w:rsidR="003B177F" w:rsidRDefault="0002051A" w:rsidP="00ED4156">
      <w:r>
        <w:t xml:space="preserve">     + ageLimitInfo.toString() + billType.toString() + minPassenger.toString());</w:t>
      </w:r>
    </w:p>
    <w:p w:rsidR="00AA3C3B" w:rsidRDefault="00AA3C3B" w:rsidP="00ED4156">
      <w:r w:rsidRPr="00AA3C3B">
        <w:rPr>
          <w:rFonts w:hint="eastAsia"/>
        </w:rPr>
        <w:t>出票慢浮层文案</w:t>
      </w:r>
      <w:r>
        <w:rPr>
          <w:rFonts w:hint="eastAsia"/>
        </w:rPr>
        <w:t>、</w:t>
      </w:r>
      <w:r>
        <w:t>退票慢浮层文案</w:t>
      </w:r>
      <w:r w:rsidR="00CF3DEA">
        <w:rPr>
          <w:rFonts w:hint="eastAsia"/>
        </w:rPr>
        <w:t>、</w:t>
      </w:r>
      <w:r w:rsidR="00CF3DEA">
        <w:t>行李额文案</w:t>
      </w:r>
      <w:r w:rsidR="00627B7E" w:rsidRPr="00627B7E">
        <w:t>initLuggageText</w:t>
      </w:r>
    </w:p>
    <w:p w:rsidR="002250E1" w:rsidRPr="002250E1" w:rsidRDefault="002250E1" w:rsidP="002250E1">
      <w:r w:rsidRPr="002250E1">
        <w:t xml:space="preserve">3. </w:t>
      </w:r>
      <w:r w:rsidRPr="002250E1">
        <w:rPr>
          <w:rFonts w:hint="eastAsia"/>
        </w:rPr>
        <w:t>行李</w:t>
      </w:r>
      <w:r w:rsidRPr="002250E1">
        <w:t>额：成人行李额、文案</w:t>
      </w:r>
      <w:r w:rsidRPr="002250E1">
        <w:rPr>
          <w:rFonts w:hint="eastAsia"/>
        </w:rPr>
        <w:t>（</w:t>
      </w:r>
      <w:r w:rsidRPr="002250E1">
        <w:t>Luggage</w:t>
      </w:r>
      <w:r w:rsidRPr="002250E1">
        <w:rPr>
          <w:rFonts w:hint="eastAsia"/>
        </w:rPr>
        <w:t>、</w:t>
      </w:r>
      <w:r w:rsidRPr="002250E1">
        <w:t>LuggageText</w:t>
      </w:r>
      <w:r w:rsidRPr="002250E1">
        <w:rPr>
          <w:rFonts w:hint="eastAsia"/>
        </w:rPr>
        <w:t>）</w:t>
      </w:r>
      <w:r w:rsidR="00A93165">
        <w:t>，儿童行李额</w:t>
      </w:r>
      <w:r w:rsidRPr="002250E1">
        <w:rPr>
          <w:rFonts w:hint="eastAsia"/>
        </w:rPr>
        <w:t>（</w:t>
      </w:r>
      <w:r w:rsidRPr="002250E1">
        <w:t>ChildLuggage</w:t>
      </w:r>
    </w:p>
    <w:p w:rsidR="002250E1" w:rsidRDefault="002250E1" w:rsidP="00ED4156">
      <w:r>
        <w:rPr>
          <w:rFonts w:hint="eastAsia"/>
        </w:rPr>
        <w:t>）</w:t>
      </w:r>
      <w:r>
        <w:t>；</w:t>
      </w:r>
      <w:r w:rsidR="0097504A">
        <w:rPr>
          <w:rFonts w:hint="eastAsia"/>
        </w:rPr>
        <w:t>//</w:t>
      </w:r>
      <w:r w:rsidR="0097504A">
        <w:rPr>
          <w:rFonts w:hint="eastAsia"/>
        </w:rPr>
        <w:t>这四个</w:t>
      </w:r>
      <w:r w:rsidR="0097504A">
        <w:t>参数补充</w:t>
      </w:r>
    </w:p>
    <w:p w:rsidR="00337B24" w:rsidRDefault="00337B24" w:rsidP="00ED4156">
      <w:r>
        <w:rPr>
          <w:rFonts w:hint="eastAsia"/>
        </w:rPr>
        <w:t xml:space="preserve">4. </w:t>
      </w:r>
      <w:r>
        <w:rPr>
          <w:rFonts w:hint="eastAsia"/>
        </w:rPr>
        <w:t>急速</w:t>
      </w:r>
      <w:r>
        <w:t>出退票，不用</w:t>
      </w:r>
      <w:r>
        <w:rPr>
          <w:rFonts w:hint="eastAsia"/>
        </w:rPr>
        <w:t>把</w:t>
      </w:r>
      <w:r>
        <w:t>开关字段传到前台</w:t>
      </w:r>
      <w:r w:rsidR="000B40A6">
        <w:rPr>
          <w:rFonts w:hint="eastAsia"/>
        </w:rPr>
        <w:t>，</w:t>
      </w:r>
      <w:r w:rsidR="000B40A6">
        <w:t>通过一个字段决定是</w:t>
      </w:r>
      <w:r w:rsidR="008459FF" w:rsidRPr="008459FF">
        <w:rPr>
          <w:rFonts w:hint="eastAsia"/>
        </w:rPr>
        <w:t>0</w:t>
      </w:r>
      <w:r w:rsidR="008459FF" w:rsidRPr="008459FF">
        <w:rPr>
          <w:rFonts w:hint="eastAsia"/>
        </w:rPr>
        <w:t>：非极速出退票</w:t>
      </w:r>
      <w:r w:rsidR="005D0811">
        <w:rPr>
          <w:rFonts w:hint="eastAsia"/>
        </w:rPr>
        <w:t>1.</w:t>
      </w:r>
      <w:r w:rsidR="000B40A6">
        <w:t>急速出票</w:t>
      </w:r>
      <w:r w:rsidR="005D0811">
        <w:rPr>
          <w:rFonts w:hint="eastAsia"/>
        </w:rPr>
        <w:t>2</w:t>
      </w:r>
      <w:r w:rsidR="005D0811">
        <w:t>.</w:t>
      </w:r>
      <w:r w:rsidR="000B40A6">
        <w:t>急速退票</w:t>
      </w:r>
      <w:r w:rsidR="005D0811">
        <w:rPr>
          <w:rFonts w:hint="eastAsia"/>
        </w:rPr>
        <w:t>3.</w:t>
      </w:r>
      <w:r w:rsidR="005D0811">
        <w:rPr>
          <w:rFonts w:hint="eastAsia"/>
        </w:rPr>
        <w:t>急速</w:t>
      </w:r>
      <w:r w:rsidR="005D0811">
        <w:t>出退票</w:t>
      </w:r>
    </w:p>
    <w:p w:rsidR="001E5AEA" w:rsidRPr="001E5AEA" w:rsidRDefault="001E5AEA" w:rsidP="00ED4156">
      <w:r>
        <w:rPr>
          <w:rFonts w:hint="eastAsia"/>
        </w:rPr>
        <w:t>现状</w:t>
      </w:r>
      <w:r>
        <w:t>：</w:t>
      </w:r>
    </w:p>
    <w:p w:rsidR="00B70698" w:rsidRDefault="00B70698" w:rsidP="00ED4156">
      <w:r>
        <w:rPr>
          <w:noProof/>
        </w:rPr>
        <w:drawing>
          <wp:inline distT="0" distB="0" distL="0" distR="0" wp14:anchorId="1FA304D2" wp14:editId="55B1ED90">
            <wp:extent cx="5274310" cy="7937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EA" w:rsidRDefault="001E5AEA" w:rsidP="00ED4156">
      <w:r>
        <w:rPr>
          <w:rFonts w:hint="eastAsia"/>
        </w:rPr>
        <w:t>改成</w:t>
      </w:r>
      <w:r>
        <w:t>：</w:t>
      </w:r>
    </w:p>
    <w:p w:rsidR="001E5AEA" w:rsidRDefault="001E5AEA" w:rsidP="00ED4156">
      <w:r>
        <w:rPr>
          <w:rFonts w:hint="eastAsia"/>
        </w:rPr>
        <w:lastRenderedPageBreak/>
        <w:t>一个</w:t>
      </w:r>
      <w:r>
        <w:t>字段</w:t>
      </w:r>
    </w:p>
    <w:p w:rsidR="003E14E4" w:rsidRDefault="003E14E4" w:rsidP="003E14E4">
      <w:pPr>
        <w:pStyle w:val="2"/>
      </w:pPr>
      <w:r>
        <w:rPr>
          <w:rFonts w:hint="eastAsia"/>
        </w:rPr>
        <w:t>待确认</w:t>
      </w:r>
      <w:r>
        <w:t>：</w:t>
      </w:r>
    </w:p>
    <w:p w:rsidR="003E14E4" w:rsidRDefault="003E14E4" w:rsidP="00ED4156">
      <w:pPr>
        <w:rPr>
          <w:noProof/>
        </w:rPr>
      </w:pPr>
      <w:r w:rsidRPr="003E14E4">
        <w:t>SpliceUniquekey</w:t>
      </w:r>
      <w:r w:rsidR="00A551A5" w:rsidRPr="00A551A5">
        <w:rPr>
          <w:noProof/>
        </w:rPr>
        <w:t xml:space="preserve"> </w:t>
      </w:r>
      <w:r w:rsidR="00A551A5">
        <w:rPr>
          <w:noProof/>
        </w:rPr>
        <w:drawing>
          <wp:inline distT="0" distB="0" distL="0" distR="0" wp14:anchorId="5766F303" wp14:editId="179F898E">
            <wp:extent cx="5274310" cy="10617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E9" w:rsidRDefault="005A1DE9" w:rsidP="005A1DE9">
      <w:pPr>
        <w:pStyle w:val="2"/>
        <w:rPr>
          <w:noProof/>
        </w:rPr>
      </w:pPr>
      <w:r>
        <w:rPr>
          <w:noProof/>
        </w:rPr>
        <w:t>F</w:t>
      </w:r>
      <w:r>
        <w:rPr>
          <w:rFonts w:hint="eastAsia"/>
          <w:noProof/>
        </w:rPr>
        <w:t>light</w:t>
      </w:r>
      <w:r>
        <w:rPr>
          <w:noProof/>
        </w:rPr>
        <w:t>QueryBean</w:t>
      </w:r>
    </w:p>
    <w:tbl>
      <w:tblPr>
        <w:tblW w:w="14774" w:type="dxa"/>
        <w:tblLook w:val="04A0" w:firstRow="1" w:lastRow="0" w:firstColumn="1" w:lastColumn="0" w:noHBand="0" w:noVBand="1"/>
      </w:tblPr>
      <w:tblGrid>
        <w:gridCol w:w="14774"/>
      </w:tblGrid>
      <w:tr w:rsidR="00A56BEA" w:rsidRPr="00A56BEA" w:rsidTr="00A56BEA">
        <w:trPr>
          <w:trHeight w:val="315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    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private </w:t>
            </w:r>
            <w:r w:rsidRPr="00A56BEA">
              <w:rPr>
                <w:rFonts w:ascii="Courier New" w:eastAsia="宋体" w:hAnsi="Courier New" w:cs="Courier New"/>
                <w:color w:val="A9B7C6"/>
                <w:kern w:val="0"/>
                <w:sz w:val="11"/>
                <w:szCs w:val="11"/>
              </w:rPr>
              <w:t xml:space="preserve">String </w:t>
            </w:r>
            <w:r w:rsidRPr="00A56BEA">
              <w:rPr>
                <w:rFonts w:ascii="Courier New" w:eastAsia="宋体" w:hAnsi="Courier New" w:cs="Courier New"/>
                <w:color w:val="9876AA"/>
                <w:kern w:val="0"/>
                <w:sz w:val="11"/>
                <w:szCs w:val="11"/>
              </w:rPr>
              <w:t>arrCity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;//</w:t>
            </w:r>
            <w:r w:rsidRPr="00A56BEA"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删除，改用三字码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 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// </w:t>
            </w:r>
            <w:r w:rsidRPr="00A56BEA">
              <w:rPr>
                <w:rFonts w:ascii="宋体" w:eastAsia="宋体" w:hAnsi="宋体" w:cs="Courier New" w:hint="eastAsia"/>
                <w:color w:val="808080"/>
                <w:kern w:val="0"/>
                <w:sz w:val="11"/>
                <w:szCs w:val="11"/>
              </w:rPr>
              <w:t>抵达城市</w:t>
            </w:r>
          </w:p>
        </w:tc>
      </w:tr>
      <w:tr w:rsidR="00A56BEA" w:rsidRPr="00A56BEA" w:rsidTr="00A56BEA">
        <w:trPr>
          <w:trHeight w:val="315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    private </w:t>
            </w:r>
            <w:r w:rsidRPr="00A56BEA">
              <w:rPr>
                <w:rFonts w:ascii="Courier New" w:eastAsia="宋体" w:hAnsi="Courier New" w:cs="Courier New"/>
                <w:color w:val="A9B7C6"/>
                <w:kern w:val="0"/>
                <w:sz w:val="11"/>
                <w:szCs w:val="11"/>
              </w:rPr>
              <w:t>String arrTime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; //</w:t>
            </w:r>
            <w:r w:rsidRPr="00A56BEA"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不用，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cabinkey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// </w:t>
            </w:r>
            <w:r w:rsidRPr="00A56BEA">
              <w:rPr>
                <w:rFonts w:ascii="宋体" w:eastAsia="宋体" w:hAnsi="宋体" w:cs="Courier New" w:hint="eastAsia"/>
                <w:color w:val="808080"/>
                <w:kern w:val="0"/>
                <w:sz w:val="11"/>
                <w:szCs w:val="11"/>
              </w:rPr>
              <w:t>抵达时间</w:t>
            </w:r>
          </w:p>
        </w:tc>
      </w:tr>
      <w:tr w:rsidR="00A56BEA" w:rsidRPr="00A56BEA" w:rsidTr="00A56BEA">
        <w:trPr>
          <w:trHeight w:val="315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    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private </w:t>
            </w:r>
            <w:r w:rsidRPr="00A56BEA">
              <w:rPr>
                <w:rFonts w:ascii="Courier New" w:eastAsia="宋体" w:hAnsi="Courier New" w:cs="Courier New"/>
                <w:color w:val="A9B7C6"/>
                <w:kern w:val="0"/>
                <w:sz w:val="11"/>
                <w:szCs w:val="11"/>
              </w:rPr>
              <w:t xml:space="preserve">String </w:t>
            </w:r>
            <w:r w:rsidRPr="00A56BEA">
              <w:rPr>
                <w:rFonts w:ascii="Courier New" w:eastAsia="宋体" w:hAnsi="Courier New" w:cs="Courier New"/>
                <w:color w:val="9876AA"/>
                <w:kern w:val="0"/>
                <w:sz w:val="11"/>
                <w:szCs w:val="11"/>
              </w:rPr>
              <w:t>classNo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;//</w:t>
            </w:r>
            <w:r w:rsidRPr="00A56BEA"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删除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 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// </w:t>
            </w:r>
            <w:r w:rsidRPr="00A56BEA">
              <w:rPr>
                <w:rFonts w:ascii="宋体" w:eastAsia="宋体" w:hAnsi="宋体" w:cs="Courier New" w:hint="eastAsia"/>
                <w:color w:val="808080"/>
                <w:kern w:val="0"/>
                <w:sz w:val="11"/>
                <w:szCs w:val="11"/>
              </w:rPr>
              <w:t>舱位代码</w:t>
            </w:r>
          </w:p>
        </w:tc>
      </w:tr>
      <w:tr w:rsidR="00A56BEA" w:rsidRPr="00A56BEA" w:rsidTr="00A56BEA">
        <w:trPr>
          <w:trHeight w:val="315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    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private </w:t>
            </w:r>
            <w:r w:rsidRPr="00A56BEA">
              <w:rPr>
                <w:rFonts w:ascii="Courier New" w:eastAsia="宋体" w:hAnsi="Courier New" w:cs="Courier New"/>
                <w:color w:val="A9B7C6"/>
                <w:kern w:val="0"/>
                <w:sz w:val="11"/>
                <w:szCs w:val="11"/>
              </w:rPr>
              <w:t xml:space="preserve">String </w:t>
            </w:r>
            <w:r w:rsidRPr="00A56BEA">
              <w:rPr>
                <w:rFonts w:ascii="Courier New" w:eastAsia="宋体" w:hAnsi="Courier New" w:cs="Courier New"/>
                <w:color w:val="9876AA"/>
                <w:kern w:val="0"/>
                <w:sz w:val="11"/>
                <w:szCs w:val="11"/>
              </w:rPr>
              <w:t>depCity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;//</w:t>
            </w:r>
            <w:r w:rsidRPr="00A56BEA"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删除，改用三字码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 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// </w:t>
            </w:r>
            <w:r w:rsidRPr="00A56BEA">
              <w:rPr>
                <w:rFonts w:ascii="宋体" w:eastAsia="宋体" w:hAnsi="宋体" w:cs="Courier New" w:hint="eastAsia"/>
                <w:color w:val="808080"/>
                <w:kern w:val="0"/>
                <w:sz w:val="11"/>
                <w:szCs w:val="11"/>
              </w:rPr>
              <w:t>出发城市</w:t>
            </w:r>
          </w:p>
        </w:tc>
      </w:tr>
      <w:tr w:rsidR="00A56BEA" w:rsidRPr="00A56BEA" w:rsidTr="00A56BEA">
        <w:trPr>
          <w:trHeight w:val="315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    private String depTime; // </w:t>
            </w:r>
            <w:r w:rsidRPr="00A56BEA">
              <w:rPr>
                <w:rFonts w:ascii="宋体" w:eastAsia="宋体" w:hAnsi="宋体" w:cs="Courier New" w:hint="eastAsia"/>
                <w:color w:val="808080"/>
                <w:kern w:val="0"/>
                <w:sz w:val="11"/>
                <w:szCs w:val="11"/>
              </w:rPr>
              <w:t>不用，出发时间</w:t>
            </w:r>
          </w:p>
        </w:tc>
      </w:tr>
      <w:tr w:rsidR="00A56BEA" w:rsidRPr="00A56BEA" w:rsidTr="00A56BEA">
        <w:trPr>
          <w:trHeight w:val="315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    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private </w:t>
            </w:r>
            <w:r w:rsidRPr="00A56BEA">
              <w:rPr>
                <w:rFonts w:ascii="Courier New" w:eastAsia="宋体" w:hAnsi="Courier New" w:cs="Courier New"/>
                <w:color w:val="A9B7C6"/>
                <w:kern w:val="0"/>
                <w:sz w:val="11"/>
                <w:szCs w:val="11"/>
              </w:rPr>
              <w:t xml:space="preserve">String </w:t>
            </w:r>
            <w:r w:rsidRPr="00A56BEA">
              <w:rPr>
                <w:rFonts w:ascii="Courier New" w:eastAsia="宋体" w:hAnsi="Courier New" w:cs="Courier New"/>
                <w:color w:val="9876AA"/>
                <w:kern w:val="0"/>
                <w:sz w:val="11"/>
                <w:szCs w:val="11"/>
              </w:rPr>
              <w:t>sourceId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;//</w:t>
            </w:r>
            <w:r w:rsidRPr="00A56BEA"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不用，往返的回程时，去程的值。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cabinKey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// </w:t>
            </w:r>
            <w:r w:rsidRPr="00A56BEA">
              <w:rPr>
                <w:rFonts w:ascii="宋体" w:eastAsia="宋体" w:hAnsi="宋体" w:cs="Courier New" w:hint="eastAsia"/>
                <w:color w:val="808080"/>
                <w:kern w:val="0"/>
                <w:sz w:val="11"/>
                <w:szCs w:val="11"/>
              </w:rPr>
              <w:t>商家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id</w:t>
            </w:r>
          </w:p>
        </w:tc>
      </w:tr>
      <w:tr w:rsidR="00A56BEA" w:rsidRPr="00A56BEA" w:rsidTr="00A56BEA">
        <w:trPr>
          <w:trHeight w:val="315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    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private </w:t>
            </w:r>
            <w:r w:rsidRPr="00A56BEA">
              <w:rPr>
                <w:rFonts w:ascii="Courier New" w:eastAsia="宋体" w:hAnsi="Courier New" w:cs="Courier New"/>
                <w:color w:val="A9B7C6"/>
                <w:kern w:val="0"/>
                <w:sz w:val="11"/>
                <w:szCs w:val="11"/>
              </w:rPr>
              <w:t xml:space="preserve">String </w:t>
            </w:r>
            <w:r w:rsidRPr="00A56BEA">
              <w:rPr>
                <w:rFonts w:ascii="Courier New" w:eastAsia="宋体" w:hAnsi="Courier New" w:cs="Courier New"/>
                <w:color w:val="9876AA"/>
                <w:kern w:val="0"/>
                <w:sz w:val="11"/>
                <w:szCs w:val="11"/>
              </w:rPr>
              <w:t>goTime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;//</w:t>
            </w:r>
            <w:r w:rsidRPr="00A56BEA"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不用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// </w:t>
            </w:r>
            <w:r w:rsidRPr="00A56BEA">
              <w:rPr>
                <w:rFonts w:ascii="宋体" w:eastAsia="宋体" w:hAnsi="宋体" w:cs="Courier New" w:hint="eastAsia"/>
                <w:color w:val="808080"/>
                <w:kern w:val="0"/>
                <w:sz w:val="11"/>
                <w:szCs w:val="11"/>
              </w:rPr>
              <w:t>出发时间</w:t>
            </w:r>
          </w:p>
        </w:tc>
      </w:tr>
      <w:tr w:rsidR="00A56BEA" w:rsidRPr="00A56BEA" w:rsidTr="00A56BEA">
        <w:trPr>
          <w:trHeight w:val="315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    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private </w:t>
            </w:r>
            <w:r w:rsidRPr="00A56BEA">
              <w:rPr>
                <w:rFonts w:ascii="Courier New" w:eastAsia="宋体" w:hAnsi="Courier New" w:cs="Courier New"/>
                <w:color w:val="A9B7C6"/>
                <w:kern w:val="0"/>
                <w:sz w:val="11"/>
                <w:szCs w:val="11"/>
              </w:rPr>
              <w:t xml:space="preserve">String </w:t>
            </w:r>
            <w:r w:rsidRPr="00A56BEA">
              <w:rPr>
                <w:rFonts w:ascii="Courier New" w:eastAsia="宋体" w:hAnsi="Courier New" w:cs="Courier New"/>
                <w:color w:val="9876AA"/>
                <w:kern w:val="0"/>
                <w:sz w:val="11"/>
                <w:szCs w:val="11"/>
              </w:rPr>
              <w:t>backTime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;//</w:t>
            </w:r>
            <w:r w:rsidRPr="00A56BEA"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不用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// </w:t>
            </w:r>
            <w:r w:rsidRPr="00A56BEA">
              <w:rPr>
                <w:rFonts w:ascii="宋体" w:eastAsia="宋体" w:hAnsi="宋体" w:cs="Courier New" w:hint="eastAsia"/>
                <w:color w:val="808080"/>
                <w:kern w:val="0"/>
                <w:sz w:val="11"/>
                <w:szCs w:val="11"/>
              </w:rPr>
              <w:t>回程时间</w:t>
            </w:r>
          </w:p>
        </w:tc>
      </w:tr>
      <w:tr w:rsidR="00A56BEA" w:rsidRPr="00A56BEA" w:rsidTr="00A56BEA">
        <w:trPr>
          <w:trHeight w:val="315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    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private </w:t>
            </w:r>
            <w:r w:rsidRPr="00A56BEA">
              <w:rPr>
                <w:rFonts w:ascii="Courier New" w:eastAsia="宋体" w:hAnsi="Courier New" w:cs="Courier New"/>
                <w:color w:val="A9B7C6"/>
                <w:kern w:val="0"/>
                <w:sz w:val="11"/>
                <w:szCs w:val="11"/>
              </w:rPr>
              <w:t xml:space="preserve">String </w:t>
            </w:r>
            <w:r w:rsidRPr="00A56BEA">
              <w:rPr>
                <w:rFonts w:ascii="Courier New" w:eastAsia="宋体" w:hAnsi="Courier New" w:cs="Courier New"/>
                <w:color w:val="9876AA"/>
                <w:kern w:val="0"/>
                <w:sz w:val="11"/>
                <w:szCs w:val="11"/>
              </w:rPr>
              <w:t>flightNo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;//</w:t>
            </w:r>
            <w:r w:rsidRPr="00A56BEA"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不用，国航，携程，普通和指定，展开舱位用，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cabinkey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// 2</w:t>
            </w:r>
            <w:r w:rsidRPr="00A56BEA">
              <w:rPr>
                <w:rFonts w:ascii="宋体" w:eastAsia="宋体" w:hAnsi="宋体" w:cs="Courier New" w:hint="eastAsia"/>
                <w:color w:val="808080"/>
                <w:kern w:val="0"/>
                <w:sz w:val="11"/>
                <w:szCs w:val="11"/>
              </w:rPr>
              <w:t>次查询航班号</w:t>
            </w:r>
          </w:p>
        </w:tc>
      </w:tr>
      <w:tr w:rsidR="00A56BEA" w:rsidRPr="00A56BEA" w:rsidTr="00A56BEA">
        <w:trPr>
          <w:trHeight w:val="315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    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private </w:t>
            </w:r>
            <w:r w:rsidRPr="00A56BEA">
              <w:rPr>
                <w:rFonts w:ascii="Courier New" w:eastAsia="宋体" w:hAnsi="Courier New" w:cs="Courier New"/>
                <w:color w:val="A9B7C6"/>
                <w:kern w:val="0"/>
                <w:sz w:val="11"/>
                <w:szCs w:val="11"/>
              </w:rPr>
              <w:t xml:space="preserve">String </w:t>
            </w:r>
            <w:r w:rsidRPr="00A56BEA">
              <w:rPr>
                <w:rFonts w:ascii="Courier New" w:eastAsia="宋体" w:hAnsi="Courier New" w:cs="Courier New"/>
                <w:color w:val="9876AA"/>
                <w:kern w:val="0"/>
                <w:sz w:val="11"/>
                <w:szCs w:val="11"/>
              </w:rPr>
              <w:t>bookingClass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; //</w:t>
            </w:r>
            <w:r w:rsidRPr="00A56BEA"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不用，国航，普通和指定，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cabinkey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// 2</w:t>
            </w:r>
            <w:r w:rsidRPr="00A56BEA">
              <w:rPr>
                <w:rFonts w:ascii="宋体" w:eastAsia="宋体" w:hAnsi="宋体" w:cs="Courier New" w:hint="eastAsia"/>
                <w:color w:val="808080"/>
                <w:kern w:val="0"/>
                <w:sz w:val="11"/>
                <w:szCs w:val="11"/>
              </w:rPr>
              <w:t>次查询预订的仓位</w:t>
            </w:r>
          </w:p>
        </w:tc>
      </w:tr>
      <w:tr w:rsidR="00A56BEA" w:rsidRPr="00A56BEA" w:rsidTr="00A56BEA">
        <w:trPr>
          <w:trHeight w:val="315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    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private boolean </w:t>
            </w:r>
            <w:r w:rsidRPr="00A56BEA">
              <w:rPr>
                <w:rFonts w:ascii="Courier New" w:eastAsia="宋体" w:hAnsi="Courier New" w:cs="Courier New"/>
                <w:color w:val="9876AA"/>
                <w:kern w:val="0"/>
                <w:sz w:val="11"/>
                <w:szCs w:val="11"/>
              </w:rPr>
              <w:t>secondQueryFlag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;//</w:t>
            </w:r>
            <w:r w:rsidRPr="00A56BEA"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国航，普通和指定，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cabinkey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// 2</w:t>
            </w:r>
            <w:r w:rsidRPr="00A56BEA">
              <w:rPr>
                <w:rFonts w:ascii="宋体" w:eastAsia="宋体" w:hAnsi="宋体" w:cs="Courier New" w:hint="eastAsia"/>
                <w:color w:val="808080"/>
                <w:kern w:val="0"/>
                <w:sz w:val="11"/>
                <w:szCs w:val="11"/>
              </w:rPr>
              <w:t>次查询标识</w:t>
            </w:r>
          </w:p>
        </w:tc>
      </w:tr>
      <w:tr w:rsidR="00A56BEA" w:rsidRPr="00A56BEA" w:rsidTr="00A56BEA">
        <w:trPr>
          <w:trHeight w:val="315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    private boolean </w:t>
            </w:r>
            <w:r w:rsidRPr="00A56BEA">
              <w:rPr>
                <w:rFonts w:ascii="Courier New" w:eastAsia="宋体" w:hAnsi="Courier New" w:cs="Courier New"/>
                <w:color w:val="9876AA"/>
                <w:kern w:val="0"/>
                <w:sz w:val="11"/>
                <w:szCs w:val="11"/>
              </w:rPr>
              <w:t>queryAdtFlag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;//</w:t>
            </w:r>
            <w:r w:rsidRPr="00A56BEA"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不用，国航默认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true 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// </w:t>
            </w:r>
            <w:r w:rsidRPr="00A56BEA">
              <w:rPr>
                <w:rFonts w:ascii="宋体" w:eastAsia="宋体" w:hAnsi="宋体" w:cs="Courier New" w:hint="eastAsia"/>
                <w:color w:val="808080"/>
                <w:kern w:val="0"/>
                <w:sz w:val="11"/>
                <w:szCs w:val="11"/>
              </w:rPr>
              <w:t>国航查询成人价格标识</w:t>
            </w:r>
          </w:p>
        </w:tc>
      </w:tr>
      <w:tr w:rsidR="00A56BEA" w:rsidRPr="00A56BEA" w:rsidTr="00A56BEA">
        <w:trPr>
          <w:trHeight w:val="315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    private int </w:t>
            </w:r>
            <w:r w:rsidRPr="00A56BEA">
              <w:rPr>
                <w:rFonts w:ascii="Courier New" w:eastAsia="宋体" w:hAnsi="Courier New" w:cs="Courier New"/>
                <w:color w:val="9876AA"/>
                <w:kern w:val="0"/>
                <w:sz w:val="11"/>
                <w:szCs w:val="11"/>
              </w:rPr>
              <w:t>queryAdtNum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;//</w:t>
            </w:r>
            <w:r w:rsidRPr="00A56BEA"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不用，国航默认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1 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// </w:t>
            </w:r>
            <w:r w:rsidRPr="00A56BEA">
              <w:rPr>
                <w:rFonts w:ascii="宋体" w:eastAsia="宋体" w:hAnsi="宋体" w:cs="Courier New" w:hint="eastAsia"/>
                <w:color w:val="808080"/>
                <w:kern w:val="0"/>
                <w:sz w:val="11"/>
                <w:szCs w:val="11"/>
              </w:rPr>
              <w:t>国航查询成人人数</w:t>
            </w:r>
          </w:p>
        </w:tc>
      </w:tr>
      <w:tr w:rsidR="00A56BEA" w:rsidRPr="00A56BEA" w:rsidTr="00A56BEA">
        <w:trPr>
          <w:trHeight w:val="330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11"/>
                <w:szCs w:val="11"/>
              </w:rPr>
              <w:t xml:space="preserve">    private </w:t>
            </w:r>
            <w:r w:rsidRPr="00A56BEA">
              <w:rPr>
                <w:rFonts w:ascii="Courier New" w:eastAsia="宋体" w:hAnsi="Courier New" w:cs="Courier New"/>
                <w:color w:val="A9B7C6"/>
                <w:kern w:val="0"/>
                <w:sz w:val="11"/>
                <w:szCs w:val="11"/>
              </w:rPr>
              <w:t xml:space="preserve">String </w:t>
            </w:r>
            <w:r w:rsidRPr="00A56BEA">
              <w:rPr>
                <w:rFonts w:ascii="Courier New" w:eastAsia="宋体" w:hAnsi="Courier New" w:cs="Courier New"/>
                <w:color w:val="9876AA"/>
                <w:kern w:val="0"/>
                <w:sz w:val="11"/>
                <w:szCs w:val="11"/>
              </w:rPr>
              <w:t>uniqueKey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;//</w:t>
            </w:r>
            <w:r w:rsidRPr="00A56BEA"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不用，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cabinkey</w:t>
            </w:r>
            <w:r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 </w:t>
            </w:r>
            <w:r w:rsidRPr="00A56BEA">
              <w:rPr>
                <w:rFonts w:ascii="宋体" w:eastAsia="宋体" w:hAnsi="宋体" w:cs="Courier New" w:hint="eastAsia"/>
                <w:color w:val="808080"/>
                <w:kern w:val="0"/>
                <w:sz w:val="11"/>
                <w:szCs w:val="11"/>
              </w:rPr>
              <w:t>选择去程的产品</w:t>
            </w:r>
            <w:r w:rsidRPr="00A56BEA">
              <w:rPr>
                <w:rFonts w:ascii="宋体" w:eastAsia="宋体" w:hAnsi="宋体" w:cs="Courier New"/>
                <w:color w:val="808080"/>
                <w:kern w:val="0"/>
                <w:sz w:val="11"/>
                <w:szCs w:val="11"/>
              </w:rPr>
              <w:t>,</w:t>
            </w:r>
            <w:r w:rsidRPr="00A56BEA">
              <w:rPr>
                <w:rFonts w:ascii="宋体" w:eastAsia="宋体" w:hAnsi="宋体" w:cs="Courier New" w:hint="eastAsia"/>
                <w:color w:val="808080"/>
                <w:kern w:val="0"/>
                <w:sz w:val="11"/>
                <w:szCs w:val="11"/>
              </w:rPr>
              <w:t>此参数对往返的回程查询有效</w:t>
            </w:r>
            <w:r w:rsidRPr="00A56BEA">
              <w:rPr>
                <w:rFonts w:ascii="宋体" w:eastAsia="宋体" w:hAnsi="宋体" w:cs="Courier New"/>
                <w:color w:val="808080"/>
                <w:kern w:val="0"/>
                <w:sz w:val="11"/>
                <w:szCs w:val="11"/>
              </w:rPr>
              <w:t>(</w:t>
            </w:r>
            <w:r w:rsidRPr="00A56BEA">
              <w:rPr>
                <w:rFonts w:ascii="宋体" w:eastAsia="宋体" w:hAnsi="宋体" w:cs="Courier New" w:hint="eastAsia"/>
                <w:color w:val="808080"/>
                <w:kern w:val="0"/>
                <w:sz w:val="11"/>
                <w:szCs w:val="11"/>
              </w:rPr>
              <w:t>携程</w:t>
            </w:r>
            <w:r w:rsidRPr="00A56BEA">
              <w:rPr>
                <w:rFonts w:ascii="宋体" w:eastAsia="宋体" w:hAnsi="宋体" w:cs="Courier New"/>
                <w:color w:val="808080"/>
                <w:kern w:val="0"/>
                <w:sz w:val="11"/>
                <w:szCs w:val="11"/>
              </w:rPr>
              <w:t>)</w:t>
            </w:r>
          </w:p>
        </w:tc>
      </w:tr>
      <w:tr w:rsidR="00A56BEA" w:rsidRPr="00A56BEA" w:rsidTr="00A56BEA">
        <w:trPr>
          <w:trHeight w:val="315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    private </w:t>
            </w:r>
            <w:r w:rsidRPr="00A56BEA">
              <w:rPr>
                <w:rFonts w:ascii="Courier New" w:eastAsia="宋体" w:hAnsi="Courier New" w:cs="Courier New"/>
                <w:color w:val="A9B7C6"/>
                <w:kern w:val="0"/>
                <w:sz w:val="11"/>
                <w:szCs w:val="11"/>
              </w:rPr>
              <w:t xml:space="preserve">String </w:t>
            </w:r>
            <w:r w:rsidRPr="00A56BEA">
              <w:rPr>
                <w:rFonts w:ascii="Courier New" w:eastAsia="宋体" w:hAnsi="Courier New" w:cs="Courier New"/>
                <w:color w:val="9876AA"/>
                <w:kern w:val="0"/>
                <w:sz w:val="11"/>
                <w:szCs w:val="11"/>
              </w:rPr>
              <w:t>backAirways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;//</w:t>
            </w:r>
            <w:r w:rsidRPr="00A56BEA"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不用，推荐航班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  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//</w:t>
            </w:r>
            <w:r w:rsidRPr="00A56BEA">
              <w:rPr>
                <w:rFonts w:ascii="宋体" w:eastAsia="宋体" w:hAnsi="宋体" w:cs="Courier New" w:hint="eastAsia"/>
                <w:color w:val="808080"/>
                <w:kern w:val="0"/>
                <w:sz w:val="11"/>
                <w:szCs w:val="11"/>
              </w:rPr>
              <w:t>返程航司</w:t>
            </w:r>
          </w:p>
        </w:tc>
      </w:tr>
      <w:tr w:rsidR="00A56BEA" w:rsidRPr="00A56BEA" w:rsidTr="00A56BEA">
        <w:trPr>
          <w:trHeight w:val="330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11"/>
                <w:szCs w:val="11"/>
              </w:rPr>
              <w:t xml:space="preserve">    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private </w:t>
            </w:r>
            <w:r w:rsidRPr="00A56BEA">
              <w:rPr>
                <w:rFonts w:ascii="Courier New" w:eastAsia="宋体" w:hAnsi="Courier New" w:cs="Courier New"/>
                <w:color w:val="A9B7C6"/>
                <w:kern w:val="0"/>
                <w:sz w:val="11"/>
                <w:szCs w:val="11"/>
              </w:rPr>
              <w:t>Map&lt;String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, </w:t>
            </w:r>
            <w:r w:rsidRPr="00A56BEA">
              <w:rPr>
                <w:rFonts w:ascii="Courier New" w:eastAsia="宋体" w:hAnsi="Courier New" w:cs="Courier New"/>
                <w:color w:val="A9B7C6"/>
                <w:kern w:val="0"/>
                <w:sz w:val="11"/>
                <w:szCs w:val="11"/>
              </w:rPr>
              <w:t xml:space="preserve">Object&gt; </w:t>
            </w:r>
            <w:r w:rsidRPr="00A56BEA">
              <w:rPr>
                <w:rFonts w:ascii="Courier New" w:eastAsia="宋体" w:hAnsi="Courier New" w:cs="Courier New"/>
                <w:color w:val="9876AA"/>
                <w:kern w:val="0"/>
                <w:sz w:val="11"/>
                <w:szCs w:val="11"/>
              </w:rPr>
              <w:t>extendParams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;//</w:t>
            </w:r>
            <w:r w:rsidRPr="00A56BEA"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不用</w:t>
            </w:r>
            <w:r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,</w:t>
            </w:r>
            <w:r w:rsidRPr="00A56BEA">
              <w:rPr>
                <w:rFonts w:ascii="Courier New" w:eastAsia="宋体" w:hAnsi="Courier New" w:cs="Courier New" w:hint="eastAsia"/>
                <w:color w:val="808080"/>
                <w:kern w:val="0"/>
                <w:sz w:val="11"/>
                <w:szCs w:val="11"/>
              </w:rPr>
              <w:t>用于存储额外需要传递的参数。</w:t>
            </w:r>
          </w:p>
        </w:tc>
      </w:tr>
      <w:tr w:rsidR="00A56BEA" w:rsidRPr="00A56BEA" w:rsidTr="00A56BEA">
        <w:trPr>
          <w:trHeight w:val="315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    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//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订单来源：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mobile –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手机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m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端、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 app---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移动端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app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、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web---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网站、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travel---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企业差旅、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vip – 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大客户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 h5---H5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页面</w:t>
            </w:r>
          </w:p>
        </w:tc>
      </w:tr>
      <w:tr w:rsidR="00A56BEA" w:rsidRPr="00A56BEA" w:rsidTr="00A56BEA">
        <w:trPr>
          <w:trHeight w:val="315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    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private </w:t>
            </w:r>
            <w:r w:rsidRPr="00A56BEA">
              <w:rPr>
                <w:rFonts w:ascii="Courier New" w:eastAsia="宋体" w:hAnsi="Courier New" w:cs="Courier New"/>
                <w:color w:val="A9B7C6"/>
                <w:kern w:val="0"/>
                <w:sz w:val="11"/>
                <w:szCs w:val="11"/>
              </w:rPr>
              <w:t xml:space="preserve">String </w:t>
            </w:r>
            <w:r w:rsidRPr="00A56BEA">
              <w:rPr>
                <w:rFonts w:ascii="Courier New" w:eastAsia="宋体" w:hAnsi="Courier New" w:cs="Courier New"/>
                <w:color w:val="9876AA"/>
                <w:kern w:val="0"/>
                <w:sz w:val="11"/>
                <w:szCs w:val="11"/>
              </w:rPr>
              <w:t>sourceType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;//</w:t>
            </w:r>
            <w:r w:rsidRPr="00A56BEA"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二选一，已经用了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source</w:t>
            </w:r>
          </w:p>
        </w:tc>
      </w:tr>
      <w:tr w:rsidR="00A56BEA" w:rsidRPr="00A56BEA" w:rsidTr="00A56BEA">
        <w:trPr>
          <w:trHeight w:val="330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11"/>
                <w:szCs w:val="11"/>
              </w:rPr>
              <w:t xml:space="preserve">    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private </w:t>
            </w:r>
            <w:r w:rsidRPr="00A56BEA">
              <w:rPr>
                <w:rFonts w:ascii="Courier New" w:eastAsia="宋体" w:hAnsi="Courier New" w:cs="Courier New"/>
                <w:color w:val="A9B7C6"/>
                <w:kern w:val="0"/>
                <w:sz w:val="11"/>
                <w:szCs w:val="11"/>
              </w:rPr>
              <w:t xml:space="preserve">Boolean </w:t>
            </w:r>
            <w:r w:rsidRPr="00A56BEA">
              <w:rPr>
                <w:rFonts w:ascii="Courier New" w:eastAsia="宋体" w:hAnsi="Courier New" w:cs="Courier New"/>
                <w:color w:val="9876AA"/>
                <w:kern w:val="0"/>
                <w:sz w:val="11"/>
                <w:szCs w:val="11"/>
              </w:rPr>
              <w:t>splitFlag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;//</w:t>
            </w:r>
            <w:r w:rsidRPr="00A56BEA"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不用，预定用</w:t>
            </w:r>
            <w:r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,</w:t>
            </w:r>
            <w:r w:rsidRPr="00A56BEA">
              <w:rPr>
                <w:rFonts w:ascii="宋体" w:eastAsia="宋体" w:hAnsi="宋体" w:cs="Courier New" w:hint="eastAsia"/>
                <w:i/>
                <w:iCs/>
                <w:color w:val="629755"/>
                <w:kern w:val="0"/>
                <w:sz w:val="11"/>
                <w:szCs w:val="11"/>
              </w:rPr>
              <w:t xml:space="preserve"> 拆分标识</w:t>
            </w:r>
            <w:r w:rsidRPr="00A56BEA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11"/>
                <w:szCs w:val="11"/>
              </w:rPr>
              <w:t xml:space="preserve"> true</w:t>
            </w:r>
            <w:r w:rsidRPr="00A56BEA">
              <w:rPr>
                <w:rFonts w:ascii="宋体" w:eastAsia="宋体" w:hAnsi="宋体" w:cs="Courier New" w:hint="eastAsia"/>
                <w:i/>
                <w:iCs/>
                <w:color w:val="629755"/>
                <w:kern w:val="0"/>
                <w:sz w:val="11"/>
                <w:szCs w:val="11"/>
              </w:rPr>
              <w:t>：是往返拆单</w:t>
            </w:r>
          </w:p>
        </w:tc>
      </w:tr>
      <w:tr w:rsidR="00A56BEA" w:rsidRPr="00A56BEA" w:rsidTr="00A56BEA">
        <w:trPr>
          <w:trHeight w:val="315"/>
        </w:trPr>
        <w:tc>
          <w:tcPr>
            <w:tcW w:w="14774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A56BEA" w:rsidRPr="00A56BEA" w:rsidRDefault="00A56BEA" w:rsidP="00A56BEA">
            <w:pPr>
              <w:widowControl/>
              <w:jc w:val="left"/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</w:pP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 xml:space="preserve">    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 xml:space="preserve">private </w:t>
            </w:r>
            <w:r w:rsidRPr="00A56BEA">
              <w:rPr>
                <w:rFonts w:ascii="Courier New" w:eastAsia="宋体" w:hAnsi="Courier New" w:cs="Courier New"/>
                <w:color w:val="A9B7C6"/>
                <w:kern w:val="0"/>
                <w:sz w:val="11"/>
                <w:szCs w:val="11"/>
              </w:rPr>
              <w:t xml:space="preserve">String </w:t>
            </w:r>
            <w:r w:rsidRPr="00A56BEA">
              <w:rPr>
                <w:rFonts w:ascii="Courier New" w:eastAsia="宋体" w:hAnsi="Courier New" w:cs="Courier New"/>
                <w:color w:val="9876AA"/>
                <w:kern w:val="0"/>
                <w:sz w:val="11"/>
                <w:szCs w:val="11"/>
              </w:rPr>
              <w:t>limitKey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;//</w:t>
            </w:r>
            <w:r w:rsidRPr="00A56BEA">
              <w:rPr>
                <w:rFonts w:ascii="宋体" w:eastAsia="宋体" w:hAnsi="宋体" w:cs="Courier New" w:hint="eastAsia"/>
                <w:color w:val="CC7832"/>
                <w:kern w:val="0"/>
                <w:sz w:val="11"/>
                <w:szCs w:val="11"/>
              </w:rPr>
              <w:t>删除，有</w:t>
            </w:r>
            <w:r w:rsidRPr="00A56BEA"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cabinKey</w:t>
            </w:r>
            <w:r>
              <w:rPr>
                <w:rFonts w:ascii="Courier New" w:eastAsia="宋体" w:hAnsi="Courier New" w:cs="Courier New"/>
                <w:color w:val="CC7832"/>
                <w:kern w:val="0"/>
                <w:sz w:val="11"/>
                <w:szCs w:val="11"/>
              </w:rPr>
              <w:t>,</w:t>
            </w:r>
            <w:r w:rsidRPr="00A56BEA">
              <w:rPr>
                <w:rFonts w:ascii="Courier New" w:eastAsia="宋体" w:hAnsi="Courier New" w:cs="Courier New"/>
                <w:color w:val="808080"/>
                <w:kern w:val="0"/>
                <w:sz w:val="11"/>
                <w:szCs w:val="11"/>
              </w:rPr>
              <w:t>舱位限制条件</w:t>
            </w:r>
          </w:p>
        </w:tc>
      </w:tr>
    </w:tbl>
    <w:p w:rsidR="00A56BEA" w:rsidRDefault="00A56BEA" w:rsidP="00A56BEA">
      <w:r>
        <w:rPr>
          <w:rFonts w:hint="eastAsia"/>
        </w:rPr>
        <w:t xml:space="preserve">    private String arrCity;//</w:t>
      </w:r>
      <w:r>
        <w:rPr>
          <w:rFonts w:hint="eastAsia"/>
        </w:rPr>
        <w:t>删除，改用三字码</w:t>
      </w:r>
      <w:r>
        <w:rPr>
          <w:rFonts w:hint="eastAsia"/>
        </w:rPr>
        <w:t xml:space="preserve"> // </w:t>
      </w:r>
      <w:r>
        <w:rPr>
          <w:rFonts w:hint="eastAsia"/>
        </w:rPr>
        <w:t>抵达城市</w:t>
      </w:r>
    </w:p>
    <w:p w:rsidR="00A56BEA" w:rsidRDefault="00A56BEA" w:rsidP="00A56BEA">
      <w:r>
        <w:rPr>
          <w:rFonts w:hint="eastAsia"/>
        </w:rPr>
        <w:t xml:space="preserve">    private String arrTime; //</w:t>
      </w:r>
      <w:r>
        <w:rPr>
          <w:rFonts w:hint="eastAsia"/>
        </w:rPr>
        <w:t>不用，</w:t>
      </w:r>
      <w:r>
        <w:rPr>
          <w:rFonts w:hint="eastAsia"/>
        </w:rPr>
        <w:t xml:space="preserve">cabinkey// </w:t>
      </w:r>
      <w:r>
        <w:rPr>
          <w:rFonts w:hint="eastAsia"/>
        </w:rPr>
        <w:t>抵达时间</w:t>
      </w:r>
    </w:p>
    <w:p w:rsidR="00A56BEA" w:rsidRDefault="00A56BEA" w:rsidP="00A56BEA">
      <w:r>
        <w:rPr>
          <w:rFonts w:hint="eastAsia"/>
        </w:rPr>
        <w:t xml:space="preserve">    private String classNo;//</w:t>
      </w:r>
      <w:r>
        <w:rPr>
          <w:rFonts w:hint="eastAsia"/>
        </w:rPr>
        <w:t>删除</w:t>
      </w:r>
      <w:r>
        <w:rPr>
          <w:rFonts w:hint="eastAsia"/>
        </w:rPr>
        <w:t xml:space="preserve"> // </w:t>
      </w:r>
      <w:r>
        <w:rPr>
          <w:rFonts w:hint="eastAsia"/>
        </w:rPr>
        <w:t>舱位代码</w:t>
      </w:r>
    </w:p>
    <w:p w:rsidR="00A56BEA" w:rsidRDefault="00A56BEA" w:rsidP="00A56BEA">
      <w:r>
        <w:rPr>
          <w:rFonts w:hint="eastAsia"/>
        </w:rPr>
        <w:t xml:space="preserve">    private String depCity;//</w:t>
      </w:r>
      <w:r>
        <w:rPr>
          <w:rFonts w:hint="eastAsia"/>
        </w:rPr>
        <w:t>删除，改用三字码</w:t>
      </w:r>
      <w:r>
        <w:rPr>
          <w:rFonts w:hint="eastAsia"/>
        </w:rPr>
        <w:t xml:space="preserve"> // </w:t>
      </w:r>
      <w:r>
        <w:rPr>
          <w:rFonts w:hint="eastAsia"/>
        </w:rPr>
        <w:t>出发城市</w:t>
      </w:r>
    </w:p>
    <w:p w:rsidR="00A56BEA" w:rsidRDefault="00A56BEA" w:rsidP="00A56BEA">
      <w:r>
        <w:rPr>
          <w:rFonts w:hint="eastAsia"/>
        </w:rPr>
        <w:t xml:space="preserve">    private String depTime; // </w:t>
      </w:r>
      <w:r>
        <w:rPr>
          <w:rFonts w:hint="eastAsia"/>
        </w:rPr>
        <w:t>不用，出发时间</w:t>
      </w:r>
    </w:p>
    <w:p w:rsidR="00A56BEA" w:rsidRDefault="00A56BEA" w:rsidP="00A56BEA">
      <w:r>
        <w:rPr>
          <w:rFonts w:hint="eastAsia"/>
        </w:rPr>
        <w:t xml:space="preserve">    private String sourceId;//</w:t>
      </w:r>
      <w:r>
        <w:rPr>
          <w:rFonts w:hint="eastAsia"/>
        </w:rPr>
        <w:t>不用，往返的回程时，去程的值。</w:t>
      </w:r>
      <w:r>
        <w:rPr>
          <w:rFonts w:hint="eastAsia"/>
        </w:rPr>
        <w:t xml:space="preserve">cabinKey// </w:t>
      </w:r>
      <w:r>
        <w:rPr>
          <w:rFonts w:hint="eastAsia"/>
        </w:rPr>
        <w:t>商家</w:t>
      </w:r>
      <w:r>
        <w:rPr>
          <w:rFonts w:hint="eastAsia"/>
        </w:rPr>
        <w:t>id</w:t>
      </w:r>
    </w:p>
    <w:p w:rsidR="00A56BEA" w:rsidRDefault="00A56BEA" w:rsidP="00A56BEA">
      <w:r>
        <w:rPr>
          <w:rFonts w:hint="eastAsia"/>
        </w:rPr>
        <w:t xml:space="preserve">    private String goTime;//</w:t>
      </w:r>
      <w:r>
        <w:rPr>
          <w:rFonts w:hint="eastAsia"/>
        </w:rPr>
        <w:t>不用</w:t>
      </w:r>
      <w:r>
        <w:rPr>
          <w:rFonts w:hint="eastAsia"/>
        </w:rPr>
        <w:t xml:space="preserve">// </w:t>
      </w:r>
      <w:r>
        <w:rPr>
          <w:rFonts w:hint="eastAsia"/>
        </w:rPr>
        <w:t>出发时间</w:t>
      </w:r>
    </w:p>
    <w:p w:rsidR="00A56BEA" w:rsidRDefault="00A56BEA" w:rsidP="00A56BEA">
      <w:r>
        <w:rPr>
          <w:rFonts w:hint="eastAsia"/>
        </w:rPr>
        <w:t xml:space="preserve">    private String backTime;//</w:t>
      </w:r>
      <w:r>
        <w:rPr>
          <w:rFonts w:hint="eastAsia"/>
        </w:rPr>
        <w:t>不用</w:t>
      </w:r>
      <w:r>
        <w:rPr>
          <w:rFonts w:hint="eastAsia"/>
        </w:rPr>
        <w:t xml:space="preserve">// </w:t>
      </w:r>
      <w:r>
        <w:rPr>
          <w:rFonts w:hint="eastAsia"/>
        </w:rPr>
        <w:t>回程时间</w:t>
      </w:r>
    </w:p>
    <w:p w:rsidR="00A56BEA" w:rsidRDefault="00A56BEA" w:rsidP="00A56BEA">
      <w:r>
        <w:rPr>
          <w:rFonts w:hint="eastAsia"/>
        </w:rPr>
        <w:t xml:space="preserve">    private String flightNo;//</w:t>
      </w:r>
      <w:r>
        <w:rPr>
          <w:rFonts w:hint="eastAsia"/>
        </w:rPr>
        <w:t>不用，国航，携程，普通和指定，展开舱位用，</w:t>
      </w:r>
      <w:r>
        <w:rPr>
          <w:rFonts w:hint="eastAsia"/>
        </w:rPr>
        <w:t>cabinkey// 2</w:t>
      </w:r>
      <w:r>
        <w:rPr>
          <w:rFonts w:hint="eastAsia"/>
        </w:rPr>
        <w:t>次查</w:t>
      </w:r>
      <w:r>
        <w:rPr>
          <w:rFonts w:hint="eastAsia"/>
        </w:rPr>
        <w:lastRenderedPageBreak/>
        <w:t>询航班号</w:t>
      </w:r>
    </w:p>
    <w:p w:rsidR="00A56BEA" w:rsidRDefault="00A56BEA" w:rsidP="00A56BEA">
      <w:r>
        <w:rPr>
          <w:rFonts w:hint="eastAsia"/>
        </w:rPr>
        <w:t xml:space="preserve">    private String bookingClass; //</w:t>
      </w:r>
      <w:r>
        <w:rPr>
          <w:rFonts w:hint="eastAsia"/>
        </w:rPr>
        <w:t>不用，国航，普通和指定，</w:t>
      </w:r>
      <w:r>
        <w:rPr>
          <w:rFonts w:hint="eastAsia"/>
        </w:rPr>
        <w:t>cabinkey// 2</w:t>
      </w:r>
      <w:r>
        <w:rPr>
          <w:rFonts w:hint="eastAsia"/>
        </w:rPr>
        <w:t>次查询预订的仓位</w:t>
      </w:r>
    </w:p>
    <w:p w:rsidR="00A56BEA" w:rsidRDefault="00A56BEA" w:rsidP="00A56BEA">
      <w:r>
        <w:rPr>
          <w:rFonts w:hint="eastAsia"/>
        </w:rPr>
        <w:t xml:space="preserve">    private boolean secondQueryFlag;//</w:t>
      </w:r>
      <w:r>
        <w:rPr>
          <w:rFonts w:hint="eastAsia"/>
        </w:rPr>
        <w:t>国航，普通和指定，</w:t>
      </w:r>
      <w:r>
        <w:rPr>
          <w:rFonts w:hint="eastAsia"/>
        </w:rPr>
        <w:t>cabinkey// 2</w:t>
      </w:r>
      <w:r>
        <w:rPr>
          <w:rFonts w:hint="eastAsia"/>
        </w:rPr>
        <w:t>次查询标识</w:t>
      </w:r>
    </w:p>
    <w:p w:rsidR="00A56BEA" w:rsidRDefault="00A56BEA" w:rsidP="00A56BEA">
      <w:r>
        <w:rPr>
          <w:rFonts w:hint="eastAsia"/>
        </w:rPr>
        <w:t xml:space="preserve">    private boolean queryAdtFlag;//</w:t>
      </w:r>
      <w:r>
        <w:rPr>
          <w:rFonts w:hint="eastAsia"/>
        </w:rPr>
        <w:t>不用，国航默认</w:t>
      </w:r>
      <w:r>
        <w:rPr>
          <w:rFonts w:hint="eastAsia"/>
        </w:rPr>
        <w:t xml:space="preserve">true // </w:t>
      </w:r>
      <w:r>
        <w:rPr>
          <w:rFonts w:hint="eastAsia"/>
        </w:rPr>
        <w:t>国航查询成人价格标识</w:t>
      </w:r>
    </w:p>
    <w:p w:rsidR="00A56BEA" w:rsidRDefault="00A56BEA" w:rsidP="00A56BEA">
      <w:r>
        <w:rPr>
          <w:rFonts w:hint="eastAsia"/>
        </w:rPr>
        <w:t xml:space="preserve">    private int queryAdtNum;//</w:t>
      </w:r>
      <w:r>
        <w:rPr>
          <w:rFonts w:hint="eastAsia"/>
        </w:rPr>
        <w:t>不用，国航默认</w:t>
      </w:r>
      <w:r>
        <w:rPr>
          <w:rFonts w:hint="eastAsia"/>
        </w:rPr>
        <w:t xml:space="preserve">1 // </w:t>
      </w:r>
      <w:r>
        <w:rPr>
          <w:rFonts w:hint="eastAsia"/>
        </w:rPr>
        <w:t>国航查询成人人数</w:t>
      </w:r>
    </w:p>
    <w:p w:rsidR="00A56BEA" w:rsidRDefault="00A56BEA" w:rsidP="00A56BEA">
      <w:r>
        <w:rPr>
          <w:rFonts w:hint="eastAsia"/>
        </w:rPr>
        <w:t xml:space="preserve">    private String uniqueKey;//</w:t>
      </w:r>
      <w:r>
        <w:rPr>
          <w:rFonts w:hint="eastAsia"/>
        </w:rPr>
        <w:t>不用，</w:t>
      </w:r>
      <w:r>
        <w:rPr>
          <w:rFonts w:hint="eastAsia"/>
        </w:rPr>
        <w:t xml:space="preserve">cabinkey </w:t>
      </w:r>
      <w:r>
        <w:rPr>
          <w:rFonts w:hint="eastAsia"/>
        </w:rPr>
        <w:t>选择去程的产品</w:t>
      </w:r>
      <w:r>
        <w:rPr>
          <w:rFonts w:hint="eastAsia"/>
        </w:rPr>
        <w:t>,</w:t>
      </w:r>
      <w:r>
        <w:rPr>
          <w:rFonts w:hint="eastAsia"/>
        </w:rPr>
        <w:t>此参数对往返的回程查询有效</w:t>
      </w:r>
      <w:r>
        <w:rPr>
          <w:rFonts w:hint="eastAsia"/>
        </w:rPr>
        <w:t>(</w:t>
      </w:r>
      <w:r>
        <w:rPr>
          <w:rFonts w:hint="eastAsia"/>
        </w:rPr>
        <w:t>携程</w:t>
      </w:r>
      <w:r>
        <w:rPr>
          <w:rFonts w:hint="eastAsia"/>
        </w:rPr>
        <w:t>)</w:t>
      </w:r>
    </w:p>
    <w:p w:rsidR="00A56BEA" w:rsidRDefault="00A56BEA" w:rsidP="00A56BEA">
      <w:r>
        <w:rPr>
          <w:rFonts w:hint="eastAsia"/>
        </w:rPr>
        <w:t xml:space="preserve">    private String backAirways;//</w:t>
      </w:r>
      <w:r>
        <w:rPr>
          <w:rFonts w:hint="eastAsia"/>
        </w:rPr>
        <w:t>不用，推荐航班</w:t>
      </w:r>
      <w:r>
        <w:rPr>
          <w:rFonts w:hint="eastAsia"/>
        </w:rPr>
        <w:t xml:space="preserve">  //</w:t>
      </w:r>
      <w:r>
        <w:rPr>
          <w:rFonts w:hint="eastAsia"/>
        </w:rPr>
        <w:t>返程航司</w:t>
      </w:r>
    </w:p>
    <w:p w:rsidR="00A56BEA" w:rsidRDefault="00A56BEA" w:rsidP="00A56BEA">
      <w:r>
        <w:rPr>
          <w:rFonts w:hint="eastAsia"/>
        </w:rPr>
        <w:t xml:space="preserve">    private Map&lt;String, Object&gt; extendParams;//</w:t>
      </w:r>
      <w:r>
        <w:rPr>
          <w:rFonts w:hint="eastAsia"/>
        </w:rPr>
        <w:t>不用</w:t>
      </w:r>
      <w:r>
        <w:rPr>
          <w:rFonts w:hint="eastAsia"/>
        </w:rPr>
        <w:t>,</w:t>
      </w:r>
      <w:r>
        <w:rPr>
          <w:rFonts w:hint="eastAsia"/>
        </w:rPr>
        <w:t>用于存储额外需要传递的参数。</w:t>
      </w:r>
    </w:p>
    <w:p w:rsidR="00A56BEA" w:rsidRDefault="00A56BEA" w:rsidP="00A56BEA">
      <w:r>
        <w:rPr>
          <w:rFonts w:hint="eastAsia"/>
        </w:rPr>
        <w:t xml:space="preserve">    private String sourceType;//</w:t>
      </w:r>
      <w:r>
        <w:rPr>
          <w:rFonts w:hint="eastAsia"/>
        </w:rPr>
        <w:t>二选一，已经用了</w:t>
      </w:r>
      <w:r>
        <w:rPr>
          <w:rFonts w:hint="eastAsia"/>
        </w:rPr>
        <w:t>source</w:t>
      </w:r>
    </w:p>
    <w:p w:rsidR="00A56BEA" w:rsidRDefault="00A56BEA" w:rsidP="00A56BEA">
      <w:r>
        <w:rPr>
          <w:rFonts w:hint="eastAsia"/>
        </w:rPr>
        <w:t xml:space="preserve">    private Boolean splitFlag;//</w:t>
      </w:r>
      <w:r>
        <w:rPr>
          <w:rFonts w:hint="eastAsia"/>
        </w:rPr>
        <w:t>不用，预定用</w:t>
      </w:r>
      <w:r>
        <w:rPr>
          <w:rFonts w:hint="eastAsia"/>
        </w:rPr>
        <w:t xml:space="preserve">, </w:t>
      </w:r>
      <w:r>
        <w:rPr>
          <w:rFonts w:hint="eastAsia"/>
        </w:rPr>
        <w:t>拆分标识</w:t>
      </w:r>
      <w:r>
        <w:rPr>
          <w:rFonts w:hint="eastAsia"/>
        </w:rPr>
        <w:t xml:space="preserve"> true</w:t>
      </w:r>
      <w:r>
        <w:rPr>
          <w:rFonts w:hint="eastAsia"/>
        </w:rPr>
        <w:t>：是往返拆单</w:t>
      </w:r>
    </w:p>
    <w:p w:rsidR="005A1DE9" w:rsidRDefault="00A56BEA" w:rsidP="0082398E">
      <w:pPr>
        <w:ind w:firstLine="420"/>
      </w:pPr>
      <w:r>
        <w:rPr>
          <w:rFonts w:hint="eastAsia"/>
        </w:rPr>
        <w:t>private String limitKey;//</w:t>
      </w:r>
      <w:r>
        <w:rPr>
          <w:rFonts w:hint="eastAsia"/>
        </w:rPr>
        <w:t>删除，有</w:t>
      </w:r>
      <w:r>
        <w:rPr>
          <w:rFonts w:hint="eastAsia"/>
        </w:rPr>
        <w:t>cabinKey,</w:t>
      </w:r>
      <w:r>
        <w:rPr>
          <w:rFonts w:hint="eastAsia"/>
        </w:rPr>
        <w:t>舱位限制条件</w:t>
      </w:r>
    </w:p>
    <w:p w:rsidR="0082398E" w:rsidRDefault="0082398E" w:rsidP="0082398E">
      <w:pPr>
        <w:pStyle w:val="2"/>
      </w:pPr>
      <w:r>
        <w:rPr>
          <w:rFonts w:hint="eastAsia"/>
        </w:rPr>
        <w:t>FlightBean</w:t>
      </w:r>
    </w:p>
    <w:p w:rsidR="0082398E" w:rsidRPr="0082398E" w:rsidRDefault="0082398E" w:rsidP="0082398E">
      <w:pPr>
        <w:rPr>
          <w:color w:val="92D050"/>
        </w:rPr>
      </w:pPr>
      <w:r>
        <w:rPr>
          <w:rFonts w:hint="eastAsia"/>
        </w:rPr>
        <w:t xml:space="preserve">   </w:t>
      </w:r>
      <w:r w:rsidRPr="0082398E">
        <w:rPr>
          <w:rFonts w:hint="eastAsia"/>
          <w:color w:val="92D050"/>
        </w:rPr>
        <w:t xml:space="preserve"> * </w:t>
      </w:r>
      <w:r w:rsidRPr="0082398E">
        <w:rPr>
          <w:rFonts w:hint="eastAsia"/>
          <w:color w:val="92D050"/>
        </w:rPr>
        <w:t>航空公司二字码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 */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private String airways;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/**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rFonts w:hint="eastAsia"/>
          <w:color w:val="92D050"/>
        </w:rPr>
        <w:t xml:space="preserve">    * </w:t>
      </w:r>
      <w:r w:rsidRPr="0082398E">
        <w:rPr>
          <w:rFonts w:hint="eastAsia"/>
          <w:color w:val="92D050"/>
        </w:rPr>
        <w:t>航空公司中文名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 */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rFonts w:hint="eastAsia"/>
          <w:color w:val="92D050"/>
        </w:rPr>
        <w:t xml:space="preserve">   private String airwaysCn;//</w:t>
      </w:r>
      <w:r w:rsidRPr="0082398E">
        <w:rPr>
          <w:rFonts w:hint="eastAsia"/>
          <w:color w:val="92D050"/>
        </w:rPr>
        <w:t>从</w:t>
      </w:r>
      <w:r w:rsidRPr="0082398E">
        <w:rPr>
          <w:rFonts w:hint="eastAsia"/>
          <w:color w:val="92D050"/>
        </w:rPr>
        <w:t>map</w:t>
      </w:r>
      <w:r w:rsidRPr="0082398E">
        <w:rPr>
          <w:rFonts w:hint="eastAsia"/>
          <w:color w:val="92D050"/>
        </w:rPr>
        <w:t>中取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/**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rFonts w:hint="eastAsia"/>
          <w:color w:val="92D050"/>
        </w:rPr>
        <w:t xml:space="preserve">    * </w:t>
      </w:r>
      <w:r w:rsidRPr="0082398E">
        <w:rPr>
          <w:rFonts w:hint="eastAsia"/>
          <w:color w:val="92D050"/>
        </w:rPr>
        <w:t>到达机场中文名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 */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rFonts w:hint="eastAsia"/>
          <w:color w:val="92D050"/>
        </w:rPr>
        <w:t xml:space="preserve">   private String arrAirdrome;//</w:t>
      </w:r>
      <w:r w:rsidRPr="0082398E">
        <w:rPr>
          <w:rFonts w:hint="eastAsia"/>
          <w:color w:val="92D050"/>
        </w:rPr>
        <w:t>从</w:t>
      </w:r>
      <w:r w:rsidRPr="0082398E">
        <w:rPr>
          <w:rFonts w:hint="eastAsia"/>
          <w:color w:val="92D050"/>
        </w:rPr>
        <w:t>map</w:t>
      </w:r>
      <w:r w:rsidRPr="0082398E">
        <w:rPr>
          <w:rFonts w:hint="eastAsia"/>
          <w:color w:val="92D050"/>
        </w:rPr>
        <w:t>中取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/**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rFonts w:hint="eastAsia"/>
          <w:color w:val="92D050"/>
        </w:rPr>
        <w:t xml:space="preserve">    * </w:t>
      </w:r>
      <w:r w:rsidRPr="0082398E">
        <w:rPr>
          <w:rFonts w:hint="eastAsia"/>
          <w:color w:val="92D050"/>
        </w:rPr>
        <w:t>到达机场三字码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 */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private String arrCity;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/**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rFonts w:hint="eastAsia"/>
          <w:color w:val="92D050"/>
        </w:rPr>
        <w:t xml:space="preserve">    * </w:t>
      </w:r>
      <w:r w:rsidRPr="0082398E">
        <w:rPr>
          <w:rFonts w:hint="eastAsia"/>
          <w:color w:val="92D050"/>
        </w:rPr>
        <w:t>到达日期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 */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private String arrDate;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/**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rFonts w:hint="eastAsia"/>
          <w:color w:val="92D050"/>
        </w:rPr>
        <w:t xml:space="preserve">    * </w:t>
      </w:r>
      <w:r w:rsidRPr="0082398E">
        <w:rPr>
          <w:rFonts w:hint="eastAsia"/>
          <w:color w:val="92D050"/>
        </w:rPr>
        <w:t>到达航站楼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 */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private String arrTerminal;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/**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rFonts w:hint="eastAsia"/>
          <w:color w:val="92D050"/>
        </w:rPr>
        <w:t xml:space="preserve">    * </w:t>
      </w:r>
      <w:r w:rsidRPr="0082398E">
        <w:rPr>
          <w:rFonts w:hint="eastAsia"/>
          <w:color w:val="92D050"/>
        </w:rPr>
        <w:t>到达时间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 */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private String arrTime;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/**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rFonts w:hint="eastAsia"/>
          <w:color w:val="92D050"/>
        </w:rPr>
        <w:t xml:space="preserve">    * </w:t>
      </w:r>
      <w:r w:rsidRPr="0082398E">
        <w:rPr>
          <w:rFonts w:hint="eastAsia"/>
          <w:color w:val="92D050"/>
        </w:rPr>
        <w:t>舱位列表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lastRenderedPageBreak/>
        <w:t xml:space="preserve">    */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rFonts w:hint="eastAsia"/>
          <w:color w:val="92D050"/>
        </w:rPr>
        <w:t xml:space="preserve">   private List&lt;FlightClassBean&gt; bingoClassInfoList;//</w:t>
      </w:r>
      <w:r w:rsidRPr="0082398E">
        <w:rPr>
          <w:rFonts w:hint="eastAsia"/>
          <w:color w:val="92D050"/>
        </w:rPr>
        <w:t>不用，舱位放在</w:t>
      </w:r>
      <w:r w:rsidRPr="0082398E">
        <w:rPr>
          <w:rFonts w:hint="eastAsia"/>
          <w:color w:val="92D050"/>
        </w:rPr>
        <w:t>map</w:t>
      </w:r>
      <w:r w:rsidRPr="0082398E">
        <w:rPr>
          <w:rFonts w:hint="eastAsia"/>
          <w:color w:val="92D050"/>
        </w:rPr>
        <w:t>中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>/**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rFonts w:hint="eastAsia"/>
          <w:color w:val="92D050"/>
        </w:rPr>
        <w:t xml:space="preserve"> * </w:t>
      </w:r>
      <w:r w:rsidRPr="0082398E">
        <w:rPr>
          <w:rFonts w:hint="eastAsia"/>
          <w:color w:val="92D050"/>
        </w:rPr>
        <w:t>起飞机场中文名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*/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rFonts w:hint="eastAsia"/>
          <w:color w:val="92D050"/>
        </w:rPr>
        <w:t>private String depAirdrome;//</w:t>
      </w:r>
      <w:r w:rsidRPr="0082398E">
        <w:rPr>
          <w:rFonts w:hint="eastAsia"/>
          <w:color w:val="92D050"/>
        </w:rPr>
        <w:t>从</w:t>
      </w:r>
      <w:r w:rsidRPr="0082398E">
        <w:rPr>
          <w:rFonts w:hint="eastAsia"/>
          <w:color w:val="92D050"/>
        </w:rPr>
        <w:t>map</w:t>
      </w:r>
      <w:r w:rsidRPr="0082398E">
        <w:rPr>
          <w:rFonts w:hint="eastAsia"/>
          <w:color w:val="92D050"/>
        </w:rPr>
        <w:t>中取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/**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rFonts w:hint="eastAsia"/>
          <w:color w:val="92D050"/>
        </w:rPr>
        <w:t xml:space="preserve">    * </w:t>
      </w:r>
      <w:r w:rsidRPr="0082398E">
        <w:rPr>
          <w:rFonts w:hint="eastAsia"/>
          <w:color w:val="92D050"/>
        </w:rPr>
        <w:t>起飞机场三字码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 */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private String depCity;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/**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rFonts w:hint="eastAsia"/>
          <w:color w:val="92D050"/>
        </w:rPr>
        <w:t xml:space="preserve">    * </w:t>
      </w:r>
      <w:r w:rsidRPr="0082398E">
        <w:rPr>
          <w:rFonts w:hint="eastAsia"/>
          <w:color w:val="92D050"/>
        </w:rPr>
        <w:t>起飞日期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 */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private String depDate;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/**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rFonts w:hint="eastAsia"/>
          <w:color w:val="92D050"/>
        </w:rPr>
        <w:t xml:space="preserve">    * </w:t>
      </w:r>
      <w:r w:rsidRPr="0082398E">
        <w:rPr>
          <w:rFonts w:hint="eastAsia"/>
          <w:color w:val="92D050"/>
        </w:rPr>
        <w:t>起飞航站楼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 */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private String depTerminal;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/**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rFonts w:hint="eastAsia"/>
          <w:color w:val="92D050"/>
        </w:rPr>
        <w:t xml:space="preserve">    * </w:t>
      </w:r>
      <w:r w:rsidRPr="0082398E">
        <w:rPr>
          <w:rFonts w:hint="eastAsia"/>
          <w:color w:val="92D050"/>
        </w:rPr>
        <w:t>起飞时间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 */</w:t>
      </w:r>
    </w:p>
    <w:p w:rsidR="0082398E" w:rsidRPr="0082398E" w:rsidRDefault="0082398E" w:rsidP="0082398E">
      <w:pPr>
        <w:rPr>
          <w:color w:val="92D050"/>
        </w:rPr>
      </w:pPr>
      <w:r w:rsidRPr="0082398E">
        <w:rPr>
          <w:color w:val="92D050"/>
        </w:rPr>
        <w:t xml:space="preserve">   private String depTime;</w:t>
      </w:r>
    </w:p>
    <w:p w:rsidR="0082398E" w:rsidRPr="00C0080A" w:rsidRDefault="0082398E" w:rsidP="0082398E">
      <w:pPr>
        <w:rPr>
          <w:color w:val="92D050"/>
        </w:rPr>
      </w:pPr>
      <w:r>
        <w:t xml:space="preserve">   </w:t>
      </w:r>
      <w:r w:rsidRPr="00C0080A">
        <w:rPr>
          <w:color w:val="92D050"/>
        </w:rPr>
        <w:t>/**</w:t>
      </w:r>
    </w:p>
    <w:p w:rsidR="0082398E" w:rsidRPr="00C0080A" w:rsidRDefault="0082398E" w:rsidP="0082398E">
      <w:pPr>
        <w:rPr>
          <w:color w:val="92D050"/>
        </w:rPr>
      </w:pPr>
      <w:r w:rsidRPr="00C0080A">
        <w:rPr>
          <w:rFonts w:hint="eastAsia"/>
          <w:color w:val="92D050"/>
        </w:rPr>
        <w:t xml:space="preserve">    * </w:t>
      </w:r>
      <w:r w:rsidRPr="00C0080A">
        <w:rPr>
          <w:rFonts w:hint="eastAsia"/>
          <w:color w:val="92D050"/>
        </w:rPr>
        <w:t>起飞时间类型</w:t>
      </w:r>
    </w:p>
    <w:p w:rsidR="0082398E" w:rsidRPr="00C0080A" w:rsidRDefault="0082398E" w:rsidP="0082398E">
      <w:pPr>
        <w:rPr>
          <w:color w:val="92D050"/>
        </w:rPr>
      </w:pPr>
      <w:r w:rsidRPr="00C0080A">
        <w:rPr>
          <w:rFonts w:hint="eastAsia"/>
          <w:color w:val="92D050"/>
        </w:rPr>
        <w:t xml:space="preserve">    * 0-</w:t>
      </w:r>
      <w:r w:rsidRPr="00C0080A">
        <w:rPr>
          <w:rFonts w:hint="eastAsia"/>
          <w:color w:val="92D050"/>
        </w:rPr>
        <w:t>凌晨</w:t>
      </w:r>
      <w:r w:rsidRPr="00C0080A">
        <w:rPr>
          <w:rFonts w:hint="eastAsia"/>
          <w:color w:val="92D050"/>
        </w:rPr>
        <w:t>(0:00-6:00)</w:t>
      </w:r>
      <w:r w:rsidRPr="00C0080A">
        <w:rPr>
          <w:rFonts w:hint="eastAsia"/>
          <w:color w:val="92D050"/>
        </w:rPr>
        <w:t>、</w:t>
      </w:r>
      <w:r w:rsidRPr="00C0080A">
        <w:rPr>
          <w:rFonts w:hint="eastAsia"/>
          <w:color w:val="92D050"/>
        </w:rPr>
        <w:t>1-</w:t>
      </w:r>
      <w:r w:rsidRPr="00C0080A">
        <w:rPr>
          <w:rFonts w:hint="eastAsia"/>
          <w:color w:val="92D050"/>
        </w:rPr>
        <w:t>上午</w:t>
      </w:r>
      <w:r w:rsidRPr="00C0080A">
        <w:rPr>
          <w:rFonts w:hint="eastAsia"/>
          <w:color w:val="92D050"/>
        </w:rPr>
        <w:t>(6:00-12:00)</w:t>
      </w:r>
      <w:r w:rsidRPr="00C0080A">
        <w:rPr>
          <w:rFonts w:hint="eastAsia"/>
          <w:color w:val="92D050"/>
        </w:rPr>
        <w:t>、</w:t>
      </w:r>
      <w:r w:rsidRPr="00C0080A">
        <w:rPr>
          <w:rFonts w:hint="eastAsia"/>
          <w:color w:val="92D050"/>
        </w:rPr>
        <w:t>2-</w:t>
      </w:r>
      <w:r w:rsidRPr="00C0080A">
        <w:rPr>
          <w:rFonts w:hint="eastAsia"/>
          <w:color w:val="92D050"/>
        </w:rPr>
        <w:t>下午</w:t>
      </w:r>
      <w:r w:rsidRPr="00C0080A">
        <w:rPr>
          <w:rFonts w:hint="eastAsia"/>
          <w:color w:val="92D050"/>
        </w:rPr>
        <w:t>(12:00-18:00)</w:t>
      </w:r>
      <w:r w:rsidRPr="00C0080A">
        <w:rPr>
          <w:rFonts w:hint="eastAsia"/>
          <w:color w:val="92D050"/>
        </w:rPr>
        <w:t>、</w:t>
      </w:r>
      <w:r w:rsidRPr="00C0080A">
        <w:rPr>
          <w:rFonts w:hint="eastAsia"/>
          <w:color w:val="92D050"/>
        </w:rPr>
        <w:t>3-</w:t>
      </w:r>
      <w:r w:rsidRPr="00C0080A">
        <w:rPr>
          <w:rFonts w:hint="eastAsia"/>
          <w:color w:val="92D050"/>
        </w:rPr>
        <w:t>晚上</w:t>
      </w:r>
      <w:r w:rsidRPr="00C0080A">
        <w:rPr>
          <w:rFonts w:hint="eastAsia"/>
          <w:color w:val="92D050"/>
        </w:rPr>
        <w:t>(18:00-24:00)</w:t>
      </w:r>
    </w:p>
    <w:p w:rsidR="0082398E" w:rsidRPr="00C0080A" w:rsidRDefault="0082398E" w:rsidP="0082398E">
      <w:pPr>
        <w:rPr>
          <w:color w:val="92D050"/>
        </w:rPr>
      </w:pPr>
      <w:r w:rsidRPr="00C0080A">
        <w:rPr>
          <w:color w:val="92D050"/>
        </w:rPr>
        <w:t xml:space="preserve">    */</w:t>
      </w:r>
    </w:p>
    <w:p w:rsidR="0082398E" w:rsidRPr="00C0080A" w:rsidRDefault="0082398E" w:rsidP="0082398E">
      <w:pPr>
        <w:rPr>
          <w:color w:val="92D050"/>
        </w:rPr>
      </w:pPr>
      <w:r w:rsidRPr="00C0080A">
        <w:rPr>
          <w:rFonts w:hint="eastAsia"/>
          <w:color w:val="92D050"/>
        </w:rPr>
        <w:t xml:space="preserve">   private String depTimeType;//flightServer</w:t>
      </w:r>
      <w:r w:rsidRPr="00C0080A">
        <w:rPr>
          <w:rFonts w:hint="eastAsia"/>
          <w:color w:val="92D050"/>
        </w:rPr>
        <w:t>中不用，调用方计算，公共的，应该放到服务提供方</w:t>
      </w:r>
    </w:p>
    <w:p w:rsidR="0082398E" w:rsidRPr="00C0080A" w:rsidRDefault="0082398E" w:rsidP="0082398E">
      <w:pPr>
        <w:rPr>
          <w:color w:val="92D050"/>
        </w:rPr>
      </w:pPr>
      <w:r w:rsidRPr="00C0080A">
        <w:rPr>
          <w:color w:val="92D050"/>
        </w:rPr>
        <w:t xml:space="preserve">   /**</w:t>
      </w:r>
    </w:p>
    <w:p w:rsidR="0082398E" w:rsidRPr="00C0080A" w:rsidRDefault="0082398E" w:rsidP="0082398E">
      <w:pPr>
        <w:rPr>
          <w:color w:val="92D050"/>
        </w:rPr>
      </w:pPr>
      <w:r w:rsidRPr="00C0080A">
        <w:rPr>
          <w:rFonts w:hint="eastAsia"/>
          <w:color w:val="92D050"/>
        </w:rPr>
        <w:t xml:space="preserve">    * </w:t>
      </w:r>
      <w:r w:rsidRPr="00C0080A">
        <w:rPr>
          <w:rFonts w:hint="eastAsia"/>
          <w:color w:val="92D050"/>
        </w:rPr>
        <w:t>到达时间类型</w:t>
      </w:r>
      <w:r w:rsidRPr="00C0080A">
        <w:rPr>
          <w:rFonts w:hint="eastAsia"/>
          <w:color w:val="92D050"/>
        </w:rPr>
        <w:t xml:space="preserve"> (</w:t>
      </w:r>
      <w:r w:rsidRPr="00C0080A">
        <w:rPr>
          <w:rFonts w:hint="eastAsia"/>
          <w:color w:val="92D050"/>
        </w:rPr>
        <w:t>同起飞一致</w:t>
      </w:r>
      <w:r w:rsidRPr="00C0080A">
        <w:rPr>
          <w:rFonts w:hint="eastAsia"/>
          <w:color w:val="92D050"/>
        </w:rPr>
        <w:t>)</w:t>
      </w:r>
    </w:p>
    <w:p w:rsidR="0082398E" w:rsidRPr="00C0080A" w:rsidRDefault="0082398E" w:rsidP="0082398E">
      <w:pPr>
        <w:rPr>
          <w:color w:val="92D050"/>
        </w:rPr>
      </w:pPr>
      <w:r w:rsidRPr="00C0080A">
        <w:rPr>
          <w:color w:val="92D050"/>
        </w:rPr>
        <w:t xml:space="preserve">    */</w:t>
      </w:r>
    </w:p>
    <w:p w:rsidR="0082398E" w:rsidRPr="00C0080A" w:rsidRDefault="0082398E" w:rsidP="0082398E">
      <w:pPr>
        <w:rPr>
          <w:color w:val="92D050"/>
        </w:rPr>
      </w:pPr>
      <w:r w:rsidRPr="00C0080A">
        <w:rPr>
          <w:rFonts w:hint="eastAsia"/>
          <w:color w:val="92D050"/>
        </w:rPr>
        <w:t xml:space="preserve">   private String arrTimeType;//flightServer</w:t>
      </w:r>
      <w:r w:rsidRPr="00C0080A">
        <w:rPr>
          <w:rFonts w:hint="eastAsia"/>
          <w:color w:val="92D050"/>
        </w:rPr>
        <w:t>中不用，调用方计算，应该放到服务提供方</w:t>
      </w:r>
    </w:p>
    <w:p w:rsidR="0082398E" w:rsidRPr="00C0080A" w:rsidRDefault="0082398E" w:rsidP="0082398E">
      <w:pPr>
        <w:rPr>
          <w:color w:val="92D050"/>
        </w:rPr>
      </w:pPr>
      <w:r w:rsidRPr="00C0080A">
        <w:rPr>
          <w:color w:val="92D050"/>
        </w:rPr>
        <w:t xml:space="preserve">   /**</w:t>
      </w:r>
    </w:p>
    <w:p w:rsidR="0082398E" w:rsidRPr="00C0080A" w:rsidRDefault="0082398E" w:rsidP="0082398E">
      <w:pPr>
        <w:rPr>
          <w:color w:val="92D050"/>
        </w:rPr>
      </w:pPr>
      <w:r w:rsidRPr="00C0080A">
        <w:rPr>
          <w:rFonts w:hint="eastAsia"/>
          <w:color w:val="92D050"/>
        </w:rPr>
        <w:t xml:space="preserve">    * </w:t>
      </w:r>
      <w:r w:rsidRPr="00C0080A">
        <w:rPr>
          <w:rFonts w:hint="eastAsia"/>
          <w:color w:val="92D050"/>
        </w:rPr>
        <w:t>是否跨天到达</w:t>
      </w:r>
      <w:r w:rsidRPr="00C0080A">
        <w:rPr>
          <w:rFonts w:hint="eastAsia"/>
          <w:color w:val="92D050"/>
        </w:rPr>
        <w:t xml:space="preserve"> 0 </w:t>
      </w:r>
      <w:r w:rsidRPr="00C0080A">
        <w:rPr>
          <w:rFonts w:hint="eastAsia"/>
          <w:color w:val="92D050"/>
        </w:rPr>
        <w:t>当天</w:t>
      </w:r>
      <w:r w:rsidRPr="00C0080A">
        <w:rPr>
          <w:rFonts w:hint="eastAsia"/>
          <w:color w:val="92D050"/>
        </w:rPr>
        <w:t xml:space="preserve"> 1 </w:t>
      </w:r>
      <w:r w:rsidRPr="00C0080A">
        <w:rPr>
          <w:rFonts w:hint="eastAsia"/>
          <w:color w:val="92D050"/>
        </w:rPr>
        <w:t>跨天</w:t>
      </w:r>
    </w:p>
    <w:p w:rsidR="0082398E" w:rsidRPr="00C0080A" w:rsidRDefault="0082398E" w:rsidP="0082398E">
      <w:pPr>
        <w:rPr>
          <w:color w:val="92D050"/>
        </w:rPr>
      </w:pPr>
      <w:r w:rsidRPr="00C0080A">
        <w:rPr>
          <w:color w:val="92D050"/>
        </w:rPr>
        <w:t xml:space="preserve">    */</w:t>
      </w:r>
    </w:p>
    <w:p w:rsidR="0082398E" w:rsidRPr="00C0080A" w:rsidRDefault="0082398E" w:rsidP="0082398E">
      <w:pPr>
        <w:rPr>
          <w:color w:val="92D050"/>
        </w:rPr>
      </w:pPr>
      <w:r w:rsidRPr="00C0080A">
        <w:rPr>
          <w:rFonts w:hint="eastAsia"/>
          <w:color w:val="92D050"/>
        </w:rPr>
        <w:t xml:space="preserve">   private String addDay;//flightServer</w:t>
      </w:r>
      <w:r w:rsidRPr="00C0080A">
        <w:rPr>
          <w:rFonts w:hint="eastAsia"/>
          <w:color w:val="92D050"/>
        </w:rPr>
        <w:t>中不用，调用方计算，应该放到服务提供方</w:t>
      </w:r>
    </w:p>
    <w:p w:rsidR="0082398E" w:rsidRPr="00C0080A" w:rsidRDefault="0082398E" w:rsidP="0082398E">
      <w:pPr>
        <w:rPr>
          <w:color w:val="92D050"/>
        </w:rPr>
      </w:pPr>
      <w:r>
        <w:t xml:space="preserve">  </w:t>
      </w:r>
      <w:r w:rsidRPr="00C0080A">
        <w:rPr>
          <w:color w:val="92D050"/>
        </w:rPr>
        <w:t xml:space="preserve"> /**</w:t>
      </w:r>
    </w:p>
    <w:p w:rsidR="0082398E" w:rsidRPr="00C0080A" w:rsidRDefault="0082398E" w:rsidP="0082398E">
      <w:pPr>
        <w:rPr>
          <w:color w:val="92D050"/>
        </w:rPr>
      </w:pPr>
      <w:r w:rsidRPr="00C0080A">
        <w:rPr>
          <w:rFonts w:hint="eastAsia"/>
          <w:color w:val="92D050"/>
        </w:rPr>
        <w:t xml:space="preserve">    * </w:t>
      </w:r>
      <w:r w:rsidRPr="00C0080A">
        <w:rPr>
          <w:rFonts w:hint="eastAsia"/>
          <w:color w:val="92D050"/>
        </w:rPr>
        <w:t>航班号</w:t>
      </w:r>
    </w:p>
    <w:p w:rsidR="0082398E" w:rsidRPr="00C0080A" w:rsidRDefault="0082398E" w:rsidP="0082398E">
      <w:pPr>
        <w:rPr>
          <w:color w:val="92D050"/>
        </w:rPr>
      </w:pPr>
      <w:r w:rsidRPr="00C0080A">
        <w:rPr>
          <w:color w:val="92D050"/>
        </w:rPr>
        <w:t xml:space="preserve">    */</w:t>
      </w:r>
    </w:p>
    <w:p w:rsidR="0082398E" w:rsidRPr="00C0080A" w:rsidRDefault="0082398E" w:rsidP="0082398E">
      <w:pPr>
        <w:rPr>
          <w:color w:val="92D050"/>
        </w:rPr>
      </w:pPr>
      <w:r w:rsidRPr="00C0080A">
        <w:rPr>
          <w:color w:val="92D050"/>
        </w:rPr>
        <w:t xml:space="preserve">   private String flightNo;</w:t>
      </w:r>
    </w:p>
    <w:p w:rsidR="0082398E" w:rsidRPr="00C0080A" w:rsidRDefault="0082398E" w:rsidP="0082398E">
      <w:pPr>
        <w:rPr>
          <w:color w:val="92D050"/>
        </w:rPr>
      </w:pPr>
      <w:r w:rsidRPr="00C0080A">
        <w:rPr>
          <w:color w:val="92D050"/>
        </w:rPr>
        <w:t xml:space="preserve">   /**</w:t>
      </w:r>
    </w:p>
    <w:p w:rsidR="0082398E" w:rsidRPr="00C0080A" w:rsidRDefault="0082398E" w:rsidP="0082398E">
      <w:pPr>
        <w:rPr>
          <w:color w:val="92D050"/>
        </w:rPr>
      </w:pPr>
      <w:r w:rsidRPr="00C0080A">
        <w:rPr>
          <w:rFonts w:hint="eastAsia"/>
          <w:color w:val="92D050"/>
        </w:rPr>
        <w:t xml:space="preserve">    * </w:t>
      </w:r>
      <w:r w:rsidRPr="00C0080A">
        <w:rPr>
          <w:rFonts w:hint="eastAsia"/>
          <w:color w:val="92D050"/>
        </w:rPr>
        <w:t>是否共享航班</w:t>
      </w:r>
      <w:r w:rsidRPr="00C0080A">
        <w:rPr>
          <w:rFonts w:hint="eastAsia"/>
          <w:color w:val="92D050"/>
        </w:rPr>
        <w:t>(1-</w:t>
      </w:r>
      <w:r w:rsidRPr="00C0080A">
        <w:rPr>
          <w:rFonts w:hint="eastAsia"/>
          <w:color w:val="92D050"/>
        </w:rPr>
        <w:t>是</w:t>
      </w:r>
      <w:r w:rsidRPr="00C0080A">
        <w:rPr>
          <w:rFonts w:hint="eastAsia"/>
          <w:color w:val="92D050"/>
        </w:rPr>
        <w:t xml:space="preserve"> 0-</w:t>
      </w:r>
      <w:r w:rsidRPr="00C0080A">
        <w:rPr>
          <w:rFonts w:hint="eastAsia"/>
          <w:color w:val="92D050"/>
        </w:rPr>
        <w:t>否</w:t>
      </w:r>
      <w:r w:rsidRPr="00C0080A">
        <w:rPr>
          <w:rFonts w:hint="eastAsia"/>
          <w:color w:val="92D050"/>
        </w:rPr>
        <w:t>)</w:t>
      </w:r>
    </w:p>
    <w:p w:rsidR="0082398E" w:rsidRPr="00C0080A" w:rsidRDefault="0082398E" w:rsidP="0082398E">
      <w:pPr>
        <w:rPr>
          <w:color w:val="92D050"/>
        </w:rPr>
      </w:pPr>
      <w:r w:rsidRPr="00C0080A">
        <w:rPr>
          <w:color w:val="92D050"/>
        </w:rPr>
        <w:t xml:space="preserve">    */</w:t>
      </w:r>
    </w:p>
    <w:p w:rsidR="0082398E" w:rsidRPr="00C0080A" w:rsidRDefault="0082398E" w:rsidP="0082398E">
      <w:pPr>
        <w:rPr>
          <w:color w:val="92D050"/>
        </w:rPr>
      </w:pPr>
      <w:r w:rsidRPr="00C0080A">
        <w:rPr>
          <w:rFonts w:hint="eastAsia"/>
          <w:color w:val="92D050"/>
        </w:rPr>
        <w:t xml:space="preserve">   private int isCodeShare;//</w:t>
      </w:r>
      <w:r w:rsidRPr="00C0080A">
        <w:rPr>
          <w:rFonts w:hint="eastAsia"/>
          <w:color w:val="92D050"/>
        </w:rPr>
        <w:t>和</w:t>
      </w:r>
      <w:r w:rsidRPr="00C0080A">
        <w:rPr>
          <w:rFonts w:hint="eastAsia"/>
          <w:color w:val="92D050"/>
        </w:rPr>
        <w:t>ifSharedFlight</w:t>
      </w:r>
      <w:r w:rsidRPr="00C0080A">
        <w:rPr>
          <w:rFonts w:hint="eastAsia"/>
          <w:color w:val="92D050"/>
        </w:rPr>
        <w:t>重复，二选一</w:t>
      </w:r>
    </w:p>
    <w:p w:rsidR="0082398E" w:rsidRPr="00E106FE" w:rsidRDefault="0082398E" w:rsidP="0082398E">
      <w:pPr>
        <w:rPr>
          <w:color w:val="92D050"/>
        </w:rPr>
      </w:pPr>
      <w:r>
        <w:lastRenderedPageBreak/>
        <w:t xml:space="preserve">   </w:t>
      </w:r>
      <w:r w:rsidRPr="00E106FE">
        <w:rPr>
          <w:color w:val="92D050"/>
        </w:rPr>
        <w:t>/**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 * </w:t>
      </w:r>
      <w:r w:rsidRPr="00E106FE">
        <w:rPr>
          <w:rFonts w:hint="eastAsia"/>
          <w:color w:val="92D050"/>
        </w:rPr>
        <w:t>是否经停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 */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private String isStop;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/**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 * </w:t>
      </w:r>
      <w:r w:rsidRPr="00E106FE">
        <w:rPr>
          <w:rFonts w:hint="eastAsia"/>
          <w:color w:val="92D050"/>
        </w:rPr>
        <w:t>最低价舱位信息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 */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private FlightClassBean bingoLeastClassInfo;//</w:t>
      </w:r>
      <w:r w:rsidRPr="00E106FE">
        <w:rPr>
          <w:rFonts w:hint="eastAsia"/>
          <w:color w:val="92D050"/>
        </w:rPr>
        <w:t>不用，舱位在</w:t>
      </w:r>
      <w:r w:rsidRPr="00E106FE">
        <w:rPr>
          <w:rFonts w:hint="eastAsia"/>
          <w:color w:val="92D050"/>
        </w:rPr>
        <w:t>cabinMap</w:t>
      </w:r>
      <w:r w:rsidRPr="00E106FE">
        <w:rPr>
          <w:rFonts w:hint="eastAsia"/>
          <w:color w:val="92D050"/>
        </w:rPr>
        <w:t>中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/**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 * </w:t>
      </w:r>
      <w:r w:rsidRPr="00E106FE">
        <w:rPr>
          <w:rFonts w:hint="eastAsia"/>
          <w:color w:val="92D050"/>
        </w:rPr>
        <w:t>餐食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 */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private String meal;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/**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 * </w:t>
      </w:r>
      <w:r w:rsidRPr="00E106FE">
        <w:rPr>
          <w:rFonts w:hint="eastAsia"/>
          <w:color w:val="92D050"/>
        </w:rPr>
        <w:t>里程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 */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private String milage;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/**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 * </w:t>
      </w:r>
      <w:r w:rsidRPr="00E106FE">
        <w:rPr>
          <w:rFonts w:hint="eastAsia"/>
          <w:color w:val="92D050"/>
        </w:rPr>
        <w:t>机型编号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 */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private String planeStyle;</w:t>
      </w:r>
    </w:p>
    <w:p w:rsidR="0082398E" w:rsidRPr="00E106FE" w:rsidRDefault="0082398E" w:rsidP="0082398E">
      <w:pPr>
        <w:rPr>
          <w:color w:val="92D050"/>
        </w:rPr>
      </w:pPr>
      <w:r>
        <w:t xml:space="preserve">  </w:t>
      </w:r>
      <w:r w:rsidRPr="00E106FE">
        <w:rPr>
          <w:color w:val="92D050"/>
        </w:rPr>
        <w:t xml:space="preserve"> /**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 * </w:t>
      </w:r>
      <w:r w:rsidRPr="00E106FE">
        <w:rPr>
          <w:rFonts w:hint="eastAsia"/>
          <w:color w:val="92D050"/>
        </w:rPr>
        <w:t>机型中文名，是基础数据中的描述，大型机，小型机，中型机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 */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private String planeStyleCN;//</w:t>
      </w:r>
      <w:r w:rsidRPr="00E106FE">
        <w:rPr>
          <w:rFonts w:hint="eastAsia"/>
          <w:color w:val="92D050"/>
        </w:rPr>
        <w:t>取</w:t>
      </w:r>
      <w:r w:rsidRPr="00E106FE">
        <w:rPr>
          <w:rFonts w:hint="eastAsia"/>
          <w:color w:val="92D050"/>
        </w:rPr>
        <w:t>map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/**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 * </w:t>
      </w:r>
      <w:r w:rsidRPr="00E106FE">
        <w:rPr>
          <w:rFonts w:hint="eastAsia"/>
          <w:color w:val="92D050"/>
        </w:rPr>
        <w:t>机型类型（</w:t>
      </w:r>
      <w:r w:rsidRPr="00E106FE">
        <w:rPr>
          <w:rFonts w:hint="eastAsia"/>
          <w:color w:val="92D050"/>
        </w:rPr>
        <w:t xml:space="preserve">1 </w:t>
      </w:r>
      <w:r w:rsidRPr="00E106FE">
        <w:rPr>
          <w:rFonts w:hint="eastAsia"/>
          <w:color w:val="92D050"/>
        </w:rPr>
        <w:t>大机型</w:t>
      </w:r>
      <w:r w:rsidRPr="00E106FE">
        <w:rPr>
          <w:rFonts w:hint="eastAsia"/>
          <w:color w:val="92D050"/>
        </w:rPr>
        <w:t xml:space="preserve"> 2 </w:t>
      </w:r>
      <w:r w:rsidRPr="00E106FE">
        <w:rPr>
          <w:rFonts w:hint="eastAsia"/>
          <w:color w:val="92D050"/>
        </w:rPr>
        <w:t>中机型</w:t>
      </w:r>
      <w:r w:rsidRPr="00E106FE">
        <w:rPr>
          <w:rFonts w:hint="eastAsia"/>
          <w:color w:val="92D050"/>
        </w:rPr>
        <w:t xml:space="preserve"> 3 </w:t>
      </w:r>
      <w:r w:rsidRPr="00E106FE">
        <w:rPr>
          <w:rFonts w:hint="eastAsia"/>
          <w:color w:val="92D050"/>
        </w:rPr>
        <w:t>小机型</w:t>
      </w:r>
      <w:r w:rsidRPr="00E106FE">
        <w:rPr>
          <w:rFonts w:hint="eastAsia"/>
          <w:color w:val="92D050"/>
        </w:rPr>
        <w:t xml:space="preserve"> 4 </w:t>
      </w:r>
      <w:r w:rsidRPr="00E106FE">
        <w:rPr>
          <w:rFonts w:hint="eastAsia"/>
          <w:color w:val="92D050"/>
        </w:rPr>
        <w:t>其他机型）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 */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private String planeStyleType;//</w:t>
      </w:r>
      <w:r w:rsidRPr="00E106FE">
        <w:rPr>
          <w:rFonts w:hint="eastAsia"/>
          <w:color w:val="92D050"/>
        </w:rPr>
        <w:t>取</w:t>
      </w:r>
      <w:r w:rsidRPr="00E106FE">
        <w:rPr>
          <w:rFonts w:hint="eastAsia"/>
          <w:color w:val="92D050"/>
        </w:rPr>
        <w:t>map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/**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 * </w:t>
      </w:r>
      <w:r w:rsidRPr="00E106FE">
        <w:rPr>
          <w:rFonts w:hint="eastAsia"/>
          <w:color w:val="92D050"/>
        </w:rPr>
        <w:t>共享航班号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 */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private String shareFlightNo;//</w:t>
      </w:r>
      <w:r w:rsidRPr="00E106FE">
        <w:rPr>
          <w:rFonts w:hint="eastAsia"/>
          <w:color w:val="92D050"/>
        </w:rPr>
        <w:t>不用，二选一</w:t>
      </w:r>
    </w:p>
    <w:p w:rsidR="0082398E" w:rsidRPr="00E106FE" w:rsidRDefault="0082398E" w:rsidP="0082398E">
      <w:pPr>
        <w:rPr>
          <w:color w:val="92D050"/>
        </w:rPr>
      </w:pPr>
      <w:r>
        <w:t xml:space="preserve">   </w:t>
      </w:r>
      <w:r w:rsidRPr="00E106FE">
        <w:rPr>
          <w:color w:val="92D050"/>
        </w:rPr>
        <w:t>/**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 * </w:t>
      </w:r>
      <w:r w:rsidRPr="00E106FE">
        <w:rPr>
          <w:rFonts w:hint="eastAsia"/>
          <w:color w:val="92D050"/>
        </w:rPr>
        <w:t>机建税</w:t>
      </w:r>
      <w:r w:rsidRPr="00E106FE">
        <w:rPr>
          <w:rFonts w:hint="eastAsia"/>
          <w:color w:val="92D050"/>
        </w:rPr>
        <w:t xml:space="preserve"> //</w:t>
      </w:r>
      <w:r w:rsidRPr="00E106FE">
        <w:rPr>
          <w:rFonts w:hint="eastAsia"/>
          <w:color w:val="92D050"/>
        </w:rPr>
        <w:t>机建费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 */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private long tax;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/**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 * Y</w:t>
      </w:r>
      <w:r w:rsidRPr="00E106FE">
        <w:rPr>
          <w:rFonts w:hint="eastAsia"/>
          <w:color w:val="92D050"/>
        </w:rPr>
        <w:t>舱价格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 */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private long yseatPrice;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/**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 * </w:t>
      </w:r>
      <w:r w:rsidRPr="00E106FE">
        <w:rPr>
          <w:rFonts w:hint="eastAsia"/>
          <w:color w:val="92D050"/>
        </w:rPr>
        <w:t>是否俩小时内起飞</w:t>
      </w:r>
      <w:r w:rsidRPr="00E106FE">
        <w:rPr>
          <w:rFonts w:hint="eastAsia"/>
          <w:color w:val="92D050"/>
        </w:rPr>
        <w:t xml:space="preserve"> 1-</w:t>
      </w:r>
      <w:r w:rsidRPr="00E106FE">
        <w:rPr>
          <w:rFonts w:hint="eastAsia"/>
          <w:color w:val="92D050"/>
        </w:rPr>
        <w:t>是</w:t>
      </w:r>
      <w:r w:rsidRPr="00E106FE">
        <w:rPr>
          <w:rFonts w:hint="eastAsia"/>
          <w:color w:val="92D050"/>
        </w:rPr>
        <w:t xml:space="preserve"> 0-</w:t>
      </w:r>
      <w:r w:rsidRPr="00E106FE">
        <w:rPr>
          <w:rFonts w:hint="eastAsia"/>
          <w:color w:val="92D050"/>
        </w:rPr>
        <w:t>否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 */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private int islimit2HoursFlight;//</w:t>
      </w:r>
      <w:r w:rsidRPr="00E106FE">
        <w:rPr>
          <w:rFonts w:hint="eastAsia"/>
          <w:color w:val="92D050"/>
        </w:rPr>
        <w:t>不用，可以前端做</w:t>
      </w:r>
    </w:p>
    <w:p w:rsidR="0082398E" w:rsidRPr="007258F1" w:rsidRDefault="0082398E" w:rsidP="0082398E">
      <w:pPr>
        <w:rPr>
          <w:color w:val="92D050"/>
        </w:rPr>
      </w:pPr>
      <w:r>
        <w:lastRenderedPageBreak/>
        <w:t xml:space="preserve">   </w:t>
      </w:r>
      <w:r w:rsidRPr="007258F1">
        <w:rPr>
          <w:color w:val="92D050"/>
        </w:rPr>
        <w:t>/**</w:t>
      </w:r>
    </w:p>
    <w:p w:rsidR="0082398E" w:rsidRPr="007258F1" w:rsidRDefault="0082398E" w:rsidP="0082398E">
      <w:pPr>
        <w:rPr>
          <w:color w:val="92D050"/>
        </w:rPr>
      </w:pPr>
      <w:r w:rsidRPr="007258F1">
        <w:rPr>
          <w:rFonts w:hint="eastAsia"/>
          <w:color w:val="92D050"/>
        </w:rPr>
        <w:t xml:space="preserve">    * </w:t>
      </w:r>
      <w:r w:rsidRPr="007258F1">
        <w:rPr>
          <w:rFonts w:hint="eastAsia"/>
          <w:color w:val="92D050"/>
        </w:rPr>
        <w:t>有无</w:t>
      </w:r>
      <w:r w:rsidRPr="007258F1">
        <w:rPr>
          <w:rFonts w:hint="eastAsia"/>
          <w:color w:val="92D050"/>
        </w:rPr>
        <w:t>vip</w:t>
      </w:r>
      <w:r w:rsidRPr="007258F1">
        <w:rPr>
          <w:rFonts w:hint="eastAsia"/>
          <w:color w:val="92D050"/>
        </w:rPr>
        <w:t>休息室，</w:t>
      </w:r>
      <w:r w:rsidRPr="007258F1">
        <w:rPr>
          <w:rFonts w:hint="eastAsia"/>
          <w:color w:val="92D050"/>
        </w:rPr>
        <w:t>1</w:t>
      </w:r>
      <w:r w:rsidRPr="007258F1">
        <w:rPr>
          <w:rFonts w:hint="eastAsia"/>
          <w:color w:val="92D050"/>
        </w:rPr>
        <w:t>：有，</w:t>
      </w:r>
      <w:r w:rsidRPr="007258F1">
        <w:rPr>
          <w:rFonts w:hint="eastAsia"/>
          <w:color w:val="92D050"/>
        </w:rPr>
        <w:t>0</w:t>
      </w:r>
      <w:r w:rsidRPr="007258F1">
        <w:rPr>
          <w:rFonts w:hint="eastAsia"/>
          <w:color w:val="92D050"/>
        </w:rPr>
        <w:t>：无</w:t>
      </w:r>
    </w:p>
    <w:p w:rsidR="0082398E" w:rsidRPr="007258F1" w:rsidRDefault="0082398E" w:rsidP="0082398E">
      <w:pPr>
        <w:rPr>
          <w:color w:val="92D050"/>
        </w:rPr>
      </w:pPr>
      <w:r w:rsidRPr="007258F1">
        <w:rPr>
          <w:color w:val="92D050"/>
        </w:rPr>
        <w:t xml:space="preserve">    */</w:t>
      </w:r>
    </w:p>
    <w:p w:rsidR="0082398E" w:rsidRPr="007258F1" w:rsidRDefault="0082398E" w:rsidP="0082398E">
      <w:pPr>
        <w:rPr>
          <w:color w:val="92D050"/>
        </w:rPr>
      </w:pPr>
      <w:r w:rsidRPr="007258F1">
        <w:rPr>
          <w:rFonts w:hint="eastAsia"/>
          <w:color w:val="92D050"/>
        </w:rPr>
        <w:t xml:space="preserve">   private int vipLoungeFlag;//</w:t>
      </w:r>
      <w:r w:rsidRPr="007258F1">
        <w:rPr>
          <w:rFonts w:hint="eastAsia"/>
          <w:color w:val="92D050"/>
        </w:rPr>
        <w:t>不用</w:t>
      </w:r>
    </w:p>
    <w:p w:rsidR="0082398E" w:rsidRPr="00E106FE" w:rsidRDefault="0082398E" w:rsidP="0082398E">
      <w:pPr>
        <w:rPr>
          <w:color w:val="92D050"/>
        </w:rPr>
      </w:pPr>
      <w:r>
        <w:t xml:space="preserve">  </w:t>
      </w:r>
      <w:r w:rsidRPr="00E106FE">
        <w:rPr>
          <w:color w:val="92D050"/>
        </w:rPr>
        <w:t xml:space="preserve"> /**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 * </w:t>
      </w:r>
      <w:r w:rsidRPr="00E106FE">
        <w:rPr>
          <w:rFonts w:hint="eastAsia"/>
          <w:color w:val="92D050"/>
        </w:rPr>
        <w:t>飞行时间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 */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private String airTime;</w:t>
      </w:r>
    </w:p>
    <w:p w:rsidR="0082398E" w:rsidRPr="00BB55C4" w:rsidRDefault="0082398E" w:rsidP="0082398E">
      <w:pPr>
        <w:rPr>
          <w:color w:val="92D050"/>
        </w:rPr>
      </w:pPr>
      <w:r>
        <w:t xml:space="preserve">   </w:t>
      </w:r>
      <w:r w:rsidRPr="00BB55C4">
        <w:rPr>
          <w:color w:val="92D050"/>
        </w:rPr>
        <w:t>/**</w:t>
      </w:r>
    </w:p>
    <w:p w:rsidR="0082398E" w:rsidRPr="00BB55C4" w:rsidRDefault="0082398E" w:rsidP="0082398E">
      <w:pPr>
        <w:rPr>
          <w:color w:val="92D050"/>
        </w:rPr>
      </w:pPr>
      <w:r w:rsidRPr="00BB55C4">
        <w:rPr>
          <w:rFonts w:hint="eastAsia"/>
          <w:color w:val="92D050"/>
        </w:rPr>
        <w:t xml:space="preserve">    * </w:t>
      </w:r>
      <w:r w:rsidRPr="00BB55C4">
        <w:rPr>
          <w:rFonts w:hint="eastAsia"/>
          <w:color w:val="92D050"/>
        </w:rPr>
        <w:t>门票信息</w:t>
      </w:r>
      <w:r w:rsidRPr="00BB55C4">
        <w:rPr>
          <w:rFonts w:hint="eastAsia"/>
          <w:color w:val="92D050"/>
        </w:rPr>
        <w:t xml:space="preserve"> arrCityCode-</w:t>
      </w:r>
      <w:r w:rsidRPr="00BB55C4">
        <w:rPr>
          <w:rFonts w:hint="eastAsia"/>
          <w:color w:val="92D050"/>
        </w:rPr>
        <w:t>达到城市三字码</w:t>
      </w:r>
      <w:r w:rsidRPr="00BB55C4">
        <w:rPr>
          <w:rFonts w:hint="eastAsia"/>
          <w:color w:val="92D050"/>
        </w:rPr>
        <w:t xml:space="preserve"> scenicName-</w:t>
      </w:r>
      <w:r w:rsidRPr="00BB55C4">
        <w:rPr>
          <w:rFonts w:hint="eastAsia"/>
          <w:color w:val="92D050"/>
        </w:rPr>
        <w:t>景点名</w:t>
      </w:r>
      <w:r w:rsidRPr="00BB55C4">
        <w:rPr>
          <w:rFonts w:hint="eastAsia"/>
          <w:color w:val="92D050"/>
        </w:rPr>
        <w:t xml:space="preserve"> scenicDes-</w:t>
      </w:r>
      <w:r w:rsidRPr="00BB55C4">
        <w:rPr>
          <w:rFonts w:hint="eastAsia"/>
          <w:color w:val="92D050"/>
        </w:rPr>
        <w:t>景点详情</w:t>
      </w:r>
      <w:r w:rsidRPr="00BB55C4">
        <w:rPr>
          <w:rFonts w:hint="eastAsia"/>
          <w:color w:val="92D050"/>
        </w:rPr>
        <w:t xml:space="preserve"> detailURL-</w:t>
      </w:r>
      <w:r w:rsidRPr="00BB55C4">
        <w:rPr>
          <w:rFonts w:hint="eastAsia"/>
          <w:color w:val="92D050"/>
        </w:rPr>
        <w:t>链接</w:t>
      </w:r>
    </w:p>
    <w:p w:rsidR="0082398E" w:rsidRPr="00BB55C4" w:rsidRDefault="0082398E" w:rsidP="0082398E">
      <w:pPr>
        <w:rPr>
          <w:color w:val="92D050"/>
        </w:rPr>
      </w:pPr>
      <w:r w:rsidRPr="00BB55C4">
        <w:rPr>
          <w:rFonts w:hint="eastAsia"/>
          <w:color w:val="92D050"/>
        </w:rPr>
        <w:t xml:space="preserve">    * picture-</w:t>
      </w:r>
      <w:r w:rsidRPr="00BB55C4">
        <w:rPr>
          <w:rFonts w:hint="eastAsia"/>
          <w:color w:val="92D050"/>
        </w:rPr>
        <w:t>图片</w:t>
      </w:r>
    </w:p>
    <w:p w:rsidR="0082398E" w:rsidRPr="00BB55C4" w:rsidRDefault="0082398E" w:rsidP="0082398E">
      <w:pPr>
        <w:rPr>
          <w:color w:val="92D050"/>
        </w:rPr>
      </w:pPr>
      <w:r w:rsidRPr="00BB55C4">
        <w:rPr>
          <w:color w:val="92D050"/>
        </w:rPr>
        <w:t xml:space="preserve">    */</w:t>
      </w:r>
    </w:p>
    <w:p w:rsidR="0082398E" w:rsidRPr="00BB55C4" w:rsidRDefault="0082398E" w:rsidP="0082398E">
      <w:pPr>
        <w:rPr>
          <w:color w:val="92D050"/>
        </w:rPr>
      </w:pPr>
      <w:r w:rsidRPr="00BB55C4">
        <w:rPr>
          <w:rFonts w:hint="eastAsia"/>
          <w:color w:val="92D050"/>
        </w:rPr>
        <w:t xml:space="preserve">   private Map&lt;String, String&gt; ticketMap;//</w:t>
      </w:r>
      <w:r w:rsidRPr="00BB55C4">
        <w:rPr>
          <w:rFonts w:hint="eastAsia"/>
          <w:color w:val="92D050"/>
        </w:rPr>
        <w:t>门票废弃，</w:t>
      </w:r>
      <w:r w:rsidRPr="00BB55C4">
        <w:rPr>
          <w:rFonts w:hint="eastAsia"/>
          <w:color w:val="92D050"/>
        </w:rPr>
        <w:t>pc</w:t>
      </w:r>
      <w:r w:rsidRPr="00BB55C4">
        <w:rPr>
          <w:rFonts w:hint="eastAsia"/>
          <w:color w:val="92D050"/>
        </w:rPr>
        <w:t>码可能用</w:t>
      </w:r>
    </w:p>
    <w:p w:rsidR="0082398E" w:rsidRPr="00BB55C4" w:rsidRDefault="0082398E" w:rsidP="00BB55C4">
      <w:pPr>
        <w:rPr>
          <w:color w:val="92D050"/>
        </w:rPr>
      </w:pPr>
      <w:r w:rsidRPr="00BB55C4">
        <w:rPr>
          <w:rFonts w:hint="eastAsia"/>
          <w:color w:val="92D050"/>
        </w:rPr>
        <w:t xml:space="preserve">  </w:t>
      </w:r>
    </w:p>
    <w:p w:rsidR="0082398E" w:rsidRPr="00BB55C4" w:rsidRDefault="0082398E" w:rsidP="0082398E">
      <w:pPr>
        <w:rPr>
          <w:color w:val="92D050"/>
        </w:rPr>
      </w:pPr>
    </w:p>
    <w:p w:rsidR="0082398E" w:rsidRPr="00BB55C4" w:rsidRDefault="0082398E" w:rsidP="0082398E">
      <w:pPr>
        <w:rPr>
          <w:color w:val="92D050"/>
        </w:rPr>
      </w:pPr>
      <w:r w:rsidRPr="00BB55C4">
        <w:rPr>
          <w:color w:val="92D050"/>
        </w:rPr>
        <w:t xml:space="preserve">   /***</w:t>
      </w:r>
    </w:p>
    <w:p w:rsidR="0082398E" w:rsidRPr="00BB55C4" w:rsidRDefault="0082398E" w:rsidP="0082398E">
      <w:pPr>
        <w:rPr>
          <w:color w:val="92D050"/>
        </w:rPr>
      </w:pPr>
      <w:r w:rsidRPr="00BB55C4">
        <w:rPr>
          <w:rFonts w:hint="eastAsia"/>
          <w:color w:val="92D050"/>
        </w:rPr>
        <w:t xml:space="preserve">    * </w:t>
      </w:r>
      <w:r w:rsidRPr="00BB55C4">
        <w:rPr>
          <w:rFonts w:hint="eastAsia"/>
          <w:color w:val="92D050"/>
        </w:rPr>
        <w:t>是否含有可领商家优惠券</w:t>
      </w:r>
    </w:p>
    <w:p w:rsidR="0082398E" w:rsidRPr="00BB55C4" w:rsidRDefault="0082398E" w:rsidP="0082398E">
      <w:pPr>
        <w:rPr>
          <w:color w:val="92D050"/>
        </w:rPr>
      </w:pPr>
      <w:r w:rsidRPr="00BB55C4">
        <w:rPr>
          <w:color w:val="92D050"/>
        </w:rPr>
        <w:t xml:space="preserve">    */</w:t>
      </w:r>
    </w:p>
    <w:p w:rsidR="0082398E" w:rsidRPr="00BB55C4" w:rsidRDefault="0082398E" w:rsidP="0082398E">
      <w:pPr>
        <w:rPr>
          <w:color w:val="92D050"/>
        </w:rPr>
      </w:pPr>
      <w:r w:rsidRPr="00BB55C4">
        <w:rPr>
          <w:color w:val="92D050"/>
        </w:rPr>
        <w:t xml:space="preserve">   private String hasVenderCouponFlag;</w:t>
      </w:r>
    </w:p>
    <w:p w:rsidR="0082398E" w:rsidRPr="00BB55C4" w:rsidRDefault="0082398E" w:rsidP="00BB55C4">
      <w:pPr>
        <w:rPr>
          <w:color w:val="92D050"/>
        </w:rPr>
      </w:pPr>
      <w:r w:rsidRPr="00BB55C4">
        <w:rPr>
          <w:rFonts w:hint="eastAsia"/>
          <w:color w:val="92D050"/>
        </w:rPr>
        <w:t xml:space="preserve">   </w:t>
      </w:r>
    </w:p>
    <w:p w:rsidR="00E106FE" w:rsidRPr="00BB55C4" w:rsidRDefault="0082398E" w:rsidP="00E106FE">
      <w:pPr>
        <w:rPr>
          <w:color w:val="92D050"/>
        </w:rPr>
      </w:pPr>
      <w:r w:rsidRPr="00BB55C4">
        <w:rPr>
          <w:color w:val="92D050"/>
        </w:rPr>
        <w:t xml:space="preserve">   </w:t>
      </w:r>
      <w:r w:rsidR="00E106FE" w:rsidRPr="00BB55C4">
        <w:rPr>
          <w:rFonts w:hint="eastAsia"/>
          <w:color w:val="92D050"/>
        </w:rPr>
        <w:t>private Sale sale;//</w:t>
      </w:r>
      <w:r w:rsidR="00E106FE" w:rsidRPr="00BB55C4">
        <w:rPr>
          <w:rFonts w:hint="eastAsia"/>
          <w:color w:val="92D050"/>
        </w:rPr>
        <w:t>买赠打标</w:t>
      </w:r>
    </w:p>
    <w:p w:rsidR="00BB55C4" w:rsidRPr="00BB55C4" w:rsidRDefault="00BB55C4" w:rsidP="00BB55C4">
      <w:pPr>
        <w:rPr>
          <w:color w:val="92D050"/>
        </w:rPr>
      </w:pPr>
      <w:r w:rsidRPr="00BB55C4">
        <w:rPr>
          <w:rFonts w:hint="eastAsia"/>
          <w:color w:val="92D050"/>
        </w:rPr>
        <w:t>//</w:t>
      </w:r>
      <w:r w:rsidRPr="00BB55C4">
        <w:rPr>
          <w:rFonts w:hint="eastAsia"/>
          <w:color w:val="92D050"/>
        </w:rPr>
        <w:t>是否命中促销</w:t>
      </w:r>
    </w:p>
    <w:p w:rsidR="00BB55C4" w:rsidRPr="00BB55C4" w:rsidRDefault="00BB55C4" w:rsidP="00BB55C4">
      <w:pPr>
        <w:rPr>
          <w:color w:val="92D050"/>
        </w:rPr>
      </w:pPr>
      <w:r w:rsidRPr="00BB55C4">
        <w:rPr>
          <w:rFonts w:hint="eastAsia"/>
          <w:color w:val="92D050"/>
        </w:rPr>
        <w:t xml:space="preserve">   private boolean exsitsActivity;//</w:t>
      </w:r>
      <w:r w:rsidRPr="00BB55C4">
        <w:rPr>
          <w:rFonts w:hint="eastAsia"/>
          <w:color w:val="92D050"/>
        </w:rPr>
        <w:t>待定</w:t>
      </w:r>
    </w:p>
    <w:p w:rsidR="00BB55C4" w:rsidRPr="00BB55C4" w:rsidRDefault="00BB55C4" w:rsidP="00BB55C4">
      <w:pPr>
        <w:rPr>
          <w:color w:val="92D050"/>
        </w:rPr>
      </w:pPr>
      <w:r w:rsidRPr="00BB55C4">
        <w:rPr>
          <w:rFonts w:hint="eastAsia"/>
          <w:color w:val="92D050"/>
        </w:rPr>
        <w:t>//</w:t>
      </w:r>
      <w:r w:rsidRPr="00BB55C4">
        <w:rPr>
          <w:rFonts w:hint="eastAsia"/>
          <w:color w:val="92D050"/>
        </w:rPr>
        <w:t>活动针对的用户类型</w:t>
      </w:r>
      <w:r w:rsidRPr="00BB55C4">
        <w:rPr>
          <w:rFonts w:hint="eastAsia"/>
          <w:color w:val="92D050"/>
        </w:rPr>
        <w:t>,0-&gt;</w:t>
      </w:r>
      <w:r w:rsidRPr="00BB55C4">
        <w:rPr>
          <w:rFonts w:hint="eastAsia"/>
          <w:color w:val="92D050"/>
        </w:rPr>
        <w:t>所有用户</w:t>
      </w:r>
      <w:r w:rsidRPr="00BB55C4">
        <w:rPr>
          <w:rFonts w:hint="eastAsia"/>
          <w:color w:val="92D050"/>
        </w:rPr>
        <w:t>,1-&gt;</w:t>
      </w:r>
      <w:r w:rsidRPr="00BB55C4">
        <w:rPr>
          <w:rFonts w:hint="eastAsia"/>
          <w:color w:val="92D050"/>
        </w:rPr>
        <w:t>新用户</w:t>
      </w:r>
    </w:p>
    <w:p w:rsidR="00BB55C4" w:rsidRPr="00BB55C4" w:rsidRDefault="00BB55C4" w:rsidP="00BB55C4">
      <w:pPr>
        <w:rPr>
          <w:color w:val="92D050"/>
        </w:rPr>
      </w:pPr>
      <w:r w:rsidRPr="00BB55C4">
        <w:rPr>
          <w:rFonts w:hint="eastAsia"/>
          <w:color w:val="92D050"/>
        </w:rPr>
        <w:t xml:space="preserve">   private String activityUserType;//</w:t>
      </w:r>
      <w:r w:rsidRPr="00BB55C4">
        <w:rPr>
          <w:rFonts w:hint="eastAsia"/>
          <w:color w:val="92D050"/>
        </w:rPr>
        <w:t>待定</w:t>
      </w:r>
    </w:p>
    <w:p w:rsidR="00E106FE" w:rsidRPr="00BB55C4" w:rsidRDefault="00E106FE" w:rsidP="00E106FE">
      <w:pPr>
        <w:rPr>
          <w:color w:val="92D050"/>
        </w:rPr>
      </w:pPr>
    </w:p>
    <w:p w:rsidR="00E106FE" w:rsidRPr="00BB55C4" w:rsidRDefault="00E106FE" w:rsidP="00E106FE">
      <w:pPr>
        <w:rPr>
          <w:color w:val="92D050"/>
        </w:rPr>
      </w:pPr>
      <w:r w:rsidRPr="00BB55C4">
        <w:rPr>
          <w:rFonts w:hint="eastAsia"/>
          <w:color w:val="92D050"/>
        </w:rPr>
        <w:t xml:space="preserve">   private long maxPromotionBeans;   //</w:t>
      </w:r>
      <w:r w:rsidRPr="00BB55C4">
        <w:rPr>
          <w:rFonts w:hint="eastAsia"/>
          <w:color w:val="92D050"/>
        </w:rPr>
        <w:t>最大京豆数量</w:t>
      </w:r>
    </w:p>
    <w:p w:rsidR="00E106FE" w:rsidRPr="00BB55C4" w:rsidRDefault="00E106FE" w:rsidP="00E106FE">
      <w:pPr>
        <w:rPr>
          <w:color w:val="92D050"/>
        </w:rPr>
      </w:pPr>
      <w:r w:rsidRPr="00BB55C4">
        <w:rPr>
          <w:rFonts w:hint="eastAsia"/>
          <w:color w:val="92D050"/>
        </w:rPr>
        <w:t xml:space="preserve">   private long maxReducePrice;      //</w:t>
      </w:r>
      <w:r w:rsidRPr="00BB55C4">
        <w:rPr>
          <w:rFonts w:hint="eastAsia"/>
          <w:color w:val="92D050"/>
        </w:rPr>
        <w:t>最大立减金额</w:t>
      </w:r>
    </w:p>
    <w:p w:rsidR="0082398E" w:rsidRPr="00E106FE" w:rsidRDefault="0082398E" w:rsidP="0082398E"/>
    <w:p w:rsidR="0082398E" w:rsidRPr="008C3DD9" w:rsidRDefault="0082398E" w:rsidP="0082398E">
      <w:pPr>
        <w:rPr>
          <w:color w:val="92D050"/>
        </w:rPr>
      </w:pPr>
      <w:r>
        <w:rPr>
          <w:rFonts w:hint="eastAsia"/>
        </w:rPr>
        <w:t xml:space="preserve">   </w:t>
      </w:r>
      <w:r w:rsidRPr="008C3DD9">
        <w:rPr>
          <w:rFonts w:hint="eastAsia"/>
          <w:color w:val="92D050"/>
        </w:rPr>
        <w:t>private long optimalReducePrice;//pc</w:t>
      </w:r>
      <w:r w:rsidRPr="008C3DD9">
        <w:rPr>
          <w:rFonts w:hint="eastAsia"/>
          <w:color w:val="92D050"/>
        </w:rPr>
        <w:t>、</w:t>
      </w:r>
      <w:r w:rsidRPr="008C3DD9">
        <w:rPr>
          <w:rFonts w:hint="eastAsia"/>
          <w:color w:val="92D050"/>
        </w:rPr>
        <w:t>h5</w:t>
      </w:r>
      <w:r w:rsidRPr="008C3DD9">
        <w:rPr>
          <w:rFonts w:hint="eastAsia"/>
          <w:color w:val="92D050"/>
        </w:rPr>
        <w:t>不用，差旅已经确认，所以删掉</w:t>
      </w:r>
      <w:r w:rsidRPr="008C3DD9">
        <w:rPr>
          <w:rFonts w:hint="eastAsia"/>
          <w:color w:val="92D050"/>
        </w:rPr>
        <w:t xml:space="preserve">      //</w:t>
      </w:r>
      <w:r w:rsidRPr="008C3DD9">
        <w:rPr>
          <w:rFonts w:hint="eastAsia"/>
          <w:color w:val="92D050"/>
        </w:rPr>
        <w:t>最优立减金额</w:t>
      </w:r>
      <w:r w:rsidRPr="008C3DD9">
        <w:rPr>
          <w:rFonts w:hint="eastAsia"/>
          <w:color w:val="92D050"/>
        </w:rPr>
        <w:t>(6.2)</w:t>
      </w:r>
    </w:p>
    <w:p w:rsidR="0082398E" w:rsidRPr="008C3DD9" w:rsidRDefault="0082398E" w:rsidP="0082398E">
      <w:pPr>
        <w:rPr>
          <w:color w:val="92D050"/>
        </w:rPr>
      </w:pPr>
      <w:r w:rsidRPr="008C3DD9">
        <w:rPr>
          <w:rFonts w:hint="eastAsia"/>
          <w:color w:val="92D050"/>
        </w:rPr>
        <w:t xml:space="preserve">   private int flightSaleSign;//pc</w:t>
      </w:r>
      <w:r w:rsidRPr="008C3DD9">
        <w:rPr>
          <w:rFonts w:hint="eastAsia"/>
          <w:color w:val="92D050"/>
        </w:rPr>
        <w:t>、</w:t>
      </w:r>
      <w:r w:rsidRPr="008C3DD9">
        <w:rPr>
          <w:rFonts w:hint="eastAsia"/>
          <w:color w:val="92D050"/>
        </w:rPr>
        <w:t>h5</w:t>
      </w:r>
      <w:r w:rsidRPr="008C3DD9">
        <w:rPr>
          <w:rFonts w:hint="eastAsia"/>
          <w:color w:val="92D050"/>
        </w:rPr>
        <w:t>不用，差旅已经确认，所以删掉</w:t>
      </w:r>
      <w:r w:rsidRPr="008C3DD9">
        <w:rPr>
          <w:rFonts w:hint="eastAsia"/>
          <w:color w:val="92D050"/>
        </w:rPr>
        <w:t xml:space="preserve">              //</w:t>
      </w:r>
      <w:r w:rsidRPr="008C3DD9">
        <w:rPr>
          <w:rFonts w:hint="eastAsia"/>
          <w:color w:val="92D050"/>
        </w:rPr>
        <w:t>买赠打标</w:t>
      </w:r>
      <w:r w:rsidRPr="008C3DD9">
        <w:rPr>
          <w:rFonts w:hint="eastAsia"/>
          <w:color w:val="92D050"/>
        </w:rPr>
        <w:t>(6.2)</w:t>
      </w:r>
    </w:p>
    <w:p w:rsidR="0082398E" w:rsidRDefault="0082398E" w:rsidP="0082398E"/>
    <w:p w:rsidR="0082398E" w:rsidRDefault="0082398E" w:rsidP="0082398E">
      <w:r>
        <w:t xml:space="preserve">   </w:t>
      </w:r>
    </w:p>
    <w:p w:rsidR="0082398E" w:rsidRDefault="0082398E" w:rsidP="0082398E"/>
    <w:p w:rsidR="0082398E" w:rsidRDefault="0082398E" w:rsidP="0082398E">
      <w:r>
        <w:t xml:space="preserve">   /**</w:t>
      </w:r>
    </w:p>
    <w:p w:rsidR="0082398E" w:rsidRDefault="0082398E" w:rsidP="0082398E">
      <w:r>
        <w:rPr>
          <w:rFonts w:hint="eastAsia"/>
        </w:rPr>
        <w:t xml:space="preserve">    * </w:t>
      </w:r>
      <w:r>
        <w:rPr>
          <w:rFonts w:hint="eastAsia"/>
        </w:rPr>
        <w:t>销售打标</w:t>
      </w:r>
    </w:p>
    <w:p w:rsidR="0082398E" w:rsidRDefault="0082398E" w:rsidP="0082398E">
      <w:r>
        <w:t xml:space="preserve">    */</w:t>
      </w:r>
    </w:p>
    <w:p w:rsidR="0082398E" w:rsidRDefault="0082398E" w:rsidP="00E106FE">
      <w:r>
        <w:rPr>
          <w:rFonts w:hint="eastAsia"/>
        </w:rPr>
        <w:t xml:space="preserve">  </w:t>
      </w:r>
    </w:p>
    <w:p w:rsidR="0082398E" w:rsidRDefault="0082398E" w:rsidP="0082398E">
      <w:r>
        <w:t xml:space="preserve">   </w:t>
      </w:r>
    </w:p>
    <w:p w:rsidR="0082398E" w:rsidRPr="00E106FE" w:rsidRDefault="0082398E" w:rsidP="0082398E">
      <w:pPr>
        <w:rPr>
          <w:color w:val="92D050"/>
        </w:rPr>
      </w:pPr>
      <w:r>
        <w:rPr>
          <w:rFonts w:hint="eastAsia"/>
        </w:rPr>
        <w:t xml:space="preserve">   </w:t>
      </w:r>
      <w:r w:rsidRPr="00E106FE">
        <w:rPr>
          <w:rFonts w:hint="eastAsia"/>
          <w:color w:val="92D050"/>
        </w:rPr>
        <w:t>//</w:t>
      </w:r>
      <w:r w:rsidRPr="00E106FE">
        <w:rPr>
          <w:rFonts w:hint="eastAsia"/>
          <w:color w:val="92D050"/>
        </w:rPr>
        <w:t>是否共享航班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 private boolean ifSharedFlight;//</w:t>
      </w:r>
      <w:r w:rsidRPr="00E106FE">
        <w:rPr>
          <w:rFonts w:hint="eastAsia"/>
          <w:color w:val="92D050"/>
        </w:rPr>
        <w:t>二选一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lastRenderedPageBreak/>
        <w:t xml:space="preserve">    //</w:t>
      </w:r>
      <w:r w:rsidRPr="00E106FE">
        <w:rPr>
          <w:rFonts w:hint="eastAsia"/>
          <w:color w:val="92D050"/>
        </w:rPr>
        <w:t>实际承运航班号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 private String carrierFlightNo;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 //</w:t>
      </w:r>
      <w:r w:rsidRPr="00E106FE">
        <w:rPr>
          <w:rFonts w:hint="eastAsia"/>
          <w:color w:val="92D050"/>
        </w:rPr>
        <w:t>实际承运航空公司中文名称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 private String carrierAirwaysCn;//</w:t>
      </w:r>
      <w:r w:rsidRPr="00E106FE">
        <w:rPr>
          <w:rFonts w:hint="eastAsia"/>
          <w:color w:val="92D050"/>
        </w:rPr>
        <w:t>不用通过</w:t>
      </w:r>
      <w:r w:rsidRPr="00E106FE">
        <w:rPr>
          <w:rFonts w:hint="eastAsia"/>
          <w:color w:val="92D050"/>
        </w:rPr>
        <w:t>map</w:t>
      </w:r>
      <w:r w:rsidRPr="00E106FE">
        <w:rPr>
          <w:rFonts w:hint="eastAsia"/>
          <w:color w:val="92D050"/>
        </w:rPr>
        <w:t>取</w:t>
      </w:r>
    </w:p>
    <w:p w:rsidR="0082398E" w:rsidRDefault="0082398E" w:rsidP="0082398E"/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/**</w:t>
      </w:r>
      <w:r w:rsidRPr="00E106FE">
        <w:rPr>
          <w:rFonts w:hint="eastAsia"/>
          <w:color w:val="92D050"/>
        </w:rPr>
        <w:t>婴儿基建费</w:t>
      </w:r>
      <w:r w:rsidRPr="00E106FE">
        <w:rPr>
          <w:rFonts w:hint="eastAsia"/>
          <w:color w:val="92D050"/>
        </w:rPr>
        <w:t>*/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private long infantBuildFee;</w:t>
      </w:r>
    </w:p>
    <w:p w:rsidR="0082398E" w:rsidRDefault="0082398E" w:rsidP="0082398E">
      <w:r>
        <w:t xml:space="preserve">   </w:t>
      </w:r>
    </w:p>
    <w:p w:rsidR="0082398E" w:rsidRPr="008C3DD9" w:rsidRDefault="0082398E" w:rsidP="0082398E">
      <w:pPr>
        <w:rPr>
          <w:color w:val="92D050"/>
        </w:rPr>
      </w:pPr>
      <w:r>
        <w:rPr>
          <w:rFonts w:hint="eastAsia"/>
        </w:rPr>
        <w:t xml:space="preserve">   </w:t>
      </w:r>
      <w:r w:rsidRPr="008C3DD9">
        <w:rPr>
          <w:rFonts w:hint="eastAsia"/>
          <w:color w:val="92D050"/>
        </w:rPr>
        <w:t>//</w:t>
      </w:r>
      <w:r w:rsidRPr="008C3DD9">
        <w:rPr>
          <w:rFonts w:hint="eastAsia"/>
          <w:color w:val="92D050"/>
        </w:rPr>
        <w:t>航班最低价格相关信息</w:t>
      </w:r>
    </w:p>
    <w:p w:rsidR="0082398E" w:rsidRPr="008C3DD9" w:rsidRDefault="0082398E" w:rsidP="0082398E">
      <w:pPr>
        <w:rPr>
          <w:color w:val="92D050"/>
        </w:rPr>
      </w:pPr>
      <w:r w:rsidRPr="008C3DD9">
        <w:rPr>
          <w:rFonts w:hint="eastAsia"/>
          <w:color w:val="92D050"/>
        </w:rPr>
        <w:t xml:space="preserve">   private FlightMinPriceInfo flightMinPriceInfo;//H5</w:t>
      </w:r>
      <w:r w:rsidRPr="008C3DD9">
        <w:rPr>
          <w:rFonts w:hint="eastAsia"/>
          <w:color w:val="92D050"/>
        </w:rPr>
        <w:t>、</w:t>
      </w:r>
      <w:r w:rsidRPr="008C3DD9">
        <w:rPr>
          <w:rFonts w:hint="eastAsia"/>
          <w:color w:val="92D050"/>
        </w:rPr>
        <w:t>pc</w:t>
      </w:r>
      <w:r w:rsidRPr="008C3DD9">
        <w:rPr>
          <w:rFonts w:hint="eastAsia"/>
          <w:color w:val="92D050"/>
        </w:rPr>
        <w:t>不用，差旅已经确认</w:t>
      </w:r>
      <w:r w:rsidRPr="008C3DD9">
        <w:rPr>
          <w:rFonts w:hint="eastAsia"/>
          <w:color w:val="92D050"/>
        </w:rPr>
        <w:t xml:space="preserve"> </w:t>
      </w:r>
      <w:r w:rsidRPr="008C3DD9">
        <w:rPr>
          <w:rFonts w:hint="eastAsia"/>
          <w:color w:val="92D050"/>
        </w:rPr>
        <w:t>，所以删除</w:t>
      </w:r>
    </w:p>
    <w:p w:rsidR="0082398E" w:rsidRDefault="0082398E" w:rsidP="0082398E">
      <w:r>
        <w:t xml:space="preserve">   </w:t>
      </w:r>
    </w:p>
    <w:p w:rsidR="0082398E" w:rsidRPr="008C3DD9" w:rsidRDefault="0082398E" w:rsidP="0082398E">
      <w:pPr>
        <w:rPr>
          <w:color w:val="92D050"/>
        </w:rPr>
      </w:pPr>
      <w:r>
        <w:rPr>
          <w:rFonts w:hint="eastAsia"/>
        </w:rPr>
        <w:t xml:space="preserve">   </w:t>
      </w:r>
      <w:r w:rsidRPr="008C3DD9">
        <w:rPr>
          <w:rFonts w:hint="eastAsia"/>
          <w:color w:val="92D050"/>
        </w:rPr>
        <w:t>//</w:t>
      </w:r>
      <w:r w:rsidRPr="008C3DD9">
        <w:rPr>
          <w:rFonts w:hint="eastAsia"/>
          <w:color w:val="92D050"/>
        </w:rPr>
        <w:t>航班最低价信息</w:t>
      </w:r>
      <w:r w:rsidRPr="008C3DD9">
        <w:rPr>
          <w:rFonts w:hint="eastAsia"/>
          <w:color w:val="92D050"/>
        </w:rPr>
        <w:t>,</w:t>
      </w:r>
    </w:p>
    <w:p w:rsidR="0082398E" w:rsidRPr="008C3DD9" w:rsidRDefault="0082398E" w:rsidP="0082398E">
      <w:pPr>
        <w:rPr>
          <w:color w:val="92D050"/>
        </w:rPr>
      </w:pPr>
      <w:r w:rsidRPr="008C3DD9">
        <w:rPr>
          <w:rFonts w:hint="eastAsia"/>
          <w:color w:val="92D050"/>
        </w:rPr>
        <w:t>"   private Map&lt;PriceComposeType,PriceItem&gt; minPriceMap;//pc</w:t>
      </w:r>
      <w:r w:rsidRPr="008C3DD9">
        <w:rPr>
          <w:rFonts w:hint="eastAsia"/>
          <w:color w:val="92D050"/>
        </w:rPr>
        <w:t>端不用，</w:t>
      </w:r>
      <w:r w:rsidRPr="008C3DD9">
        <w:rPr>
          <w:rFonts w:hint="eastAsia"/>
          <w:color w:val="92D050"/>
        </w:rPr>
        <w:t>h5</w:t>
      </w:r>
      <w:r w:rsidRPr="008C3DD9">
        <w:rPr>
          <w:rFonts w:hint="eastAsia"/>
          <w:color w:val="92D050"/>
        </w:rPr>
        <w:t>用，差旅已经确认，所以可以删除，将具体逻辑放在</w:t>
      </w:r>
      <w:r w:rsidRPr="008C3DD9">
        <w:rPr>
          <w:rFonts w:hint="eastAsia"/>
          <w:color w:val="92D050"/>
        </w:rPr>
        <w:t>H5</w:t>
      </w:r>
    </w:p>
    <w:p w:rsidR="0082398E" w:rsidRPr="008C3DD9" w:rsidRDefault="0082398E" w:rsidP="0082398E">
      <w:pPr>
        <w:rPr>
          <w:color w:val="92D050"/>
        </w:rPr>
      </w:pPr>
      <w:r w:rsidRPr="008C3DD9">
        <w:rPr>
          <w:rFonts w:hint="eastAsia"/>
          <w:color w:val="92D050"/>
        </w:rPr>
        <w:t>pc</w:t>
      </w:r>
      <w:r w:rsidRPr="008C3DD9">
        <w:rPr>
          <w:rFonts w:hint="eastAsia"/>
          <w:color w:val="92D050"/>
        </w:rPr>
        <w:t>端的</w:t>
      </w:r>
      <w:r w:rsidRPr="008C3DD9">
        <w:rPr>
          <w:rFonts w:hint="eastAsia"/>
          <w:color w:val="92D050"/>
        </w:rPr>
        <w:t>details</w:t>
      </w:r>
      <w:r w:rsidRPr="008C3DD9">
        <w:rPr>
          <w:rFonts w:hint="eastAsia"/>
          <w:color w:val="92D050"/>
        </w:rPr>
        <w:t>不进行</w:t>
      </w:r>
      <w:r w:rsidRPr="008C3DD9">
        <w:rPr>
          <w:rFonts w:hint="eastAsia"/>
          <w:color w:val="92D050"/>
        </w:rPr>
        <w:t>MinPriceMap</w:t>
      </w:r>
      <w:r w:rsidRPr="008C3DD9">
        <w:rPr>
          <w:rFonts w:hint="eastAsia"/>
          <w:color w:val="92D050"/>
        </w:rPr>
        <w:t>价格处理</w:t>
      </w:r>
      <w:r w:rsidRPr="008C3DD9">
        <w:rPr>
          <w:rFonts w:hint="eastAsia"/>
          <w:color w:val="92D050"/>
        </w:rPr>
        <w:t>"</w:t>
      </w:r>
    </w:p>
    <w:p w:rsidR="0082398E" w:rsidRDefault="0082398E" w:rsidP="0082398E"/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/***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 * </w:t>
      </w:r>
      <w:r w:rsidRPr="00E106FE">
        <w:rPr>
          <w:rFonts w:hint="eastAsia"/>
          <w:color w:val="92D050"/>
        </w:rPr>
        <w:t>舱等过滤报价信息</w:t>
      </w:r>
      <w:r w:rsidRPr="00E106FE">
        <w:rPr>
          <w:rFonts w:hint="eastAsia"/>
          <w:color w:val="92D050"/>
        </w:rPr>
        <w:t>,PC</w:t>
      </w:r>
      <w:r w:rsidRPr="00E106FE">
        <w:rPr>
          <w:rFonts w:hint="eastAsia"/>
          <w:color w:val="92D050"/>
        </w:rPr>
        <w:t>列表过滤用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 *  key: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 *     ECONOMY("Y","1", "Economy", "</w:t>
      </w:r>
      <w:r w:rsidRPr="00E106FE">
        <w:rPr>
          <w:rFonts w:hint="eastAsia"/>
          <w:color w:val="92D050"/>
        </w:rPr>
        <w:t>经济舱</w:t>
      </w:r>
      <w:r w:rsidRPr="00E106FE">
        <w:rPr>
          <w:rFonts w:hint="eastAsia"/>
          <w:color w:val="92D050"/>
        </w:rPr>
        <w:t>"),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 *     BUSINESS("C", "3", "Business", "</w:t>
      </w:r>
      <w:r w:rsidRPr="00E106FE">
        <w:rPr>
          <w:rFonts w:hint="eastAsia"/>
          <w:color w:val="92D050"/>
        </w:rPr>
        <w:t>商务舱</w:t>
      </w:r>
      <w:r w:rsidRPr="00E106FE">
        <w:rPr>
          <w:rFonts w:hint="eastAsia"/>
          <w:color w:val="92D050"/>
        </w:rPr>
        <w:t>"),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 *     FIRST("F", "2","First", "</w:t>
      </w:r>
      <w:r w:rsidRPr="00E106FE">
        <w:rPr>
          <w:rFonts w:hint="eastAsia"/>
          <w:color w:val="92D050"/>
        </w:rPr>
        <w:t>头等舱</w:t>
      </w:r>
      <w:r w:rsidRPr="00E106FE">
        <w:rPr>
          <w:rFonts w:hint="eastAsia"/>
          <w:color w:val="92D050"/>
        </w:rPr>
        <w:t>");</w:t>
      </w:r>
    </w:p>
    <w:p w:rsidR="0082398E" w:rsidRPr="00E106FE" w:rsidRDefault="0082398E" w:rsidP="0082398E">
      <w:pPr>
        <w:rPr>
          <w:color w:val="92D050"/>
        </w:rPr>
      </w:pPr>
      <w:r w:rsidRPr="00E106FE">
        <w:rPr>
          <w:color w:val="92D050"/>
        </w:rPr>
        <w:t xml:space="preserve">    */</w:t>
      </w:r>
    </w:p>
    <w:p w:rsidR="0082398E" w:rsidRDefault="0082398E" w:rsidP="0082398E">
      <w:pPr>
        <w:rPr>
          <w:color w:val="92D050"/>
        </w:rPr>
      </w:pPr>
      <w:r w:rsidRPr="00E106FE">
        <w:rPr>
          <w:rFonts w:hint="eastAsia"/>
          <w:color w:val="92D050"/>
        </w:rPr>
        <w:t xml:space="preserve">   private Map&lt;String,PriceItem&gt; filterPriceMap;/</w:t>
      </w:r>
      <w:r w:rsidRPr="00E106FE">
        <w:rPr>
          <w:rFonts w:hint="eastAsia"/>
          <w:color w:val="92D050"/>
        </w:rPr>
        <w:t>低价列表页筛选仓等用</w:t>
      </w:r>
    </w:p>
    <w:p w:rsidR="008D1FF5" w:rsidRDefault="008D1FF5" w:rsidP="008D1FF5">
      <w:pPr>
        <w:pStyle w:val="2"/>
      </w:pPr>
      <w:r>
        <w:rPr>
          <w:rFonts w:hint="eastAsia"/>
        </w:rPr>
        <w:t>FlightClassBean</w:t>
      </w:r>
    </w:p>
    <w:p w:rsidR="00875C12" w:rsidRDefault="00875C12" w:rsidP="0082398E">
      <w:pPr>
        <w:rPr>
          <w:color w:val="92D050"/>
        </w:rPr>
      </w:pPr>
    </w:p>
    <w:tbl>
      <w:tblPr>
        <w:tblW w:w="16120" w:type="dxa"/>
        <w:tblLook w:val="04A0" w:firstRow="1" w:lastRow="0" w:firstColumn="1" w:lastColumn="0" w:noHBand="0" w:noVBand="1"/>
      </w:tblPr>
      <w:tblGrid>
        <w:gridCol w:w="16120"/>
      </w:tblGrid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public class </w:t>
            </w:r>
            <w:r w:rsidRPr="00875C12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 xml:space="preserve">FlightClassBean </w:t>
            </w: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implements </w:t>
            </w:r>
            <w:r w:rsidRPr="00875C12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Serializable {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875C12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儿童燃油税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long childOilTax;//</w:t>
            </w:r>
            <w:r w:rsidRPr="00875C12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放航班上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875C12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舱位代码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classNo;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*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舱位中文描述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lastRenderedPageBreak/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</w:t>
            </w:r>
            <w:r w:rsidRPr="00875C12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</w:t>
            </w:r>
            <w:r w:rsidRPr="00875C12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classNoCn;//</w:t>
            </w:r>
            <w:r w:rsidRPr="00875C12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通过</w:t>
            </w:r>
            <w:r w:rsidRPr="00875C12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map</w:t>
            </w:r>
            <w:r w:rsidRPr="00875C12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读取，如大众游经济舱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4536FB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舱位等级（</w:t>
            </w: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1 </w:t>
            </w: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经济舱</w:t>
            </w: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2 </w:t>
            </w: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头等</w:t>
            </w: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3 </w:t>
            </w: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商务）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4536FB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4536FB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4536FB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classLevel;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4536FB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4536FB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4536FB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儿童舱位代码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4536FB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4536FB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4536FB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childSeatCode;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4536FB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4536FB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4536FB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舱位标识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4536FB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4536FB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4536FB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fareItemId;//</w:t>
            </w:r>
            <w:r w:rsidRPr="004536FB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用于退改签查询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4536FB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燃油税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4536FB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4536FB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4536FB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long oilTax;//</w:t>
            </w:r>
            <w:r w:rsidRPr="004536FB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放航班上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4536FB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4536FB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4536FB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京东销售价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4536FB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4536FB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4536FB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4536FB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long price;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*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商家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id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3C4CFD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3C4CFD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3C4CFD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sourceId;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3C4CFD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3C4CFD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3C4CFD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剩余座位数</w:t>
            </w: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A</w:t>
            </w: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或</w:t>
            </w: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9</w:t>
            </w: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充足，</w:t>
            </w: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1-8</w:t>
            </w: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，显示座位数，</w:t>
            </w: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0</w:t>
            </w: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或其他值不显示该舱位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3C4CFD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3C4CFD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3C4CFD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seatNum;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3C4CFD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3C4CFD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3C4CFD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儿童销售价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3C4CFD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lastRenderedPageBreak/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3C4CFD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3C4CFD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3C4CFD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long childSalePrice;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*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优先展示标识（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0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是隐藏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1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是显示）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isfirstShow;//</w:t>
            </w:r>
            <w:r w:rsidRPr="00FC4ADF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原来的第一屏展示，待确认差旅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FC4ADF">
              <w:rPr>
                <w:rFonts w:ascii="宋体" w:eastAsia="宋体" w:hAnsi="宋体" w:cs="Courier New" w:hint="eastAsia"/>
                <w:i/>
                <w:iCs/>
                <w:color w:val="92D050"/>
                <w:kern w:val="0"/>
                <w:sz w:val="24"/>
                <w:szCs w:val="24"/>
              </w:rPr>
              <w:t>航司舱位标识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int airCompanyFlag;//</w:t>
            </w:r>
            <w:r w:rsidRPr="00FC4ADF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可以删除，应该不用，待差旅确认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京东特享标识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-----l    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去掉京东特享标示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leastClassInfoFlag;//</w:t>
            </w:r>
            <w:r w:rsidRPr="00FC4ADF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删除不用，这个其他商家展示成京东自营的打标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*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航司舱位编码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</w:pPr>
            <w:r w:rsidRPr="005816E5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productCode;//</w:t>
            </w:r>
            <w:r w:rsidRPr="005816E5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待定，退改签用。航司会员产品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政策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id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policyId;//</w:t>
            </w:r>
            <w:r w:rsidRPr="00FC4ADF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待定，退改签用。航司的退改签、保险、行李额、预定销售控制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退票费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id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int refundFeeFormulaId;//</w:t>
            </w:r>
            <w:r w:rsidRPr="00FC4ADF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没有赋值的地方，直接删除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舱位标识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lastRenderedPageBreak/>
              <w:t xml:space="preserve">   </w:t>
            </w: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uniqueKey;//</w:t>
            </w:r>
            <w:r w:rsidRPr="00FC4ADF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待定，携程退改签缓存</w:t>
            </w: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key</w:t>
            </w:r>
            <w:r w:rsidRPr="00FC4ADF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，指定查询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* </w:t>
            </w:r>
            <w:r w:rsidRPr="00875C12">
              <w:rPr>
                <w:rFonts w:ascii="宋体" w:eastAsia="宋体" w:hAnsi="宋体" w:cs="Courier New" w:hint="eastAsia"/>
                <w:i/>
                <w:iCs/>
                <w:color w:val="629755"/>
                <w:kern w:val="0"/>
                <w:sz w:val="24"/>
                <w:szCs w:val="24"/>
              </w:rPr>
              <w:t>携程限制信息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slow </w:t>
            </w:r>
            <w:r w:rsidRPr="00875C12">
              <w:rPr>
                <w:rFonts w:ascii="宋体" w:eastAsia="宋体" w:hAnsi="宋体" w:cs="Courier New" w:hint="eastAsia"/>
                <w:i/>
                <w:iCs/>
                <w:color w:val="629755"/>
                <w:kern w:val="0"/>
                <w:sz w:val="24"/>
                <w:szCs w:val="24"/>
              </w:rPr>
              <w:t>表示出票慢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</w:t>
            </w:r>
            <w:r w:rsidRPr="00875C12">
              <w:rPr>
                <w:rFonts w:ascii="宋体" w:eastAsia="宋体" w:hAnsi="宋体" w:cs="Courier New" w:hint="eastAsia"/>
                <w:i/>
                <w:iCs/>
                <w:color w:val="629755"/>
                <w:kern w:val="0"/>
                <w:sz w:val="24"/>
                <w:szCs w:val="24"/>
              </w:rPr>
              <w:t>只要有类就表示为出票慢产品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traveler "1"</w:t>
            </w:r>
            <w:r w:rsidRPr="00875C12">
              <w:rPr>
                <w:rFonts w:ascii="宋体" w:eastAsia="宋体" w:hAnsi="宋体" w:cs="Courier New" w:hint="eastAsia"/>
                <w:i/>
                <w:iCs/>
                <w:color w:val="629755"/>
                <w:kern w:val="0"/>
                <w:sz w:val="24"/>
                <w:szCs w:val="24"/>
              </w:rPr>
              <w:t>表示限成人购买，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"0"</w:t>
            </w:r>
            <w:r w:rsidRPr="00875C12">
              <w:rPr>
                <w:rFonts w:ascii="宋体" w:eastAsia="宋体" w:hAnsi="宋体" w:cs="Courier New" w:hint="eastAsia"/>
                <w:i/>
                <w:iCs/>
                <w:color w:val="629755"/>
                <w:kern w:val="0"/>
                <w:sz w:val="24"/>
                <w:szCs w:val="24"/>
              </w:rPr>
              <w:t>表示没有限制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bill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*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行程单类型限制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值包括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Itinerary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行程单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OnlyInvoice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仅发票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InvoiceOrItinerary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发票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(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可提供行程单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+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差额发票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)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* mp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最小成行人数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64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private </w:t>
            </w:r>
            <w:r w:rsidRPr="00875C12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Map&lt;String</w:t>
            </w: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875C12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 xml:space="preserve">String&gt; </w:t>
            </w:r>
            <w:r w:rsidRPr="00875C12">
              <w:rPr>
                <w:rFonts w:ascii="Courier New" w:eastAsia="宋体" w:hAnsi="Courier New" w:cs="Courier New"/>
                <w:color w:val="9876AA"/>
                <w:kern w:val="0"/>
                <w:sz w:val="24"/>
                <w:szCs w:val="24"/>
              </w:rPr>
              <w:t>classLimit</w:t>
            </w: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;//</w:t>
            </w:r>
            <w:r w:rsidRPr="00875C12">
              <w:rPr>
                <w:rFonts w:ascii="宋体" w:eastAsia="宋体" w:hAnsi="宋体" w:cs="Courier New" w:hint="eastAsia"/>
                <w:color w:val="CC7832"/>
                <w:kern w:val="0"/>
                <w:sz w:val="24"/>
                <w:szCs w:val="24"/>
              </w:rPr>
              <w:t>携程</w:t>
            </w: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getCtripLimitMap</w:t>
            </w:r>
            <w:r w:rsidRPr="00875C12">
              <w:rPr>
                <w:rFonts w:ascii="宋体" w:eastAsia="宋体" w:hAnsi="宋体" w:cs="Courier New" w:hint="eastAsia"/>
                <w:color w:val="CC7832"/>
                <w:kern w:val="0"/>
                <w:sz w:val="24"/>
                <w:szCs w:val="24"/>
              </w:rPr>
              <w:t>，其他的限制</w:t>
            </w: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getAirFlightLimitMap</w:t>
            </w:r>
            <w:r w:rsidRPr="00875C12">
              <w:rPr>
                <w:rFonts w:ascii="宋体" w:eastAsia="宋体" w:hAnsi="宋体" w:cs="Courier New" w:hint="eastAsia"/>
                <w:color w:val="CC7832"/>
                <w:kern w:val="0"/>
                <w:sz w:val="24"/>
                <w:szCs w:val="24"/>
              </w:rPr>
              <w:t>。页面中用：</w:t>
            </w: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key</w:t>
            </w:r>
            <w:r w:rsidRPr="00875C12">
              <w:rPr>
                <w:rFonts w:ascii="宋体" w:eastAsia="宋体" w:hAnsi="宋体" w:cs="Courier New" w:hint="eastAsia"/>
                <w:color w:val="CC7832"/>
                <w:kern w:val="0"/>
                <w:sz w:val="24"/>
                <w:szCs w:val="24"/>
              </w:rPr>
              <w:t>不为</w:t>
            </w: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null</w:t>
            </w:r>
            <w:r w:rsidRPr="00875C12">
              <w:rPr>
                <w:rFonts w:ascii="宋体" w:eastAsia="宋体" w:hAnsi="宋体" w:cs="Courier New" w:hint="eastAsia"/>
                <w:color w:val="CC7832"/>
                <w:kern w:val="0"/>
                <w:sz w:val="24"/>
                <w:szCs w:val="24"/>
              </w:rPr>
              <w:t>，则打标，打标的浮层是</w:t>
            </w: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classLimitInfo</w:t>
            </w:r>
            <w:r w:rsidRPr="00875C12">
              <w:rPr>
                <w:rFonts w:ascii="宋体" w:eastAsia="宋体" w:hAnsi="宋体" w:cs="Courier New" w:hint="eastAsia"/>
                <w:color w:val="CC7832"/>
                <w:kern w:val="0"/>
                <w:sz w:val="24"/>
                <w:szCs w:val="24"/>
              </w:rPr>
              <w:t>，例如出票慢等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*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携程限制文案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127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private </w:t>
            </w:r>
            <w:r w:rsidRPr="00875C12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 xml:space="preserve">String </w:t>
            </w:r>
            <w:r w:rsidRPr="00875C12">
              <w:rPr>
                <w:rFonts w:ascii="Courier New" w:eastAsia="宋体" w:hAnsi="Courier New" w:cs="Courier New"/>
                <w:color w:val="9876AA"/>
                <w:kern w:val="0"/>
                <w:sz w:val="24"/>
                <w:szCs w:val="24"/>
              </w:rPr>
              <w:t>classLimitInfo</w:t>
            </w: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;//1.</w:t>
            </w:r>
            <w:r w:rsidRPr="00875C12">
              <w:rPr>
                <w:rFonts w:ascii="宋体" w:eastAsia="宋体" w:hAnsi="宋体" w:cs="Courier New" w:hint="eastAsia"/>
                <w:color w:val="CC7832"/>
                <w:kern w:val="0"/>
                <w:sz w:val="24"/>
                <w:szCs w:val="24"/>
              </w:rPr>
              <w:t>国航的</w:t>
            </w: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pc</w:t>
            </w:r>
            <w:r w:rsidRPr="00875C12">
              <w:rPr>
                <w:rFonts w:ascii="宋体" w:eastAsia="宋体" w:hAnsi="宋体" w:cs="Courier New" w:hint="eastAsia"/>
                <w:color w:val="CC7832"/>
                <w:kern w:val="0"/>
                <w:sz w:val="24"/>
                <w:szCs w:val="24"/>
              </w:rPr>
              <w:t>码信息，</w:t>
            </w: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gw</w:t>
            </w:r>
            <w:r w:rsidRPr="00875C12">
              <w:rPr>
                <w:rFonts w:ascii="宋体" w:eastAsia="宋体" w:hAnsi="宋体" w:cs="Courier New" w:hint="eastAsia"/>
                <w:color w:val="CC7832"/>
                <w:kern w:val="0"/>
                <w:sz w:val="24"/>
                <w:szCs w:val="24"/>
              </w:rPr>
              <w:t>的</w:t>
            </w: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discountId--interface</w:t>
            </w:r>
            <w:r w:rsidRPr="00875C12">
              <w:rPr>
                <w:rFonts w:ascii="宋体" w:eastAsia="宋体" w:hAnsi="宋体" w:cs="Courier New" w:hint="eastAsia"/>
                <w:color w:val="CC7832"/>
                <w:kern w:val="0"/>
                <w:sz w:val="24"/>
                <w:szCs w:val="24"/>
              </w:rPr>
              <w:t>的</w:t>
            </w: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classLimitInfo</w:t>
            </w: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  <w:t xml:space="preserve">  2.</w:t>
            </w:r>
            <w:r w:rsidRPr="00875C12">
              <w:rPr>
                <w:rFonts w:ascii="宋体" w:eastAsia="宋体" w:hAnsi="宋体" w:cs="Courier New" w:hint="eastAsia"/>
                <w:color w:val="CC7832"/>
                <w:kern w:val="0"/>
                <w:sz w:val="24"/>
                <w:szCs w:val="24"/>
              </w:rPr>
              <w:t>携程的销售限制</w:t>
            </w: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classInfo.setClassLimitInfo("</w:t>
            </w:r>
            <w:r w:rsidRPr="00875C12">
              <w:rPr>
                <w:rFonts w:ascii="宋体" w:eastAsia="宋体" w:hAnsi="宋体" w:cs="Courier New" w:hint="eastAsia"/>
                <w:color w:val="CC7832"/>
                <w:kern w:val="0"/>
                <w:sz w:val="24"/>
                <w:szCs w:val="24"/>
              </w:rPr>
              <w:t>您预订的是特价机票产品</w:t>
            </w: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" + slow.toString() + travelerCategory.toString()</w:t>
            </w: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  <w:t xml:space="preserve">     + ageLimitInfo.toString() + billType.toString() + minPassenger.toString());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C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折扣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discount;//</w:t>
            </w:r>
            <w:r w:rsidRPr="00FC4ADF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销售价</w:t>
            </w: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/Y</w:t>
            </w:r>
            <w:r w:rsidRPr="00FC4ADF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舱全价：</w:t>
            </w: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price/fullPrice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791374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791374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791374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是否命中促销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791374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791374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boolean exsitsActivity;//</w:t>
            </w:r>
            <w:r w:rsidRPr="00791374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791374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791374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791374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活动</w:t>
            </w:r>
            <w:r w:rsidRPr="00791374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id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791374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791374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long activityId;//</w:t>
            </w:r>
            <w:r w:rsidRPr="00791374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791374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791374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791374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立减金额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791374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791374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long reducePrice;//</w:t>
            </w:r>
            <w:r w:rsidRPr="00791374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FC4ADF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lastRenderedPageBreak/>
              <w:t xml:space="preserve">   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商家成本价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long venderPrice;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FC4ADF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票面价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long originalPrice;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C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FC4ADF">
              <w:rPr>
                <w:rFonts w:ascii="宋体" w:eastAsia="宋体" w:hAnsi="宋体" w:cs="Courier New" w:hint="eastAsia"/>
                <w:i/>
                <w:iCs/>
                <w:color w:val="92D050"/>
                <w:kern w:val="0"/>
                <w:sz w:val="24"/>
                <w:szCs w:val="24"/>
              </w:rPr>
              <w:t>舱位类型，运价类型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FC4ADF">
              <w:rPr>
                <w:rFonts w:ascii="Courier New" w:eastAsia="宋体" w:hAnsi="Courier New" w:cs="Courier New"/>
                <w:b/>
                <w:bCs/>
                <w:i/>
                <w:iCs/>
                <w:color w:val="92D050"/>
                <w:kern w:val="0"/>
                <w:sz w:val="24"/>
                <w:szCs w:val="24"/>
              </w:rPr>
              <w:t>@return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b/>
                <w:bCs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b/>
                <w:bCs/>
                <w:i/>
                <w:iCs/>
                <w:color w:val="92D050"/>
                <w:kern w:val="0"/>
                <w:sz w:val="24"/>
                <w:szCs w:val="24"/>
              </w:rPr>
              <w:t xml:space="preserve">    </w:t>
            </w: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FC4AD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FC4AD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FC4AD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seatType;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C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656B50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656B50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656B50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656B50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656B50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656B50">
              <w:rPr>
                <w:rFonts w:ascii="宋体" w:eastAsia="宋体" w:hAnsi="宋体" w:cs="Courier New" w:hint="eastAsia"/>
                <w:i/>
                <w:iCs/>
                <w:color w:val="92D050"/>
                <w:kern w:val="0"/>
                <w:sz w:val="24"/>
                <w:szCs w:val="24"/>
              </w:rPr>
              <w:t>国航</w:t>
            </w:r>
            <w:r w:rsidRPr="00656B50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PC</w:t>
            </w:r>
            <w:r w:rsidRPr="00656B50">
              <w:rPr>
                <w:rFonts w:ascii="宋体" w:eastAsia="宋体" w:hAnsi="宋体" w:cs="Courier New" w:hint="eastAsia"/>
                <w:i/>
                <w:iCs/>
                <w:color w:val="92D050"/>
                <w:kern w:val="0"/>
                <w:sz w:val="24"/>
                <w:szCs w:val="24"/>
              </w:rPr>
              <w:t>优惠码</w:t>
            </w:r>
            <w:r w:rsidRPr="00656B50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</w:t>
            </w:r>
            <w:r w:rsidRPr="00656B50">
              <w:rPr>
                <w:rFonts w:ascii="宋体" w:eastAsia="宋体" w:hAnsi="宋体" w:cs="Courier New" w:hint="eastAsia"/>
                <w:i/>
                <w:iCs/>
                <w:color w:val="92D050"/>
                <w:kern w:val="0"/>
                <w:sz w:val="24"/>
                <w:szCs w:val="24"/>
              </w:rPr>
              <w:t>格式</w:t>
            </w:r>
            <w:r w:rsidRPr="00656B50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:HB108/HB109/50 </w:t>
            </w:r>
            <w:r w:rsidRPr="00656B50">
              <w:rPr>
                <w:rFonts w:ascii="宋体" w:eastAsia="宋体" w:hAnsi="宋体" w:cs="Courier New" w:hint="eastAsia"/>
                <w:i/>
                <w:iCs/>
                <w:color w:val="92D050"/>
                <w:kern w:val="0"/>
                <w:sz w:val="24"/>
                <w:szCs w:val="24"/>
              </w:rPr>
              <w:t>无使用为空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656B50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656B50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656B50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656B50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656B50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pcCodesVal;//</w:t>
            </w:r>
            <w:r w:rsidRPr="00656B50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C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* </w:t>
            </w:r>
            <w:r w:rsidRPr="00875C12">
              <w:rPr>
                <w:rFonts w:ascii="宋体" w:eastAsia="宋体" w:hAnsi="宋体" w:cs="Courier New" w:hint="eastAsia"/>
                <w:i/>
                <w:iCs/>
                <w:color w:val="629755"/>
                <w:kern w:val="0"/>
                <w:sz w:val="24"/>
                <w:szCs w:val="24"/>
              </w:rPr>
              <w:t>成人行李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luggage =0 </w:t>
            </w:r>
            <w:r w:rsidRPr="00875C12">
              <w:rPr>
                <w:rFonts w:ascii="宋体" w:eastAsia="宋体" w:hAnsi="宋体" w:cs="Courier New" w:hint="eastAsia"/>
                <w:i/>
                <w:iCs/>
                <w:color w:val="629755"/>
                <w:kern w:val="0"/>
                <w:sz w:val="24"/>
                <w:szCs w:val="24"/>
              </w:rPr>
              <w:t>时鼠标悬浮显示提示文案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6C40C1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6C40C1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6C40C1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6C40C1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6C40C1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luggage;//</w:t>
            </w:r>
            <w:r w:rsidRPr="006C40C1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待定，设计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6C40C1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6C40C1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6C40C1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6C40C1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6C40C1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6C40C1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6C40C1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6C40C1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成人行李文案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6C40C1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6C40C1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6C40C1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6C40C1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6C40C1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luggageText;//</w:t>
            </w:r>
            <w:r w:rsidRPr="006C40C1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待定，设计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C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816E5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/*</w:t>
            </w: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儿童行李</w:t>
            </w: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*/</w:t>
            </w:r>
          </w:p>
        </w:tc>
      </w:tr>
      <w:tr w:rsidR="00875C12" w:rsidRPr="00875C12" w:rsidTr="00875C12">
        <w:trPr>
          <w:trHeight w:val="64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816E5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lastRenderedPageBreak/>
              <w:t xml:space="preserve">   private String childLuggage;//</w:t>
            </w:r>
            <w:r w:rsidRPr="005816E5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待定，设计，可能不需要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C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EB1F10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EB1F10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/*</w:t>
            </w:r>
            <w:r w:rsidRPr="00EB1F10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列表页</w:t>
            </w:r>
            <w:r w:rsidRPr="00EB1F10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-</w:t>
            </w:r>
            <w:r w:rsidRPr="00EB1F10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退改签信息标签</w:t>
            </w:r>
            <w:r w:rsidRPr="00EB1F10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*/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EB1F10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EB1F10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TextRemark refundRemark;//</w:t>
            </w:r>
            <w:r w:rsidRPr="00EB1F10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退改。。。起</w:t>
            </w:r>
          </w:p>
        </w:tc>
      </w:tr>
      <w:tr w:rsidR="00875C12" w:rsidRPr="00875C12" w:rsidTr="00875C12">
        <w:trPr>
          <w:trHeight w:val="27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C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6C40C1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6C40C1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/*</w:t>
            </w:r>
            <w:r w:rsidRPr="006C40C1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若有里程，则显示</w:t>
            </w:r>
            <w:r w:rsidRPr="006C40C1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xx</w:t>
            </w:r>
            <w:r w:rsidRPr="006C40C1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倍里程</w:t>
            </w:r>
            <w:r w:rsidRPr="006C40C1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6C40C1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6C40C1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Double mile;//</w:t>
            </w:r>
            <w:r w:rsidRPr="006C40C1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待定，设计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C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816E5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5816E5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816E5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5816E5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5816E5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是否特殊舱位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816E5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5816E5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816E5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5816E5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Boolean isSpecialClass;//</w:t>
            </w:r>
            <w:r w:rsidRPr="005816E5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待定，页面中用，除了经济舱，商务舱，头等舱，都是特殊舱位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C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* </w:t>
            </w:r>
            <w:r w:rsidRPr="00875C12">
              <w:rPr>
                <w:rFonts w:ascii="宋体" w:eastAsia="宋体" w:hAnsi="宋体" w:cs="Courier New" w:hint="eastAsia"/>
                <w:i/>
                <w:iCs/>
                <w:color w:val="629755"/>
                <w:kern w:val="0"/>
                <w:sz w:val="24"/>
                <w:szCs w:val="24"/>
              </w:rPr>
              <w:t>特殊舱位文案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</w:t>
            </w:r>
            <w:r w:rsidRPr="00875C12">
              <w:rPr>
                <w:rFonts w:ascii="宋体" w:eastAsia="宋体" w:hAnsi="宋体" w:cs="Courier New" w:hint="eastAsia"/>
                <w:i/>
                <w:iCs/>
                <w:color w:val="629755"/>
                <w:kern w:val="0"/>
                <w:sz w:val="24"/>
                <w:szCs w:val="24"/>
              </w:rPr>
              <w:t>特殊舱位鼠标悬浮文案展示提示信息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 xml:space="preserve"> </w:t>
            </w:r>
            <w:r w:rsidRPr="00DF5526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classText;//</w:t>
            </w:r>
            <w:r w:rsidRPr="00DF5526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使用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map</w:t>
            </w:r>
            <w:r w:rsidRPr="00DF5526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，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1.20KG </w:t>
            </w:r>
            <w:r w:rsidRPr="00DF5526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免费托运行李额；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\r\n2.</w:t>
            </w:r>
            <w:r w:rsidRPr="00DF5526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一次免费信息变更服务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(</w:t>
            </w:r>
            <w:r w:rsidRPr="00DF5526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在符合更改条件的情况下，名字或者证件号码可以免费变更一次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)</w:t>
            </w:r>
            <w:r w:rsidRPr="00DF5526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；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\r\n3.</w:t>
            </w:r>
            <w:r w:rsidRPr="00DF5526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专享呼叫电话；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\r\n4.</w:t>
            </w:r>
            <w:r w:rsidRPr="00DF5526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前排座位；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\r\n5.</w:t>
            </w:r>
            <w:r w:rsidRPr="00DF5526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毛毯；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\r\n6.</w:t>
            </w:r>
            <w:r w:rsidRPr="00DF5526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餐食；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\</w:t>
            </w:r>
            <w:r w:rsidRPr="00875C12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r\n7.</w:t>
            </w:r>
            <w:r w:rsidRPr="00875C12">
              <w:rPr>
                <w:rFonts w:ascii="宋体" w:eastAsia="宋体" w:hAnsi="宋体" w:cs="Courier New" w:hint="eastAsia"/>
                <w:color w:val="FF0000"/>
                <w:kern w:val="0"/>
                <w:sz w:val="24"/>
                <w:szCs w:val="24"/>
              </w:rPr>
              <w:t>报纸；</w:t>
            </w:r>
            <w:r w:rsidRPr="00875C12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\r\n8.</w:t>
            </w:r>
            <w:r w:rsidRPr="00875C12">
              <w:rPr>
                <w:rFonts w:ascii="宋体" w:eastAsia="宋体" w:hAnsi="宋体" w:cs="Courier New" w:hint="eastAsia"/>
                <w:color w:val="FF0000"/>
                <w:kern w:val="0"/>
                <w:sz w:val="24"/>
                <w:szCs w:val="24"/>
              </w:rPr>
              <w:t>饮品服务。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C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DF5526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DF5526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DF5526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DF5526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DF5526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特殊舱位等级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DF5526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DF5526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DF5526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DF5526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specialClassLevel;//</w:t>
            </w:r>
            <w:r w:rsidRPr="00DF5526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前台不用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C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DF5526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DF5526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DF5526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DF5526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DF5526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特殊舱位短名称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DF5526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DF5526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DF5526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DF5526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DF5526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DF5526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shortClassNoCn;//</w:t>
            </w:r>
            <w:r w:rsidRPr="00DF5526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可以删除，直接给全名称，舱位优化后没有赋值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   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DF5526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lastRenderedPageBreak/>
              <w:t xml:space="preserve">   </w:t>
            </w:r>
            <w:r w:rsidRPr="00DF5526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DF5526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DF5526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DF5526">
              <w:rPr>
                <w:rFonts w:ascii="宋体" w:eastAsia="宋体" w:hAnsi="宋体" w:cs="Courier New" w:hint="eastAsia"/>
                <w:i/>
                <w:iCs/>
                <w:color w:val="92D050"/>
                <w:kern w:val="0"/>
                <w:sz w:val="24"/>
                <w:szCs w:val="24"/>
              </w:rPr>
              <w:t>里程</w:t>
            </w:r>
            <w:r w:rsidRPr="00DF5526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(</w:t>
            </w:r>
            <w:r w:rsidRPr="00DF5526">
              <w:rPr>
                <w:rFonts w:ascii="宋体" w:eastAsia="宋体" w:hAnsi="宋体" w:cs="Courier New" w:hint="eastAsia"/>
                <w:i/>
                <w:iCs/>
                <w:color w:val="92D050"/>
                <w:kern w:val="0"/>
                <w:sz w:val="24"/>
                <w:szCs w:val="24"/>
              </w:rPr>
              <w:t>移动端专用</w:t>
            </w:r>
            <w:r w:rsidRPr="00DF5526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)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DF5526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DF5526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DF5526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DF5526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mobileMileVal;//</w:t>
            </w:r>
            <w:r w:rsidRPr="00DF5526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确定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h5</w:t>
            </w:r>
            <w:r w:rsidRPr="00DF5526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，差旅是否用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816E5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5816E5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816E5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5816E5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5816E5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是否含有可领商家优惠券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816E5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5816E5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816E5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5816E5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hasVenderCouponFlag;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816E5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活动针对的用户类型</w:t>
            </w: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,0-&gt;</w:t>
            </w: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所有用户</w:t>
            </w: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,1-&gt;</w:t>
            </w: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新用户</w:t>
            </w:r>
          </w:p>
        </w:tc>
      </w:tr>
      <w:tr w:rsidR="00875C12" w:rsidRPr="00875C12" w:rsidTr="00875C12">
        <w:trPr>
          <w:trHeight w:val="94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816E5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activityUserType;//</w:t>
            </w:r>
            <w:r w:rsidRPr="005816E5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待定，设计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color w:val="808080"/>
                <w:kern w:val="0"/>
                <w:sz w:val="24"/>
                <w:szCs w:val="24"/>
              </w:rPr>
              <w:t>//</w:t>
            </w:r>
            <w:r w:rsidRPr="00875C12">
              <w:rPr>
                <w:rFonts w:ascii="宋体" w:eastAsia="宋体" w:hAnsi="宋体" w:cs="Courier New" w:hint="eastAsia"/>
                <w:color w:val="808080"/>
                <w:kern w:val="0"/>
                <w:sz w:val="24"/>
                <w:szCs w:val="24"/>
              </w:rPr>
              <w:t>是否极速出退票</w:t>
            </w:r>
            <w:r w:rsidRPr="00875C12">
              <w:rPr>
                <w:rFonts w:ascii="Courier New" w:eastAsia="宋体" w:hAnsi="Courier New" w:cs="Courier New"/>
                <w:color w:val="808080"/>
                <w:kern w:val="0"/>
                <w:sz w:val="24"/>
                <w:szCs w:val="24"/>
              </w:rPr>
              <w:t xml:space="preserve"> 0</w:t>
            </w:r>
            <w:r w:rsidRPr="00875C12">
              <w:rPr>
                <w:rFonts w:ascii="宋体" w:eastAsia="宋体" w:hAnsi="宋体" w:cs="Courier New" w:hint="eastAsia"/>
                <w:color w:val="808080"/>
                <w:kern w:val="0"/>
                <w:sz w:val="24"/>
                <w:szCs w:val="24"/>
              </w:rPr>
              <w:t>：非极速出退票、</w:t>
            </w:r>
            <w:r w:rsidRPr="00875C12">
              <w:rPr>
                <w:rFonts w:ascii="Courier New" w:eastAsia="宋体" w:hAnsi="Courier New" w:cs="Courier New"/>
                <w:color w:val="808080"/>
                <w:kern w:val="0"/>
                <w:sz w:val="24"/>
                <w:szCs w:val="24"/>
              </w:rPr>
              <w:t>1</w:t>
            </w:r>
            <w:r w:rsidRPr="00875C12">
              <w:rPr>
                <w:rFonts w:ascii="宋体" w:eastAsia="宋体" w:hAnsi="宋体" w:cs="Courier New" w:hint="eastAsia"/>
                <w:color w:val="808080"/>
                <w:kern w:val="0"/>
                <w:sz w:val="24"/>
                <w:szCs w:val="24"/>
              </w:rPr>
              <w:t>：仅极速出票、</w:t>
            </w:r>
            <w:r w:rsidRPr="00875C12">
              <w:rPr>
                <w:rFonts w:ascii="Courier New" w:eastAsia="宋体" w:hAnsi="Courier New" w:cs="Courier New"/>
                <w:color w:val="808080"/>
                <w:kern w:val="0"/>
                <w:sz w:val="24"/>
                <w:szCs w:val="24"/>
              </w:rPr>
              <w:t>2</w:t>
            </w:r>
            <w:r w:rsidRPr="00875C12">
              <w:rPr>
                <w:rFonts w:ascii="宋体" w:eastAsia="宋体" w:hAnsi="宋体" w:cs="Courier New" w:hint="eastAsia"/>
                <w:color w:val="808080"/>
                <w:kern w:val="0"/>
                <w:sz w:val="24"/>
                <w:szCs w:val="24"/>
              </w:rPr>
              <w:t>：仅极速退票、</w:t>
            </w:r>
            <w:r w:rsidRPr="00875C12">
              <w:rPr>
                <w:rFonts w:ascii="Courier New" w:eastAsia="宋体" w:hAnsi="Courier New" w:cs="Courier New"/>
                <w:color w:val="808080"/>
                <w:kern w:val="0"/>
                <w:sz w:val="24"/>
                <w:szCs w:val="24"/>
              </w:rPr>
              <w:t>3</w:t>
            </w:r>
            <w:r w:rsidRPr="00875C12">
              <w:rPr>
                <w:rFonts w:ascii="宋体" w:eastAsia="宋体" w:hAnsi="宋体" w:cs="Courier New" w:hint="eastAsia"/>
                <w:color w:val="808080"/>
                <w:kern w:val="0"/>
                <w:sz w:val="24"/>
                <w:szCs w:val="24"/>
              </w:rPr>
              <w:t>：极速出退票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281F43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281F43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isFastTicket;//</w:t>
            </w:r>
            <w:r w:rsidRPr="00281F43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留着，在后端做逻辑后，直接给前端结果。只有</w:t>
            </w:r>
            <w:r w:rsidRPr="00281F43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TTS</w:t>
            </w:r>
            <w:r w:rsidRPr="00281F43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使用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281F43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281F43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281F43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极速出票开关</w:t>
            </w:r>
            <w:r w:rsidRPr="00281F43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0-</w:t>
            </w:r>
            <w:r w:rsidRPr="00281F43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关、</w:t>
            </w:r>
            <w:r w:rsidRPr="00281F43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1-</w:t>
            </w:r>
            <w:r w:rsidRPr="00281F43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281F43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281F43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fastIssueSwitch;//</w:t>
            </w:r>
            <w:r w:rsidRPr="00281F43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删除，开关没必要，代码中判断关闭则不赋值，</w:t>
            </w:r>
            <w:r w:rsidRPr="00281F43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isFastTicket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281F43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281F43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281F43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极速退票开关</w:t>
            </w:r>
            <w:r w:rsidRPr="00281F43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0-</w:t>
            </w:r>
            <w:r w:rsidRPr="00281F43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关、</w:t>
            </w:r>
            <w:r w:rsidRPr="00281F43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1-</w:t>
            </w:r>
            <w:r w:rsidRPr="00281F43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281F43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281F43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fastRefundSwitch;//</w:t>
            </w:r>
            <w:r w:rsidRPr="00281F43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删除，开关没必要，代码中判断关闭则不赋值，</w:t>
            </w:r>
            <w:r w:rsidRPr="00281F43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isFastTicket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color w:val="808080"/>
                <w:kern w:val="0"/>
                <w:sz w:val="24"/>
                <w:szCs w:val="24"/>
              </w:rPr>
              <w:t>//</w:t>
            </w:r>
            <w:r w:rsidRPr="00875C12">
              <w:rPr>
                <w:rFonts w:ascii="Courier New" w:eastAsia="宋体" w:hAnsi="Courier New" w:cs="Courier New"/>
                <w:color w:val="808080"/>
                <w:kern w:val="0"/>
                <w:sz w:val="24"/>
                <w:szCs w:val="24"/>
              </w:rPr>
              <w:t>出票极速时间</w:t>
            </w:r>
            <w:r w:rsidRPr="00875C12">
              <w:rPr>
                <w:rFonts w:ascii="Courier New" w:eastAsia="宋体" w:hAnsi="Courier New" w:cs="Courier New"/>
                <w:color w:val="808080"/>
                <w:kern w:val="0"/>
                <w:sz w:val="24"/>
                <w:szCs w:val="24"/>
              </w:rPr>
              <w:t xml:space="preserve"> </w:t>
            </w:r>
            <w:r w:rsidRPr="00875C12">
              <w:rPr>
                <w:rFonts w:ascii="Courier New" w:eastAsia="宋体" w:hAnsi="Courier New" w:cs="Courier New"/>
                <w:color w:val="808080"/>
                <w:kern w:val="0"/>
                <w:sz w:val="24"/>
                <w:szCs w:val="24"/>
              </w:rPr>
              <w:t>单位：分钟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281F43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281F43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fastIssueTime;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年龄段限制起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Integer limitAgeBegin;//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待定，待确认，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vm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中有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data-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年龄段限制止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Integer limitAgeEnd;//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待定，待确认，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vm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中有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data-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证件类型限制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limitCert;//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待定，待确认，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vm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中有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data-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C85B7C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lastRenderedPageBreak/>
              <w:t xml:space="preserve">   //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配送类型：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1-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配送行程单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2-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配送发票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3-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配送行程单和发票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C85B7C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Integer deliveryType;//</w:t>
            </w:r>
            <w:r w:rsidRPr="00C85B7C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待定，待确认，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vm</w:t>
            </w:r>
            <w:r w:rsidRPr="00C85B7C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中有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data-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C85B7C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政策备注（特殊说明）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C85B7C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policyComment;//</w:t>
            </w:r>
            <w:r w:rsidRPr="00C85B7C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在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classLimit</w:t>
            </w:r>
            <w:r w:rsidRPr="00C85B7C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中有，不用单独设置，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vm</w:t>
            </w:r>
            <w:r w:rsidRPr="00C85B7C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中没有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C85B7C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政策来源类型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1-TTS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直连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2-TTS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政策上传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C85B7C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Integer policySourceType;//</w:t>
            </w:r>
            <w:r w:rsidRPr="00C85B7C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待定，待确认，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vm</w:t>
            </w:r>
            <w:r w:rsidRPr="00C85B7C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中有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data-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C85B7C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出票时间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C85B7C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workTime;//</w:t>
            </w:r>
            <w:r w:rsidRPr="00C85B7C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待定，待确认，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vm</w:t>
            </w:r>
            <w:r w:rsidRPr="00C85B7C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中有</w:t>
            </w:r>
            <w:r w:rsidRPr="00C85B7C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data-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963A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963A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5963A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限制年龄文案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963A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963A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limitAgeText;//</w:t>
            </w:r>
            <w:r w:rsidRPr="005963A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在</w:t>
            </w:r>
            <w:r w:rsidRPr="005963A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classLimit</w:t>
            </w:r>
            <w:r w:rsidRPr="005963A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中有，不用单独设置，弹层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963A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963A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5963A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限制证件文案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963A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963A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limitCertText;//</w:t>
            </w:r>
            <w:r w:rsidRPr="005963A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在</w:t>
            </w:r>
            <w:r w:rsidRPr="005963A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classLimit</w:t>
            </w:r>
            <w:r w:rsidRPr="005963A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中有，不用单独设置，弹层</w:t>
            </w:r>
          </w:p>
        </w:tc>
      </w:tr>
      <w:tr w:rsidR="00875C12" w:rsidRPr="00875C12" w:rsidTr="00875C12">
        <w:trPr>
          <w:trHeight w:val="27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C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*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销售打标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 xml:space="preserve">  </w:t>
            </w:r>
            <w:r w:rsidRPr="00DF5526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Sale sale;//</w:t>
            </w:r>
            <w:r w:rsidRPr="00DF5526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待定，待设计</w:t>
            </w:r>
          </w:p>
        </w:tc>
      </w:tr>
      <w:tr w:rsidR="00875C12" w:rsidRPr="00875C12" w:rsidTr="00875C12">
        <w:trPr>
          <w:trHeight w:val="27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C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266E2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266E2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int flightSaleSign;//</w:t>
            </w:r>
            <w:r w:rsidRPr="00266E2F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删除</w:t>
            </w:r>
            <w:r w:rsidRPr="00266E2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           //</w:t>
            </w:r>
            <w:r w:rsidRPr="00266E2F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买赠打标</w:t>
            </w:r>
            <w:r w:rsidRPr="00266E2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(6.2)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266E2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266E2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int flightSaleRuleId;//</w:t>
            </w:r>
            <w:r w:rsidRPr="00266E2F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删除</w:t>
            </w:r>
            <w:r w:rsidRPr="00266E2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            //</w:t>
            </w:r>
            <w:r w:rsidRPr="00266E2F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买赠打标活动</w:t>
            </w:r>
            <w:r w:rsidRPr="00266E2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ID(6.2)</w:t>
            </w:r>
          </w:p>
        </w:tc>
      </w:tr>
      <w:tr w:rsidR="00875C12" w:rsidRPr="00875C12" w:rsidTr="00875C12">
        <w:trPr>
          <w:trHeight w:val="27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C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27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C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38603E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38603E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38603E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促销返京豆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38603E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38603E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long promotionBeans;//</w:t>
            </w:r>
            <w:r w:rsidRPr="0038603E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待定，待设计</w:t>
            </w:r>
          </w:p>
        </w:tc>
      </w:tr>
      <w:tr w:rsidR="00875C12" w:rsidRPr="00875C12" w:rsidTr="00875C12">
        <w:trPr>
          <w:trHeight w:val="27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DF5526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DF5526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DF5526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lastRenderedPageBreak/>
              <w:t xml:space="preserve">   private String spliceUniquekey;//pc</w:t>
            </w:r>
            <w:r w:rsidRPr="00DF5526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不用，差旅和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H5</w:t>
            </w:r>
            <w:r w:rsidRPr="00DF5526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待确认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       //</w:t>
            </w:r>
            <w:r w:rsidRPr="00DF5526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组装标识信息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:Map&lt;String,String&gt;</w:t>
            </w:r>
            <w:r w:rsidRPr="00DF5526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转成</w:t>
            </w:r>
            <w:r w:rsidRPr="00DF5526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Json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808080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808080"/>
                <w:kern w:val="0"/>
                <w:sz w:val="24"/>
                <w:szCs w:val="24"/>
              </w:rPr>
              <w:t xml:space="preserve">   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816E5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5816E5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是否绑定商家保险产品销售</w:t>
            </w: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,1:</w:t>
            </w:r>
            <w:r w:rsidRPr="005816E5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强制绑定保险销售</w:t>
            </w: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0</w:t>
            </w:r>
            <w:r w:rsidRPr="005816E5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：不强制商家保险销售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816E5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isBindVenderInsurance = "0";//</w:t>
            </w:r>
            <w:r w:rsidRPr="005816E5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删除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816E5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商家保险售价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816E5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816E5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venderInsuranceSalePrice = "";//</w:t>
            </w:r>
            <w:r w:rsidRPr="005816E5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删除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   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266E2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266E2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266E2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266E2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266E2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266E2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儿童基建费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266E2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266E2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266E2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266E2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266E2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long childBuildFee;//</w:t>
            </w:r>
            <w:r w:rsidRPr="00266E2F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不用，航班上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266E2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266E2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266E2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266E2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266E2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266E2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266E2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266E2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婴儿基建费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266E2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266E2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266E2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266E2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266E2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long infantBuildFee;//</w:t>
            </w:r>
            <w:r w:rsidRPr="00266E2F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不用，航班上</w:t>
            </w:r>
          </w:p>
        </w:tc>
      </w:tr>
      <w:tr w:rsidR="00875C12" w:rsidRPr="00875C12" w:rsidTr="00875C12">
        <w:trPr>
          <w:trHeight w:val="27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C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  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* </w:t>
            </w: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婴儿燃油税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</w:pPr>
            <w:r w:rsidRPr="00875C12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 xml:space="preserve"> </w:t>
            </w:r>
            <w:r w:rsidRPr="00266E2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</w:t>
            </w:r>
            <w:r w:rsidRPr="00266E2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long infantOilTax;//</w:t>
            </w:r>
            <w:r w:rsidRPr="00266E2F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不用，航班上</w:t>
            </w:r>
          </w:p>
        </w:tc>
      </w:tr>
      <w:tr w:rsidR="00875C12" w:rsidRPr="00875C12" w:rsidTr="00875C12">
        <w:trPr>
          <w:trHeight w:val="27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875C12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C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266E2F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266E2F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266E2F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574FCA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婴儿销售价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long infantSalePrice;</w:t>
            </w:r>
          </w:p>
        </w:tc>
      </w:tr>
      <w:tr w:rsidR="00875C12" w:rsidRPr="00875C12" w:rsidTr="00875C12">
        <w:trPr>
          <w:trHeight w:val="27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574FCA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574FCA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574FCA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婴儿成本价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long infantVenderPrice;</w:t>
            </w:r>
          </w:p>
        </w:tc>
      </w:tr>
      <w:tr w:rsidR="00875C12" w:rsidRPr="00875C12" w:rsidTr="00875C12">
        <w:trPr>
          <w:trHeight w:val="27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574FCA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lastRenderedPageBreak/>
              <w:t xml:space="preserve">　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  <w:r w:rsidRPr="00574FCA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 </w:t>
            </w:r>
            <w:r w:rsidRPr="00574FCA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婴儿舱位代码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 */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  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infantSeatCode;</w:t>
            </w:r>
          </w:p>
        </w:tc>
      </w:tr>
      <w:tr w:rsidR="00875C12" w:rsidRPr="00875C12" w:rsidTr="00875C12">
        <w:trPr>
          <w:trHeight w:val="27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574FCA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产品名称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productName = "";//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和宾哥确认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产品描述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productDesc = "";//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和宾哥确认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大客户编码（商旅平台使用）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customCode="";//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和宾哥确认，页面不用，可以作为舱位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key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的一部分</w:t>
            </w:r>
          </w:p>
        </w:tc>
      </w:tr>
      <w:tr w:rsidR="00875C12" w:rsidRPr="00875C12" w:rsidTr="00875C12">
        <w:trPr>
          <w:trHeight w:val="27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574FCA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预定人数打标，包机切位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 private String limitPersonNum;//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文案，限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1-8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人购票</w:t>
            </w:r>
          </w:p>
        </w:tc>
      </w:tr>
      <w:tr w:rsidR="00875C12" w:rsidRPr="00875C12" w:rsidTr="00875C12">
        <w:trPr>
          <w:trHeight w:val="27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574FCA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 //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预定人数限制浮层文案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limitOrderText;//2-9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人同时购买可享受此价格</w:t>
            </w:r>
          </w:p>
        </w:tc>
      </w:tr>
      <w:tr w:rsidR="00875C12" w:rsidRPr="00875C12" w:rsidTr="00875C12">
        <w:trPr>
          <w:trHeight w:val="27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574FCA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出票慢文案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slowIssueText;//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特殊产品出票慢，航班起飞前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2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天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/12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小时出票，支付成功后保障出行</w:t>
            </w:r>
          </w:p>
        </w:tc>
      </w:tr>
      <w:tr w:rsidR="00875C12" w:rsidRPr="00875C12" w:rsidTr="00875C12">
        <w:trPr>
          <w:trHeight w:val="27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574FCA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t xml:space="preserve">　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退票慢文案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slowRefundText;//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特殊产品，退票审核需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3-5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天，请耐心等待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 //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展示优先级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,1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到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13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showPriority;//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告诉前端坑位</w:t>
            </w:r>
          </w:p>
        </w:tc>
      </w:tr>
      <w:tr w:rsidR="00875C12" w:rsidRPr="00875C12" w:rsidTr="00875C12">
        <w:trPr>
          <w:trHeight w:val="27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宋体" w:eastAsia="宋体" w:hAnsi="宋体" w:cs="宋体"/>
                <w:color w:val="92D050"/>
                <w:kern w:val="0"/>
                <w:sz w:val="22"/>
              </w:rPr>
            </w:pPr>
            <w:r w:rsidRPr="00574FCA">
              <w:rPr>
                <w:rFonts w:ascii="宋体" w:eastAsia="宋体" w:hAnsi="宋体" w:cs="宋体" w:hint="eastAsia"/>
                <w:color w:val="92D050"/>
                <w:kern w:val="0"/>
                <w:sz w:val="22"/>
              </w:rPr>
              <w:lastRenderedPageBreak/>
              <w:t xml:space="preserve">　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最低价标识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0-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不是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1-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是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String lowestPriceFlag;//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飞哥添加，可能多个舱位此标志是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1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最小预定人数限制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,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等于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null</w:t>
            </w:r>
            <w:r w:rsidRPr="00574FCA">
              <w:rPr>
                <w:rFonts w:ascii="宋体" w:eastAsia="宋体" w:hAnsi="宋体" w:cs="Courier New" w:hint="eastAsia"/>
                <w:color w:val="92D050"/>
                <w:kern w:val="0"/>
                <w:sz w:val="24"/>
                <w:szCs w:val="24"/>
              </w:rPr>
              <w:t>代表无限制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Integer orderMinNum;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//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最大预订人数限制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,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等于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null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代表无限制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Integer orderMaxNum;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//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政策类型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23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和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24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返回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list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列表，目前有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1001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，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1002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，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1003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，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1004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，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1005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，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1006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//1001 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特殊产品：出票慢，最晚出票时间为航班起飞前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2.5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小时，保证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100%</w:t>
            </w: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出行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 xml:space="preserve">   private List&lt;String&gt; speTicketRemarks;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/**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* </w:t>
            </w:r>
            <w:r w:rsidRPr="00574FCA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>最晚出票时限（小时）</w:t>
            </w:r>
          </w:p>
        </w:tc>
      </w:tr>
      <w:tr w:rsidR="00875C12" w:rsidRPr="00875C12" w:rsidTr="00875C12">
        <w:trPr>
          <w:trHeight w:val="330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i/>
                <w:iCs/>
                <w:color w:val="92D050"/>
                <w:kern w:val="0"/>
                <w:sz w:val="24"/>
                <w:szCs w:val="24"/>
              </w:rPr>
              <w:t xml:space="preserve"> */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574FCA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574FCA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Integer limitTicketTime;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791374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791374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//</w:t>
            </w:r>
            <w:r w:rsidRPr="00791374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舱位限制条件</w:t>
            </w:r>
          </w:p>
        </w:tc>
      </w:tr>
      <w:tr w:rsidR="00875C12" w:rsidRPr="00875C12" w:rsidTr="00875C12">
        <w:trPr>
          <w:trHeight w:val="315"/>
        </w:trPr>
        <w:tc>
          <w:tcPr>
            <w:tcW w:w="16120" w:type="dxa"/>
            <w:tcBorders>
              <w:top w:val="nil"/>
              <w:left w:val="nil"/>
              <w:bottom w:val="nil"/>
              <w:right w:val="nil"/>
            </w:tcBorders>
            <w:shd w:val="clear" w:color="000000" w:fill="2B2B2B"/>
            <w:noWrap/>
            <w:vAlign w:val="center"/>
            <w:hideMark/>
          </w:tcPr>
          <w:p w:rsidR="00875C12" w:rsidRPr="00791374" w:rsidRDefault="00875C12" w:rsidP="00875C12">
            <w:pPr>
              <w:widowControl/>
              <w:jc w:val="left"/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</w:pPr>
            <w:r w:rsidRPr="00791374">
              <w:rPr>
                <w:rFonts w:ascii="Courier New" w:eastAsia="宋体" w:hAnsi="Courier New" w:cs="Courier New"/>
                <w:color w:val="92D050"/>
                <w:kern w:val="0"/>
                <w:sz w:val="24"/>
                <w:szCs w:val="24"/>
              </w:rPr>
              <w:t>private String limitKey;</w:t>
            </w:r>
          </w:p>
        </w:tc>
      </w:tr>
    </w:tbl>
    <w:p w:rsidR="00875C12" w:rsidRPr="009C1D4D" w:rsidRDefault="009C1D4D" w:rsidP="009C1D4D">
      <w:pPr>
        <w:pStyle w:val="2"/>
      </w:pPr>
      <w:r w:rsidRPr="009C1D4D">
        <w:rPr>
          <w:rFonts w:hint="eastAsia"/>
        </w:rPr>
        <w:t>评审问题</w:t>
      </w:r>
      <w:r w:rsidRPr="009C1D4D">
        <w:rPr>
          <w:rFonts w:hint="eastAsia"/>
        </w:rPr>
        <w:t>:</w:t>
      </w:r>
    </w:p>
    <w:p w:rsidR="009C1D4D" w:rsidRPr="009C1D4D" w:rsidRDefault="009C1D4D" w:rsidP="009C1D4D">
      <w:pPr>
        <w:rPr>
          <w:color w:val="000000" w:themeColor="text1"/>
        </w:rPr>
      </w:pPr>
      <w:r w:rsidRPr="009C1D4D">
        <w:rPr>
          <w:rFonts w:hint="eastAsia"/>
          <w:color w:val="000000" w:themeColor="text1"/>
        </w:rPr>
        <w:t>共享航班</w:t>
      </w:r>
    </w:p>
    <w:p w:rsidR="009C1D4D" w:rsidRPr="009C1D4D" w:rsidRDefault="009C1D4D" w:rsidP="009C1D4D">
      <w:pPr>
        <w:rPr>
          <w:color w:val="000000" w:themeColor="text1"/>
        </w:rPr>
      </w:pPr>
      <w:r w:rsidRPr="009C1D4D">
        <w:rPr>
          <w:rFonts w:hint="eastAsia"/>
          <w:color w:val="000000" w:themeColor="text1"/>
        </w:rPr>
        <w:t>经停次数</w:t>
      </w:r>
    </w:p>
    <w:p w:rsidR="009C1D4D" w:rsidRPr="009C1D4D" w:rsidRDefault="009C1D4D" w:rsidP="009C1D4D">
      <w:pPr>
        <w:rPr>
          <w:color w:val="000000" w:themeColor="text1"/>
        </w:rPr>
      </w:pPr>
      <w:r w:rsidRPr="009C1D4D">
        <w:rPr>
          <w:rFonts w:hint="eastAsia"/>
          <w:color w:val="000000" w:themeColor="text1"/>
        </w:rPr>
        <w:t>vender</w:t>
      </w:r>
      <w:r w:rsidRPr="009C1D4D">
        <w:rPr>
          <w:rFonts w:hint="eastAsia"/>
          <w:color w:val="000000" w:themeColor="text1"/>
        </w:rPr>
        <w:t>优惠券</w:t>
      </w:r>
    </w:p>
    <w:p w:rsidR="009C1D4D" w:rsidRPr="009C1D4D" w:rsidRDefault="009C1D4D" w:rsidP="009C1D4D">
      <w:pPr>
        <w:rPr>
          <w:color w:val="000000" w:themeColor="text1"/>
        </w:rPr>
      </w:pPr>
      <w:r w:rsidRPr="009C1D4D">
        <w:rPr>
          <w:rFonts w:hint="eastAsia"/>
          <w:color w:val="000000" w:themeColor="text1"/>
        </w:rPr>
        <w:t>requestTime</w:t>
      </w:r>
      <w:r w:rsidRPr="009C1D4D">
        <w:rPr>
          <w:rFonts w:hint="eastAsia"/>
          <w:color w:val="000000" w:themeColor="text1"/>
        </w:rPr>
        <w:t>：时间唯一标识。</w:t>
      </w:r>
    </w:p>
    <w:p w:rsidR="009C1D4D" w:rsidRPr="009C1D4D" w:rsidRDefault="009C1D4D" w:rsidP="009C1D4D">
      <w:pPr>
        <w:rPr>
          <w:color w:val="000000" w:themeColor="text1"/>
        </w:rPr>
      </w:pPr>
      <w:r w:rsidRPr="009C1D4D">
        <w:rPr>
          <w:rFonts w:hint="eastAsia"/>
          <w:color w:val="000000" w:themeColor="text1"/>
        </w:rPr>
        <w:t>行李额与仓等</w:t>
      </w:r>
    </w:p>
    <w:p w:rsidR="009C1D4D" w:rsidRPr="009C1D4D" w:rsidRDefault="009C1D4D" w:rsidP="009C1D4D">
      <w:pPr>
        <w:rPr>
          <w:color w:val="000000" w:themeColor="text1"/>
        </w:rPr>
      </w:pPr>
      <w:r w:rsidRPr="009C1D4D">
        <w:rPr>
          <w:rFonts w:hint="eastAsia"/>
          <w:color w:val="000000" w:themeColor="text1"/>
        </w:rPr>
        <w:t>lableMap</w:t>
      </w:r>
      <w:r w:rsidRPr="009C1D4D">
        <w:rPr>
          <w:rFonts w:hint="eastAsia"/>
          <w:color w:val="000000" w:themeColor="text1"/>
        </w:rPr>
        <w:t>舱位标签</w:t>
      </w:r>
      <w:r w:rsidRPr="009C1D4D">
        <w:rPr>
          <w:rFonts w:hint="eastAsia"/>
          <w:color w:val="000000" w:themeColor="text1"/>
        </w:rPr>
        <w:t>Map</w:t>
      </w:r>
    </w:p>
    <w:p w:rsidR="009C1D4D" w:rsidRPr="009C1D4D" w:rsidRDefault="009C1D4D" w:rsidP="009C1D4D">
      <w:pPr>
        <w:rPr>
          <w:color w:val="000000" w:themeColor="text1"/>
        </w:rPr>
      </w:pPr>
      <w:r w:rsidRPr="009C1D4D">
        <w:rPr>
          <w:color w:val="000000" w:themeColor="text1"/>
        </w:rPr>
        <w:t>isSpecialClass</w:t>
      </w:r>
    </w:p>
    <w:p w:rsidR="009C1D4D" w:rsidRPr="009C1D4D" w:rsidRDefault="009C1D4D" w:rsidP="009C1D4D">
      <w:pPr>
        <w:rPr>
          <w:color w:val="000000" w:themeColor="text1"/>
        </w:rPr>
      </w:pPr>
      <w:r w:rsidRPr="009C1D4D">
        <w:rPr>
          <w:color w:val="000000" w:themeColor="text1"/>
        </w:rPr>
        <w:t>saleLimitMap</w:t>
      </w:r>
    </w:p>
    <w:p w:rsidR="009C1D4D" w:rsidRPr="009C1D4D" w:rsidRDefault="009C1D4D" w:rsidP="009C1D4D">
      <w:pPr>
        <w:rPr>
          <w:color w:val="000000" w:themeColor="text1"/>
        </w:rPr>
      </w:pPr>
      <w:r w:rsidRPr="009C1D4D">
        <w:rPr>
          <w:rFonts w:hint="eastAsia"/>
          <w:color w:val="000000" w:themeColor="text1"/>
        </w:rPr>
        <w:t>deliverType:h5</w:t>
      </w:r>
      <w:r w:rsidRPr="009C1D4D">
        <w:rPr>
          <w:rFonts w:hint="eastAsia"/>
          <w:color w:val="000000" w:themeColor="text1"/>
        </w:rPr>
        <w:t>打标怎么用</w:t>
      </w:r>
    </w:p>
    <w:p w:rsidR="009C1D4D" w:rsidRPr="009C1D4D" w:rsidRDefault="009C1D4D" w:rsidP="009C1D4D">
      <w:pPr>
        <w:rPr>
          <w:color w:val="000000" w:themeColor="text1"/>
        </w:rPr>
      </w:pPr>
      <w:r w:rsidRPr="009C1D4D">
        <w:rPr>
          <w:color w:val="000000" w:themeColor="text1"/>
        </w:rPr>
        <w:t>customCode</w:t>
      </w:r>
    </w:p>
    <w:p w:rsidR="009C1D4D" w:rsidRPr="009C1D4D" w:rsidRDefault="009C1D4D" w:rsidP="009C1D4D">
      <w:pPr>
        <w:rPr>
          <w:color w:val="000000" w:themeColor="text1"/>
        </w:rPr>
      </w:pPr>
      <w:r w:rsidRPr="009C1D4D">
        <w:rPr>
          <w:rFonts w:hint="eastAsia"/>
          <w:color w:val="000000" w:themeColor="text1"/>
        </w:rPr>
        <w:t>构建值</w:t>
      </w:r>
      <w:r w:rsidRPr="009C1D4D">
        <w:rPr>
          <w:rFonts w:hint="eastAsia"/>
          <w:color w:val="000000" w:themeColor="text1"/>
        </w:rPr>
        <w:t>key</w:t>
      </w:r>
      <w:r w:rsidRPr="009C1D4D">
        <w:rPr>
          <w:rFonts w:hint="eastAsia"/>
          <w:color w:val="000000" w:themeColor="text1"/>
        </w:rPr>
        <w:t>去掉</w:t>
      </w:r>
    </w:p>
    <w:p w:rsidR="009C1D4D" w:rsidRPr="009C1D4D" w:rsidRDefault="009C1D4D" w:rsidP="009C1D4D">
      <w:pPr>
        <w:rPr>
          <w:color w:val="000000" w:themeColor="text1"/>
        </w:rPr>
      </w:pPr>
      <w:r w:rsidRPr="009C1D4D">
        <w:rPr>
          <w:rFonts w:hint="eastAsia"/>
          <w:color w:val="000000" w:themeColor="text1"/>
        </w:rPr>
        <w:t>舱位的起飞时间去掉</w:t>
      </w:r>
    </w:p>
    <w:p w:rsidR="009C1D4D" w:rsidRDefault="009C1D4D" w:rsidP="009C1D4D">
      <w:pPr>
        <w:rPr>
          <w:color w:val="000000" w:themeColor="text1"/>
        </w:rPr>
      </w:pPr>
      <w:r w:rsidRPr="009C1D4D">
        <w:rPr>
          <w:rFonts w:hint="eastAsia"/>
          <w:color w:val="000000" w:themeColor="text1"/>
        </w:rPr>
        <w:t>缓存时间</w:t>
      </w:r>
    </w:p>
    <w:p w:rsidR="004846B8" w:rsidRPr="004846B8" w:rsidRDefault="004846B8" w:rsidP="004846B8">
      <w:pPr>
        <w:rPr>
          <w:rFonts w:hint="eastAsia"/>
          <w:color w:val="000000" w:themeColor="text1"/>
        </w:rPr>
      </w:pPr>
      <w:r w:rsidRPr="004846B8">
        <w:rPr>
          <w:rFonts w:hint="eastAsia"/>
          <w:color w:val="000000" w:themeColor="text1"/>
        </w:rPr>
        <w:t>client</w:t>
      </w:r>
      <w:r w:rsidRPr="004846B8">
        <w:rPr>
          <w:rFonts w:hint="eastAsia"/>
          <w:color w:val="000000" w:themeColor="text1"/>
        </w:rPr>
        <w:t>命名</w:t>
      </w:r>
    </w:p>
    <w:p w:rsidR="004846B8" w:rsidRPr="004846B8" w:rsidRDefault="004846B8" w:rsidP="004846B8">
      <w:pPr>
        <w:rPr>
          <w:rFonts w:hint="eastAsia"/>
          <w:color w:val="000000" w:themeColor="text1"/>
        </w:rPr>
      </w:pPr>
      <w:r w:rsidRPr="004846B8">
        <w:rPr>
          <w:rFonts w:hint="eastAsia"/>
          <w:color w:val="000000" w:themeColor="text1"/>
        </w:rPr>
        <w:t>调研订阅主从，或</w:t>
      </w:r>
      <w:r w:rsidRPr="004846B8">
        <w:rPr>
          <w:rFonts w:hint="eastAsia"/>
          <w:color w:val="000000" w:themeColor="text1"/>
        </w:rPr>
        <w:t>jimdb</w:t>
      </w:r>
      <w:r w:rsidRPr="004846B8">
        <w:rPr>
          <w:rFonts w:hint="eastAsia"/>
          <w:color w:val="000000" w:themeColor="text1"/>
        </w:rPr>
        <w:t>双写，</w:t>
      </w:r>
      <w:r w:rsidRPr="004846B8">
        <w:rPr>
          <w:rFonts w:hint="eastAsia"/>
          <w:color w:val="000000" w:themeColor="text1"/>
        </w:rPr>
        <w:t>sku</w:t>
      </w:r>
      <w:r w:rsidRPr="004846B8">
        <w:rPr>
          <w:rFonts w:hint="eastAsia"/>
          <w:color w:val="000000" w:themeColor="text1"/>
        </w:rPr>
        <w:t>促销老的</w:t>
      </w:r>
    </w:p>
    <w:p w:rsidR="004846B8" w:rsidRPr="004846B8" w:rsidRDefault="004846B8" w:rsidP="004846B8">
      <w:pPr>
        <w:rPr>
          <w:rFonts w:hint="eastAsia"/>
          <w:color w:val="000000" w:themeColor="text1"/>
        </w:rPr>
      </w:pPr>
      <w:r w:rsidRPr="004846B8">
        <w:rPr>
          <w:rFonts w:hint="eastAsia"/>
          <w:color w:val="000000" w:themeColor="text1"/>
        </w:rPr>
        <w:t>风控放在</w:t>
      </w:r>
      <w:r w:rsidRPr="004846B8">
        <w:rPr>
          <w:rFonts w:hint="eastAsia"/>
          <w:color w:val="000000" w:themeColor="text1"/>
        </w:rPr>
        <w:t>jipiao</w:t>
      </w:r>
      <w:r w:rsidRPr="004846B8">
        <w:rPr>
          <w:rFonts w:hint="eastAsia"/>
          <w:color w:val="000000" w:themeColor="text1"/>
        </w:rPr>
        <w:t>不动</w:t>
      </w:r>
    </w:p>
    <w:p w:rsidR="004846B8" w:rsidRPr="004846B8" w:rsidRDefault="004846B8" w:rsidP="004846B8">
      <w:pPr>
        <w:rPr>
          <w:rFonts w:hint="eastAsia"/>
          <w:color w:val="000000" w:themeColor="text1"/>
        </w:rPr>
      </w:pPr>
      <w:r w:rsidRPr="004846B8">
        <w:rPr>
          <w:rFonts w:hint="eastAsia"/>
          <w:color w:val="000000" w:themeColor="text1"/>
        </w:rPr>
        <w:lastRenderedPageBreak/>
        <w:t>VOP</w:t>
      </w:r>
      <w:r w:rsidRPr="004846B8">
        <w:rPr>
          <w:rFonts w:hint="eastAsia"/>
          <w:color w:val="000000" w:themeColor="text1"/>
        </w:rPr>
        <w:t>调用</w:t>
      </w:r>
      <w:r w:rsidRPr="004846B8">
        <w:rPr>
          <w:rFonts w:hint="eastAsia"/>
          <w:color w:val="000000" w:themeColor="text1"/>
        </w:rPr>
        <w:t>JDOS</w:t>
      </w:r>
    </w:p>
    <w:p w:rsidR="004846B8" w:rsidRPr="004846B8" w:rsidRDefault="004846B8" w:rsidP="004846B8">
      <w:pPr>
        <w:rPr>
          <w:rFonts w:hint="eastAsia"/>
          <w:color w:val="000000" w:themeColor="text1"/>
        </w:rPr>
      </w:pPr>
      <w:r w:rsidRPr="004846B8">
        <w:rPr>
          <w:rFonts w:hint="eastAsia"/>
          <w:color w:val="000000" w:themeColor="text1"/>
        </w:rPr>
        <w:t>航班列表，航班详情</w:t>
      </w:r>
    </w:p>
    <w:p w:rsidR="004846B8" w:rsidRPr="004846B8" w:rsidRDefault="004846B8" w:rsidP="004846B8">
      <w:pPr>
        <w:rPr>
          <w:rFonts w:hint="eastAsia"/>
          <w:color w:val="000000" w:themeColor="text1"/>
        </w:rPr>
      </w:pPr>
      <w:r w:rsidRPr="004846B8">
        <w:rPr>
          <w:rFonts w:hint="eastAsia"/>
          <w:color w:val="000000" w:themeColor="text1"/>
        </w:rPr>
        <w:t>pc</w:t>
      </w:r>
      <w:r w:rsidRPr="004846B8">
        <w:rPr>
          <w:rFonts w:hint="eastAsia"/>
          <w:color w:val="000000" w:themeColor="text1"/>
        </w:rPr>
        <w:t>、</w:t>
      </w:r>
      <w:r w:rsidRPr="004846B8">
        <w:rPr>
          <w:rFonts w:hint="eastAsia"/>
          <w:color w:val="000000" w:themeColor="text1"/>
        </w:rPr>
        <w:t>H5</w:t>
      </w:r>
      <w:r w:rsidRPr="004846B8">
        <w:rPr>
          <w:rFonts w:hint="eastAsia"/>
          <w:color w:val="000000" w:themeColor="text1"/>
        </w:rPr>
        <w:t>、差旅商家开关</w:t>
      </w:r>
    </w:p>
    <w:p w:rsidR="004846B8" w:rsidRPr="004846B8" w:rsidRDefault="004846B8" w:rsidP="004846B8">
      <w:pPr>
        <w:rPr>
          <w:rFonts w:hint="eastAsia"/>
          <w:color w:val="000000" w:themeColor="text1"/>
        </w:rPr>
      </w:pPr>
      <w:r w:rsidRPr="004846B8">
        <w:rPr>
          <w:rFonts w:hint="eastAsia"/>
          <w:color w:val="000000" w:themeColor="text1"/>
        </w:rPr>
        <w:t>版本号相关的代码可以去掉（老版本）</w:t>
      </w:r>
    </w:p>
    <w:p w:rsidR="004846B8" w:rsidRPr="004846B8" w:rsidRDefault="004846B8" w:rsidP="004846B8">
      <w:pPr>
        <w:rPr>
          <w:color w:val="000000" w:themeColor="text1"/>
        </w:rPr>
      </w:pPr>
      <w:r w:rsidRPr="004846B8">
        <w:rPr>
          <w:color w:val="000000" w:themeColor="text1"/>
        </w:rPr>
        <w:t>swagger</w:t>
      </w:r>
    </w:p>
    <w:p w:rsidR="004846B8" w:rsidRDefault="004846B8" w:rsidP="004846B8">
      <w:pPr>
        <w:rPr>
          <w:rFonts w:hint="eastAsia"/>
          <w:color w:val="000000" w:themeColor="text1"/>
        </w:rPr>
      </w:pPr>
      <w:r w:rsidRPr="004846B8">
        <w:rPr>
          <w:rFonts w:hint="eastAsia"/>
          <w:color w:val="000000" w:themeColor="text1"/>
        </w:rPr>
        <w:t>object</w:t>
      </w:r>
      <w:r w:rsidRPr="004846B8">
        <w:rPr>
          <w:rFonts w:hint="eastAsia"/>
          <w:color w:val="000000" w:themeColor="text1"/>
        </w:rPr>
        <w:t>序列化问题</w:t>
      </w:r>
    </w:p>
    <w:p w:rsidR="00C65FEA" w:rsidRDefault="00C65FEA" w:rsidP="00C65FEA">
      <w:pPr>
        <w:pStyle w:val="2"/>
      </w:pPr>
      <w:r>
        <w:rPr>
          <w:rFonts w:hint="eastAsia"/>
        </w:rPr>
        <w:t>适配逻辑</w:t>
      </w:r>
    </w:p>
    <w:p w:rsidR="00C65FEA" w:rsidRDefault="00C65FEA" w:rsidP="00C65FEA">
      <w:pPr>
        <w:pStyle w:val="3"/>
      </w:pPr>
      <w:r>
        <w:rPr>
          <w:rFonts w:hint="eastAsia"/>
        </w:rPr>
        <w:t>指定</w:t>
      </w:r>
      <w:r>
        <w:t>查询</w:t>
      </w:r>
    </w:p>
    <w:p w:rsidR="00C65FEA" w:rsidRDefault="00C65FEA" w:rsidP="00C65FEA">
      <w:r>
        <w:t>J</w:t>
      </w:r>
      <w:r>
        <w:rPr>
          <w:rFonts w:hint="eastAsia"/>
        </w:rPr>
        <w:t>ipiao</w:t>
      </w:r>
      <w:r>
        <w:rPr>
          <w:rFonts w:hint="eastAsia"/>
        </w:rPr>
        <w:t>中</w:t>
      </w:r>
      <w:r w:rsidR="00DE4B67">
        <w:rPr>
          <w:rFonts w:hint="eastAsia"/>
        </w:rPr>
        <w:t>订单</w:t>
      </w:r>
      <w:r>
        <w:t>调用的</w:t>
      </w:r>
      <w:r>
        <w:rPr>
          <w:rFonts w:hint="eastAsia"/>
        </w:rPr>
        <w:t>接口</w:t>
      </w:r>
    </w:p>
    <w:p w:rsidR="00DE4B67" w:rsidRPr="00DE4B67" w:rsidRDefault="00DE4B67" w:rsidP="00C65FEA">
      <w:pPr>
        <w:rPr>
          <w:rFonts w:hint="eastAsia"/>
        </w:rPr>
      </w:pPr>
      <w:r>
        <w:rPr>
          <w:rFonts w:hint="eastAsia"/>
        </w:rPr>
        <w:t>下游</w:t>
      </w:r>
      <w:r>
        <w:t>调用的接口</w:t>
      </w:r>
      <w:r w:rsidR="00622281">
        <w:rPr>
          <w:rFonts w:hint="eastAsia"/>
        </w:rPr>
        <w:t>，</w:t>
      </w:r>
      <w:r w:rsidR="00622281">
        <w:t>返回结果是价格信息</w:t>
      </w:r>
      <w:r w:rsidR="00622281" w:rsidRPr="00622281">
        <w:t>FlightPriceInfo</w:t>
      </w:r>
      <w:r w:rsidR="00622281">
        <w:t>+</w:t>
      </w:r>
      <w:r w:rsidR="00622281">
        <w:rPr>
          <w:rFonts w:hint="eastAsia"/>
        </w:rPr>
        <w:t>销售</w:t>
      </w:r>
      <w:r w:rsidR="00622281">
        <w:t>限制</w:t>
      </w:r>
    </w:p>
    <w:p w:rsidR="00C65FEA" w:rsidRDefault="00C65FEA" w:rsidP="00C65FEA">
      <w:pPr>
        <w:pStyle w:val="3"/>
      </w:pPr>
      <w:r>
        <w:rPr>
          <w:rFonts w:hint="eastAsia"/>
        </w:rPr>
        <w:t>退改签</w:t>
      </w:r>
    </w:p>
    <w:p w:rsidR="00C65FEA" w:rsidRDefault="00C65FEA" w:rsidP="00C65FEA">
      <w:r>
        <w:rPr>
          <w:rFonts w:hint="eastAsia"/>
        </w:rPr>
        <w:t>用</w:t>
      </w:r>
      <w:r>
        <w:t>cabinKey</w:t>
      </w:r>
      <w:r>
        <w:rPr>
          <w:rFonts w:hint="eastAsia"/>
        </w:rPr>
        <w:t>、</w:t>
      </w:r>
      <w:r>
        <w:t>flightKey</w:t>
      </w:r>
      <w:r>
        <w:t>、</w:t>
      </w:r>
      <w:r>
        <w:t>rountKey</w:t>
      </w:r>
      <w:r>
        <w:rPr>
          <w:rFonts w:hint="eastAsia"/>
        </w:rPr>
        <w:t>替换</w:t>
      </w:r>
      <w:r>
        <w:t>现有的</w:t>
      </w:r>
      <w:r w:rsidR="00E549FF">
        <w:rPr>
          <w:rFonts w:hint="eastAsia"/>
        </w:rPr>
        <w:t>Flight</w:t>
      </w:r>
      <w:r w:rsidR="00E549FF">
        <w:t>ClassBena</w:t>
      </w:r>
      <w:r w:rsidR="00E549FF">
        <w:t>中</w:t>
      </w:r>
      <w:r>
        <w:t>指定查询</w:t>
      </w:r>
      <w:r>
        <w:rPr>
          <w:rFonts w:hint="eastAsia"/>
        </w:rPr>
        <w:t>要用</w:t>
      </w:r>
      <w:r>
        <w:t>的字段，调用方无感知，直接调用，在服务方内部解析</w:t>
      </w:r>
    </w:p>
    <w:p w:rsidR="00C91AB3" w:rsidRDefault="00C91AB3" w:rsidP="00C91AB3">
      <w:pPr>
        <w:pStyle w:val="2"/>
      </w:pPr>
      <w:r>
        <w:rPr>
          <w:rFonts w:hint="eastAsia"/>
        </w:rPr>
        <w:t>响应</w:t>
      </w:r>
      <w:r>
        <w:t>码：</w:t>
      </w:r>
    </w:p>
    <w:p w:rsidR="00C91AB3" w:rsidRPr="001C4D0C" w:rsidRDefault="00C91AB3" w:rsidP="00C91AB3">
      <w:pPr>
        <w:pStyle w:val="HTML"/>
        <w:shd w:val="clear" w:color="auto" w:fill="2B2B2B"/>
        <w:rPr>
          <w:rFonts w:ascii="Courier New" w:hAnsi="Courier New" w:cs="Courier New"/>
          <w:color w:val="A9B7C6"/>
          <w:sz w:val="13"/>
          <w:szCs w:val="13"/>
        </w:rPr>
      </w:pPr>
      <w:r w:rsidRPr="001C4D0C">
        <w:rPr>
          <w:rFonts w:ascii="Courier New" w:hAnsi="Courier New" w:cs="Courier New"/>
          <w:color w:val="CC7832"/>
          <w:sz w:val="13"/>
          <w:szCs w:val="13"/>
        </w:rPr>
        <w:t xml:space="preserve">public class </w:t>
      </w:r>
      <w:r w:rsidRPr="001C4D0C">
        <w:rPr>
          <w:rFonts w:ascii="Courier New" w:hAnsi="Courier New" w:cs="Courier New"/>
          <w:color w:val="A9B7C6"/>
          <w:sz w:val="13"/>
          <w:szCs w:val="13"/>
        </w:rPr>
        <w:t>AirResponse&lt;</w:t>
      </w:r>
      <w:r w:rsidRPr="001C4D0C">
        <w:rPr>
          <w:rFonts w:ascii="Courier New" w:hAnsi="Courier New" w:cs="Courier New"/>
          <w:color w:val="507874"/>
          <w:sz w:val="13"/>
          <w:szCs w:val="13"/>
        </w:rPr>
        <w:t>T</w:t>
      </w:r>
      <w:r w:rsidRPr="001C4D0C">
        <w:rPr>
          <w:rFonts w:ascii="Courier New" w:hAnsi="Courier New" w:cs="Courier New"/>
          <w:color w:val="A9B7C6"/>
          <w:sz w:val="13"/>
          <w:szCs w:val="13"/>
        </w:rPr>
        <w:t xml:space="preserve">&gt; </w:t>
      </w:r>
      <w:r w:rsidRPr="001C4D0C">
        <w:rPr>
          <w:rFonts w:ascii="Courier New" w:hAnsi="Courier New" w:cs="Courier New"/>
          <w:color w:val="CC7832"/>
          <w:sz w:val="13"/>
          <w:szCs w:val="13"/>
        </w:rPr>
        <w:t xml:space="preserve">implements </w:t>
      </w:r>
      <w:r w:rsidRPr="001C4D0C">
        <w:rPr>
          <w:rFonts w:ascii="Courier New" w:hAnsi="Courier New" w:cs="Courier New"/>
          <w:color w:val="A9B7C6"/>
          <w:sz w:val="13"/>
          <w:szCs w:val="13"/>
        </w:rPr>
        <w:t>Serializable {</w:t>
      </w:r>
      <w:r w:rsidRPr="001C4D0C">
        <w:rPr>
          <w:rFonts w:ascii="Courier New" w:hAnsi="Courier New" w:cs="Courier New"/>
          <w:color w:val="A9B7C6"/>
          <w:sz w:val="13"/>
          <w:szCs w:val="13"/>
        </w:rPr>
        <w:br/>
        <w:t xml:space="preserve">    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t>/**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br/>
        <w:t xml:space="preserve">     * 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t>返回状态码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t xml:space="preserve"> 0 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t>代表成功，－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t xml:space="preserve">1 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t>代表失败，查看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t>errorMessage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t>获取具体错误消息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br/>
        <w:t xml:space="preserve">     */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br/>
        <w:t xml:space="preserve">    </w:t>
      </w:r>
      <w:r w:rsidRPr="001C4D0C">
        <w:rPr>
          <w:rFonts w:ascii="Courier New" w:hAnsi="Courier New" w:cs="Courier New"/>
          <w:color w:val="CC7832"/>
          <w:sz w:val="13"/>
          <w:szCs w:val="13"/>
        </w:rPr>
        <w:t xml:space="preserve">private </w:t>
      </w:r>
      <w:r w:rsidRPr="001C4D0C">
        <w:rPr>
          <w:rFonts w:ascii="Courier New" w:hAnsi="Courier New" w:cs="Courier New"/>
          <w:color w:val="A9B7C6"/>
          <w:sz w:val="13"/>
          <w:szCs w:val="13"/>
        </w:rPr>
        <w:t xml:space="preserve">Integer </w:t>
      </w:r>
      <w:r w:rsidRPr="001C4D0C">
        <w:rPr>
          <w:rFonts w:ascii="Courier New" w:hAnsi="Courier New" w:cs="Courier New"/>
          <w:color w:val="9876AA"/>
          <w:sz w:val="13"/>
          <w:szCs w:val="13"/>
        </w:rPr>
        <w:t>status</w:t>
      </w:r>
      <w:r w:rsidRPr="001C4D0C">
        <w:rPr>
          <w:rFonts w:ascii="Courier New" w:hAnsi="Courier New" w:cs="Courier New"/>
          <w:color w:val="CC7832"/>
          <w:sz w:val="13"/>
          <w:szCs w:val="13"/>
        </w:rPr>
        <w:t>;</w:t>
      </w:r>
      <w:r w:rsidRPr="001C4D0C">
        <w:rPr>
          <w:rFonts w:ascii="Courier New" w:hAnsi="Courier New" w:cs="Courier New"/>
          <w:color w:val="CC7832"/>
          <w:sz w:val="13"/>
          <w:szCs w:val="13"/>
        </w:rPr>
        <w:br/>
      </w:r>
      <w:r w:rsidRPr="001C4D0C">
        <w:rPr>
          <w:rFonts w:ascii="Courier New" w:hAnsi="Courier New" w:cs="Courier New"/>
          <w:color w:val="CC7832"/>
          <w:sz w:val="13"/>
          <w:szCs w:val="13"/>
        </w:rPr>
        <w:br/>
        <w:t xml:space="preserve">    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t>/**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br/>
        <w:t xml:space="preserve">     * 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t>返回数据结果，只有当状态码为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t>0-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t>成功的情况下具有数据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br/>
        <w:t xml:space="preserve">     */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br/>
        <w:t xml:space="preserve">    </w:t>
      </w:r>
      <w:r w:rsidRPr="001C4D0C">
        <w:rPr>
          <w:rFonts w:ascii="Courier New" w:hAnsi="Courier New" w:cs="Courier New"/>
          <w:color w:val="CC7832"/>
          <w:sz w:val="13"/>
          <w:szCs w:val="13"/>
        </w:rPr>
        <w:t xml:space="preserve">private </w:t>
      </w:r>
      <w:r w:rsidRPr="001C4D0C">
        <w:rPr>
          <w:rFonts w:ascii="Courier New" w:hAnsi="Courier New" w:cs="Courier New"/>
          <w:color w:val="507874"/>
          <w:sz w:val="13"/>
          <w:szCs w:val="13"/>
        </w:rPr>
        <w:t xml:space="preserve">T </w:t>
      </w:r>
      <w:r w:rsidRPr="001C4D0C">
        <w:rPr>
          <w:rFonts w:ascii="Courier New" w:hAnsi="Courier New" w:cs="Courier New"/>
          <w:color w:val="9876AA"/>
          <w:sz w:val="13"/>
          <w:szCs w:val="13"/>
        </w:rPr>
        <w:t>data</w:t>
      </w:r>
      <w:r w:rsidRPr="001C4D0C">
        <w:rPr>
          <w:rFonts w:ascii="Courier New" w:hAnsi="Courier New" w:cs="Courier New"/>
          <w:color w:val="CC7832"/>
          <w:sz w:val="13"/>
          <w:szCs w:val="13"/>
        </w:rPr>
        <w:t>;</w:t>
      </w:r>
      <w:r w:rsidRPr="001C4D0C">
        <w:rPr>
          <w:rFonts w:ascii="Courier New" w:hAnsi="Courier New" w:cs="Courier New"/>
          <w:color w:val="CC7832"/>
          <w:sz w:val="13"/>
          <w:szCs w:val="13"/>
        </w:rPr>
        <w:br/>
      </w:r>
      <w:r w:rsidRPr="001C4D0C">
        <w:rPr>
          <w:rFonts w:ascii="Courier New" w:hAnsi="Courier New" w:cs="Courier New"/>
          <w:color w:val="CC7832"/>
          <w:sz w:val="13"/>
          <w:szCs w:val="13"/>
        </w:rPr>
        <w:br/>
        <w:t xml:space="preserve">    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t>/**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br/>
        <w:t xml:space="preserve">     * 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t>详细错误消息，当状态码为－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t>1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t>失败情况下具有数据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br/>
        <w:t xml:space="preserve">     */</w:t>
      </w:r>
      <w:r w:rsidRPr="001C4D0C">
        <w:rPr>
          <w:rFonts w:ascii="Courier New" w:hAnsi="Courier New" w:cs="Courier New"/>
          <w:i/>
          <w:iCs/>
          <w:color w:val="629755"/>
          <w:sz w:val="13"/>
          <w:szCs w:val="13"/>
        </w:rPr>
        <w:br/>
        <w:t xml:space="preserve">    </w:t>
      </w:r>
      <w:r w:rsidRPr="001C4D0C">
        <w:rPr>
          <w:rFonts w:ascii="Courier New" w:hAnsi="Courier New" w:cs="Courier New"/>
          <w:color w:val="CC7832"/>
          <w:sz w:val="13"/>
          <w:szCs w:val="13"/>
        </w:rPr>
        <w:t xml:space="preserve">private </w:t>
      </w:r>
      <w:r w:rsidRPr="001C4D0C">
        <w:rPr>
          <w:rFonts w:ascii="Courier New" w:hAnsi="Courier New" w:cs="Courier New"/>
          <w:color w:val="A9B7C6"/>
          <w:sz w:val="13"/>
          <w:szCs w:val="13"/>
        </w:rPr>
        <w:t xml:space="preserve">String </w:t>
      </w:r>
      <w:r w:rsidRPr="001C4D0C">
        <w:rPr>
          <w:rFonts w:ascii="Courier New" w:hAnsi="Courier New" w:cs="Courier New"/>
          <w:color w:val="9876AA"/>
          <w:sz w:val="13"/>
          <w:szCs w:val="13"/>
        </w:rPr>
        <w:t>errorMessage</w:t>
      </w:r>
      <w:r w:rsidRPr="001C4D0C">
        <w:rPr>
          <w:rFonts w:ascii="Courier New" w:hAnsi="Courier New" w:cs="Courier New"/>
          <w:color w:val="CC7832"/>
          <w:sz w:val="13"/>
          <w:szCs w:val="13"/>
        </w:rPr>
        <w:t>;</w:t>
      </w:r>
    </w:p>
    <w:p w:rsidR="00C91AB3" w:rsidRPr="00C91AB3" w:rsidRDefault="005B2F38" w:rsidP="005B2F38">
      <w:pPr>
        <w:pStyle w:val="2"/>
        <w:rPr>
          <w:rFonts w:hint="eastAsia"/>
        </w:rPr>
      </w:pPr>
      <w:r>
        <w:rPr>
          <w:rFonts w:hint="eastAsia"/>
        </w:rPr>
        <w:t>缓存</w:t>
      </w:r>
      <w:r>
        <w:t>策略</w:t>
      </w:r>
    </w:p>
    <w:p w:rsidR="00B64621" w:rsidRDefault="003D462F" w:rsidP="00B64621">
      <w:pPr>
        <w:rPr>
          <w:color w:val="000000" w:themeColor="text1"/>
        </w:rPr>
      </w:pPr>
      <w:r>
        <w:rPr>
          <w:rFonts w:hint="eastAsia"/>
          <w:color w:val="000000" w:themeColor="text1"/>
        </w:rPr>
        <w:t>缓存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：</w:t>
      </w:r>
      <w:r w:rsidR="00AD16F8">
        <w:rPr>
          <w:rFonts w:hint="eastAsia"/>
          <w:color w:val="000000" w:themeColor="text1"/>
        </w:rPr>
        <w:t>航班</w:t>
      </w:r>
      <w:r w:rsidR="00AD16F8">
        <w:rPr>
          <w:color w:val="000000" w:themeColor="text1"/>
        </w:rPr>
        <w:t>查询公用的航班</w:t>
      </w:r>
      <w:r w:rsidR="00AD16F8">
        <w:rPr>
          <w:color w:val="000000" w:themeColor="text1"/>
        </w:rPr>
        <w:t>+</w:t>
      </w:r>
      <w:r w:rsidR="00AD16F8">
        <w:rPr>
          <w:color w:val="000000" w:themeColor="text1"/>
        </w:rPr>
        <w:t>舱位缓存：</w:t>
      </w:r>
      <w:r w:rsidR="00AD16F8" w:rsidRPr="00AD16F8">
        <w:rPr>
          <w:color w:val="000000" w:themeColor="text1"/>
        </w:rPr>
        <w:t>BASECACHE:depCity:arrCity:depDate:venderId</w:t>
      </w:r>
    </w:p>
    <w:p w:rsidR="00D45284" w:rsidRDefault="00D45284" w:rsidP="00B6462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存储</w:t>
      </w:r>
      <w:r>
        <w:rPr>
          <w:color w:val="000000" w:themeColor="text1"/>
        </w:rPr>
        <w:t>：</w:t>
      </w:r>
    </w:p>
    <w:p w:rsidR="00AD16F8" w:rsidRDefault="003D462F" w:rsidP="00B6462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缓存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：</w:t>
      </w:r>
      <w:r w:rsidR="00AD16F8">
        <w:rPr>
          <w:rFonts w:hint="eastAsia"/>
          <w:color w:val="000000" w:themeColor="text1"/>
        </w:rPr>
        <w:t>航班下</w:t>
      </w:r>
      <w:r w:rsidR="00AD16F8">
        <w:rPr>
          <w:color w:val="000000" w:themeColor="text1"/>
        </w:rPr>
        <w:t>的舱位（</w:t>
      </w:r>
      <w:r w:rsidR="00AD16F8">
        <w:rPr>
          <w:rFonts w:hint="eastAsia"/>
          <w:color w:val="000000" w:themeColor="text1"/>
        </w:rPr>
        <w:t>13</w:t>
      </w:r>
      <w:r w:rsidR="00AD16F8">
        <w:rPr>
          <w:rFonts w:hint="eastAsia"/>
          <w:color w:val="000000" w:themeColor="text1"/>
        </w:rPr>
        <w:t>个</w:t>
      </w:r>
      <w:r w:rsidR="00AD16F8">
        <w:rPr>
          <w:color w:val="000000" w:themeColor="text1"/>
        </w:rPr>
        <w:t>舱位后）</w:t>
      </w:r>
      <w:r w:rsidR="00AD16F8">
        <w:rPr>
          <w:rFonts w:hint="eastAsia"/>
          <w:color w:val="000000" w:themeColor="text1"/>
        </w:rPr>
        <w:t>：</w:t>
      </w:r>
      <w:r w:rsidR="00AD16F8" w:rsidRPr="00AD16F8">
        <w:rPr>
          <w:color w:val="000000" w:themeColor="text1"/>
        </w:rPr>
        <w:t>QUERY_FLIGHT_CABINS_</w:t>
      </w:r>
      <w:r w:rsidR="00AD16F8">
        <w:rPr>
          <w:color w:val="000000" w:themeColor="text1"/>
        </w:rPr>
        <w:t>uuid_flightNo</w:t>
      </w:r>
    </w:p>
    <w:p w:rsidR="003D462F" w:rsidRDefault="003D462F" w:rsidP="00B64621">
      <w:pPr>
        <w:rPr>
          <w:color w:val="000000" w:themeColor="text1"/>
        </w:rPr>
      </w:pPr>
      <w:r>
        <w:rPr>
          <w:rFonts w:hint="eastAsia"/>
          <w:color w:val="000000" w:themeColor="text1"/>
        </w:rPr>
        <w:t>存储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已完成</w:t>
      </w:r>
      <w:r>
        <w:rPr>
          <w:color w:val="000000" w:themeColor="text1"/>
        </w:rPr>
        <w:t>，</w:t>
      </w:r>
      <w:r w:rsidRPr="003D462F">
        <w:rPr>
          <w:color w:val="000000" w:themeColor="text1"/>
        </w:rPr>
        <w:t>DetailsReturnHandler</w:t>
      </w:r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分钟</w:t>
      </w:r>
    </w:p>
    <w:p w:rsidR="003D462F" w:rsidRDefault="003D462F" w:rsidP="00B6462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B86BE58" wp14:editId="2461AB25">
            <wp:extent cx="5274310" cy="20224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2F" w:rsidRDefault="003D462F" w:rsidP="00B6462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F635C3C" wp14:editId="2D6A84F7">
            <wp:extent cx="3500101" cy="2258252"/>
            <wp:effectExtent l="0" t="0" r="571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3399" cy="227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FD" w:rsidRDefault="005A2DFD" w:rsidP="00B64621">
      <w:pPr>
        <w:rPr>
          <w:color w:val="000000" w:themeColor="text1"/>
        </w:rPr>
      </w:pPr>
      <w:r>
        <w:rPr>
          <w:rFonts w:hint="eastAsia"/>
          <w:color w:val="000000" w:themeColor="text1"/>
        </w:rPr>
        <w:t>缓存时间</w:t>
      </w:r>
      <w:r>
        <w:rPr>
          <w:color w:val="000000" w:themeColor="text1"/>
        </w:rPr>
        <w:t>延长：</w:t>
      </w:r>
      <w:r w:rsidR="001B6A68" w:rsidRPr="001B6A68">
        <w:rPr>
          <w:color w:val="000000" w:themeColor="text1"/>
        </w:rPr>
        <w:t>QUERY:</w:t>
      </w:r>
      <w:r w:rsidR="001B6A68">
        <w:rPr>
          <w:color w:val="000000" w:themeColor="text1"/>
        </w:rPr>
        <w:t>uuid</w:t>
      </w:r>
    </w:p>
    <w:p w:rsidR="002F77FC" w:rsidRPr="001B6A68" w:rsidRDefault="002F77FC" w:rsidP="00B64621">
      <w:pPr>
        <w:rPr>
          <w:rFonts w:hint="eastAsia"/>
          <w:color w:val="000000" w:themeColor="text1"/>
        </w:rPr>
      </w:pPr>
      <w:r w:rsidRPr="002F77FC">
        <w:rPr>
          <w:color w:val="000000" w:themeColor="text1"/>
        </w:rPr>
        <w:t>LowPriceReturnHandler</w:t>
      </w:r>
      <w:r>
        <w:rPr>
          <w:rFonts w:hint="eastAsia"/>
          <w:color w:val="000000" w:themeColor="text1"/>
        </w:rPr>
        <w:t>中</w:t>
      </w:r>
    </w:p>
    <w:p w:rsidR="002A5EA6" w:rsidRDefault="005A2DFD" w:rsidP="002A5EA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AD0F1DB" wp14:editId="1025A6B6">
            <wp:extent cx="5274310" cy="23907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26" w:rsidRDefault="00795926" w:rsidP="002A5EA6">
      <w:pPr>
        <w:rPr>
          <w:color w:val="000000" w:themeColor="text1"/>
        </w:rPr>
      </w:pPr>
    </w:p>
    <w:p w:rsidR="00795926" w:rsidRPr="004846B8" w:rsidRDefault="00795926" w:rsidP="002A5EA6">
      <w:pPr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843EBAE" wp14:editId="41D36CDF">
            <wp:extent cx="5274310" cy="14217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EA6" w:rsidRPr="002A5EA6" w:rsidRDefault="002A5EA6" w:rsidP="00B64621">
      <w:pPr>
        <w:rPr>
          <w:rFonts w:hint="eastAsia"/>
          <w:color w:val="000000" w:themeColor="text1"/>
        </w:rPr>
      </w:pPr>
    </w:p>
    <w:sectPr w:rsidR="002A5EA6" w:rsidRPr="002A5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F7A" w:rsidRDefault="00095F7A" w:rsidP="004D3B31">
      <w:r>
        <w:separator/>
      </w:r>
    </w:p>
  </w:endnote>
  <w:endnote w:type="continuationSeparator" w:id="0">
    <w:p w:rsidR="00095F7A" w:rsidRDefault="00095F7A" w:rsidP="004D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F7A" w:rsidRDefault="00095F7A" w:rsidP="004D3B31">
      <w:r>
        <w:separator/>
      </w:r>
    </w:p>
  </w:footnote>
  <w:footnote w:type="continuationSeparator" w:id="0">
    <w:p w:rsidR="00095F7A" w:rsidRDefault="00095F7A" w:rsidP="004D3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F0741"/>
    <w:multiLevelType w:val="hybridMultilevel"/>
    <w:tmpl w:val="6AE67D22"/>
    <w:lvl w:ilvl="0" w:tplc="4EEE6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383EB6"/>
    <w:multiLevelType w:val="hybridMultilevel"/>
    <w:tmpl w:val="9EEE8666"/>
    <w:lvl w:ilvl="0" w:tplc="E91A4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2C06FF"/>
    <w:multiLevelType w:val="hybridMultilevel"/>
    <w:tmpl w:val="203AC904"/>
    <w:lvl w:ilvl="0" w:tplc="52C25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5A"/>
    <w:rsid w:val="00007C3A"/>
    <w:rsid w:val="00015043"/>
    <w:rsid w:val="0002051A"/>
    <w:rsid w:val="00035E37"/>
    <w:rsid w:val="00063C2D"/>
    <w:rsid w:val="00064DFD"/>
    <w:rsid w:val="00066E61"/>
    <w:rsid w:val="00086C54"/>
    <w:rsid w:val="000929D5"/>
    <w:rsid w:val="000931FE"/>
    <w:rsid w:val="00095B7A"/>
    <w:rsid w:val="00095F7A"/>
    <w:rsid w:val="000A3E98"/>
    <w:rsid w:val="000A7B2B"/>
    <w:rsid w:val="000B40A6"/>
    <w:rsid w:val="000C3C76"/>
    <w:rsid w:val="000D15FA"/>
    <w:rsid w:val="000D283C"/>
    <w:rsid w:val="000F5337"/>
    <w:rsid w:val="00101578"/>
    <w:rsid w:val="001033B9"/>
    <w:rsid w:val="00111A5D"/>
    <w:rsid w:val="00132DB5"/>
    <w:rsid w:val="001379BA"/>
    <w:rsid w:val="00137D16"/>
    <w:rsid w:val="00143F3E"/>
    <w:rsid w:val="0016693A"/>
    <w:rsid w:val="00170DEB"/>
    <w:rsid w:val="00180629"/>
    <w:rsid w:val="001823BB"/>
    <w:rsid w:val="0018498A"/>
    <w:rsid w:val="00194B0B"/>
    <w:rsid w:val="001958CC"/>
    <w:rsid w:val="001A1615"/>
    <w:rsid w:val="001A2242"/>
    <w:rsid w:val="001A7F3A"/>
    <w:rsid w:val="001B2C1B"/>
    <w:rsid w:val="001B4290"/>
    <w:rsid w:val="001B6A68"/>
    <w:rsid w:val="001E5AEA"/>
    <w:rsid w:val="001E5CC3"/>
    <w:rsid w:val="001F1934"/>
    <w:rsid w:val="002038A4"/>
    <w:rsid w:val="00217DBD"/>
    <w:rsid w:val="002250E1"/>
    <w:rsid w:val="002328B1"/>
    <w:rsid w:val="002401D3"/>
    <w:rsid w:val="002424F5"/>
    <w:rsid w:val="00245205"/>
    <w:rsid w:val="002608D0"/>
    <w:rsid w:val="00266E2F"/>
    <w:rsid w:val="0027371C"/>
    <w:rsid w:val="00273C93"/>
    <w:rsid w:val="00281F43"/>
    <w:rsid w:val="00286681"/>
    <w:rsid w:val="002A3737"/>
    <w:rsid w:val="002A5AE5"/>
    <w:rsid w:val="002A5EA6"/>
    <w:rsid w:val="002B7E56"/>
    <w:rsid w:val="002D15BA"/>
    <w:rsid w:val="002D3593"/>
    <w:rsid w:val="002E1F52"/>
    <w:rsid w:val="002E58F1"/>
    <w:rsid w:val="002F1FE0"/>
    <w:rsid w:val="002F2A46"/>
    <w:rsid w:val="002F77FC"/>
    <w:rsid w:val="00337B24"/>
    <w:rsid w:val="00343663"/>
    <w:rsid w:val="003601BC"/>
    <w:rsid w:val="00364E74"/>
    <w:rsid w:val="0038603E"/>
    <w:rsid w:val="00395909"/>
    <w:rsid w:val="003B0799"/>
    <w:rsid w:val="003B177F"/>
    <w:rsid w:val="003B25F4"/>
    <w:rsid w:val="003C4CFD"/>
    <w:rsid w:val="003D22CC"/>
    <w:rsid w:val="003D462F"/>
    <w:rsid w:val="003D6684"/>
    <w:rsid w:val="003E14E4"/>
    <w:rsid w:val="003E1E1F"/>
    <w:rsid w:val="003E44A1"/>
    <w:rsid w:val="0043242E"/>
    <w:rsid w:val="004536FB"/>
    <w:rsid w:val="00475EB2"/>
    <w:rsid w:val="004846B8"/>
    <w:rsid w:val="00487D94"/>
    <w:rsid w:val="004C2C0E"/>
    <w:rsid w:val="004D3B31"/>
    <w:rsid w:val="00510B48"/>
    <w:rsid w:val="00526E8A"/>
    <w:rsid w:val="0053690D"/>
    <w:rsid w:val="00542AB6"/>
    <w:rsid w:val="00561B9D"/>
    <w:rsid w:val="00571C97"/>
    <w:rsid w:val="00574FCA"/>
    <w:rsid w:val="00581530"/>
    <w:rsid w:val="005816E5"/>
    <w:rsid w:val="00585A6C"/>
    <w:rsid w:val="005914AA"/>
    <w:rsid w:val="005963AA"/>
    <w:rsid w:val="005A1DE9"/>
    <w:rsid w:val="005A2DFD"/>
    <w:rsid w:val="005B2F38"/>
    <w:rsid w:val="005B3623"/>
    <w:rsid w:val="005C2CD7"/>
    <w:rsid w:val="005D0811"/>
    <w:rsid w:val="005D0EF8"/>
    <w:rsid w:val="005D4E1F"/>
    <w:rsid w:val="006013AB"/>
    <w:rsid w:val="00610646"/>
    <w:rsid w:val="0061670F"/>
    <w:rsid w:val="00621A92"/>
    <w:rsid w:val="00622281"/>
    <w:rsid w:val="00627B7E"/>
    <w:rsid w:val="0064127A"/>
    <w:rsid w:val="00643D88"/>
    <w:rsid w:val="00651EE4"/>
    <w:rsid w:val="00654585"/>
    <w:rsid w:val="00656B50"/>
    <w:rsid w:val="00667897"/>
    <w:rsid w:val="00697513"/>
    <w:rsid w:val="006A4874"/>
    <w:rsid w:val="006A683A"/>
    <w:rsid w:val="006A685E"/>
    <w:rsid w:val="006A6DF1"/>
    <w:rsid w:val="006B47C4"/>
    <w:rsid w:val="006B745A"/>
    <w:rsid w:val="006C40C1"/>
    <w:rsid w:val="006C4858"/>
    <w:rsid w:val="006F1693"/>
    <w:rsid w:val="006F1C82"/>
    <w:rsid w:val="00703BB7"/>
    <w:rsid w:val="00724176"/>
    <w:rsid w:val="007258F1"/>
    <w:rsid w:val="00751CC7"/>
    <w:rsid w:val="00763269"/>
    <w:rsid w:val="00764284"/>
    <w:rsid w:val="00776517"/>
    <w:rsid w:val="00787945"/>
    <w:rsid w:val="00791374"/>
    <w:rsid w:val="00795926"/>
    <w:rsid w:val="007D0614"/>
    <w:rsid w:val="007E1F88"/>
    <w:rsid w:val="007F112B"/>
    <w:rsid w:val="00804C49"/>
    <w:rsid w:val="00804D48"/>
    <w:rsid w:val="00805613"/>
    <w:rsid w:val="00811CD6"/>
    <w:rsid w:val="0082398E"/>
    <w:rsid w:val="00825E33"/>
    <w:rsid w:val="0083533F"/>
    <w:rsid w:val="008459FF"/>
    <w:rsid w:val="00851C26"/>
    <w:rsid w:val="008640E5"/>
    <w:rsid w:val="00875C12"/>
    <w:rsid w:val="008B33E1"/>
    <w:rsid w:val="008B53A0"/>
    <w:rsid w:val="008C258C"/>
    <w:rsid w:val="008C3CAC"/>
    <w:rsid w:val="008C3DD9"/>
    <w:rsid w:val="008C565D"/>
    <w:rsid w:val="008D1FF5"/>
    <w:rsid w:val="008D67C6"/>
    <w:rsid w:val="008F528B"/>
    <w:rsid w:val="00915694"/>
    <w:rsid w:val="00916358"/>
    <w:rsid w:val="009608E8"/>
    <w:rsid w:val="00972F2F"/>
    <w:rsid w:val="0097504A"/>
    <w:rsid w:val="009815AE"/>
    <w:rsid w:val="009901C7"/>
    <w:rsid w:val="00991086"/>
    <w:rsid w:val="009C0F5E"/>
    <w:rsid w:val="009C1D4D"/>
    <w:rsid w:val="009D651E"/>
    <w:rsid w:val="00A41024"/>
    <w:rsid w:val="00A5277B"/>
    <w:rsid w:val="00A551A5"/>
    <w:rsid w:val="00A56098"/>
    <w:rsid w:val="00A56BEA"/>
    <w:rsid w:val="00A80677"/>
    <w:rsid w:val="00A84CED"/>
    <w:rsid w:val="00A86820"/>
    <w:rsid w:val="00A91EF2"/>
    <w:rsid w:val="00A93165"/>
    <w:rsid w:val="00AA3470"/>
    <w:rsid w:val="00AA3C3B"/>
    <w:rsid w:val="00AB1493"/>
    <w:rsid w:val="00AC6AB6"/>
    <w:rsid w:val="00AD16F8"/>
    <w:rsid w:val="00AE052D"/>
    <w:rsid w:val="00AF2609"/>
    <w:rsid w:val="00AF4547"/>
    <w:rsid w:val="00AF75BC"/>
    <w:rsid w:val="00B012D6"/>
    <w:rsid w:val="00B04167"/>
    <w:rsid w:val="00B064E4"/>
    <w:rsid w:val="00B10C28"/>
    <w:rsid w:val="00B11165"/>
    <w:rsid w:val="00B12225"/>
    <w:rsid w:val="00B148DB"/>
    <w:rsid w:val="00B272F2"/>
    <w:rsid w:val="00B374CF"/>
    <w:rsid w:val="00B45D07"/>
    <w:rsid w:val="00B64621"/>
    <w:rsid w:val="00B70698"/>
    <w:rsid w:val="00B72239"/>
    <w:rsid w:val="00BB55C4"/>
    <w:rsid w:val="00BC684E"/>
    <w:rsid w:val="00BD2298"/>
    <w:rsid w:val="00BD5AC6"/>
    <w:rsid w:val="00BE2A55"/>
    <w:rsid w:val="00BE4A2D"/>
    <w:rsid w:val="00BE67D5"/>
    <w:rsid w:val="00BE6CA9"/>
    <w:rsid w:val="00BF13B6"/>
    <w:rsid w:val="00BF4D48"/>
    <w:rsid w:val="00C0080A"/>
    <w:rsid w:val="00C01DA6"/>
    <w:rsid w:val="00C1205F"/>
    <w:rsid w:val="00C15CD1"/>
    <w:rsid w:val="00C20E9E"/>
    <w:rsid w:val="00C33206"/>
    <w:rsid w:val="00C35FAE"/>
    <w:rsid w:val="00C616B2"/>
    <w:rsid w:val="00C65C0C"/>
    <w:rsid w:val="00C65FEA"/>
    <w:rsid w:val="00C74CF7"/>
    <w:rsid w:val="00C85B7C"/>
    <w:rsid w:val="00C91AB3"/>
    <w:rsid w:val="00CF0B8E"/>
    <w:rsid w:val="00CF225F"/>
    <w:rsid w:val="00CF349B"/>
    <w:rsid w:val="00CF3DEA"/>
    <w:rsid w:val="00D2525A"/>
    <w:rsid w:val="00D3569B"/>
    <w:rsid w:val="00D45284"/>
    <w:rsid w:val="00D519B9"/>
    <w:rsid w:val="00D70628"/>
    <w:rsid w:val="00D75EB4"/>
    <w:rsid w:val="00D84435"/>
    <w:rsid w:val="00D9654D"/>
    <w:rsid w:val="00DA0D4E"/>
    <w:rsid w:val="00DB09D3"/>
    <w:rsid w:val="00DB3601"/>
    <w:rsid w:val="00DB3BD6"/>
    <w:rsid w:val="00DD124B"/>
    <w:rsid w:val="00DE4B67"/>
    <w:rsid w:val="00DF5526"/>
    <w:rsid w:val="00E0117F"/>
    <w:rsid w:val="00E025FD"/>
    <w:rsid w:val="00E106FE"/>
    <w:rsid w:val="00E2056A"/>
    <w:rsid w:val="00E421E4"/>
    <w:rsid w:val="00E429E1"/>
    <w:rsid w:val="00E4411A"/>
    <w:rsid w:val="00E44E93"/>
    <w:rsid w:val="00E505C1"/>
    <w:rsid w:val="00E549FF"/>
    <w:rsid w:val="00E67E52"/>
    <w:rsid w:val="00E80190"/>
    <w:rsid w:val="00E85F80"/>
    <w:rsid w:val="00EB1F10"/>
    <w:rsid w:val="00EB7046"/>
    <w:rsid w:val="00EC1F26"/>
    <w:rsid w:val="00ED0F4C"/>
    <w:rsid w:val="00ED4156"/>
    <w:rsid w:val="00EE09A3"/>
    <w:rsid w:val="00EE19AE"/>
    <w:rsid w:val="00EE3284"/>
    <w:rsid w:val="00EF005F"/>
    <w:rsid w:val="00F16606"/>
    <w:rsid w:val="00F4508D"/>
    <w:rsid w:val="00F45949"/>
    <w:rsid w:val="00F51D81"/>
    <w:rsid w:val="00F629A6"/>
    <w:rsid w:val="00F63859"/>
    <w:rsid w:val="00F71A20"/>
    <w:rsid w:val="00F72B44"/>
    <w:rsid w:val="00F74125"/>
    <w:rsid w:val="00F7584D"/>
    <w:rsid w:val="00FB592F"/>
    <w:rsid w:val="00FC4ADF"/>
    <w:rsid w:val="00FC5572"/>
    <w:rsid w:val="00FE5151"/>
    <w:rsid w:val="00FF006B"/>
    <w:rsid w:val="00FF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9C2923-FA95-40A8-8C10-81039286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C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3B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22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79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B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B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D3B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7062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A22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79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F1C8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2250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50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14074</TotalTime>
  <Pages>1</Pages>
  <Words>2717</Words>
  <Characters>15490</Characters>
  <Application>Microsoft Office Word</Application>
  <DocSecurity>0</DocSecurity>
  <Lines>129</Lines>
  <Paragraphs>36</Paragraphs>
  <ScaleCrop>false</ScaleCrop>
  <Company/>
  <LinksUpToDate>false</LinksUpToDate>
  <CharactersWithSpaces>18171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胡艳侠</dc:creator>
  <cp:keywords/>
  <dc:description/>
  <cp:lastModifiedBy>huyanxia</cp:lastModifiedBy>
  <cp:revision>4</cp:revision>
  <dcterms:created xsi:type="dcterms:W3CDTF">2018-10-29T08:30:00Z</dcterms:created>
  <dcterms:modified xsi:type="dcterms:W3CDTF">2018-11-18T15:44:00Z</dcterms:modified>
</cp:coreProperties>
</file>
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4cc0f47bdad4d2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842C1E" w:rsidP="00A31A41">
      <w:pPr>
        <w:pStyle w:val="1"/>
      </w:pPr>
      <w:r>
        <w:t> </w:t>
      </w:r>
      <w:r>
        <w:rPr>
          <w:rFonts w:hint="eastAsia"/>
        </w:rPr>
        <w:t>通过</w:t>
      </w:r>
      <w:r>
        <w:t>航线数据获得是否有促销</w:t>
      </w:r>
      <w:r w:rsidR="0055370B">
        <w:rPr>
          <w:rFonts w:hint="eastAsia"/>
        </w:rPr>
        <w:t>（立减、返豆）</w:t>
      </w:r>
    </w:p>
    <w:p w:rsidR="00A31A41" w:rsidRDefault="00A31A41" w:rsidP="00A31A41">
      <w:pPr>
        <w:pStyle w:val="2"/>
      </w:pPr>
      <w:r>
        <w:rPr>
          <w:rFonts w:hint="eastAsia"/>
        </w:rPr>
        <w:t>act</w:t>
      </w:r>
      <w:r>
        <w:t>SKU</w:t>
      </w:r>
      <w:r>
        <w:rPr>
          <w:rFonts w:hint="eastAsia"/>
        </w:rPr>
        <w:t>表中新增</w:t>
      </w:r>
      <w:r>
        <w:t>字段</w:t>
      </w:r>
    </w:p>
    <w:p w:rsidR="008B5EB1" w:rsidRPr="008B5EB1" w:rsidRDefault="008B5EB1" w:rsidP="008B5EB1">
      <w:pPr>
        <w:pStyle w:val="3"/>
      </w:pPr>
      <w:r>
        <w:rPr>
          <w:rFonts w:hint="eastAsia"/>
        </w:rPr>
        <w:t>测试环境</w:t>
      </w:r>
      <w:r>
        <w:t>：</w:t>
      </w:r>
    </w:p>
    <w:p w:rsidR="00A31A41" w:rsidRDefault="00A31A41" w:rsidP="00A31A41">
      <w:pPr>
        <w:ind w:firstLine="420"/>
      </w:pPr>
      <w:r>
        <w:t>ALTER TABLE `air_prom_bdata_activitysku`</w:t>
      </w:r>
    </w:p>
    <w:p w:rsidR="00A31A41" w:rsidRDefault="00A31A41" w:rsidP="00A31A41">
      <w:pPr>
        <w:ind w:firstLine="420"/>
      </w:pPr>
      <w:r>
        <w:t>ADD `dep_airportCode` varchar(3) NOT NULL DEFAULT '' COMMENT '</w:t>
      </w:r>
      <w:r>
        <w:rPr>
          <w:rFonts w:ascii="宋体" w:hAnsi="宋体" w:hint="eastAsia"/>
        </w:rPr>
        <w:t>出发机场三字码</w:t>
      </w:r>
      <w:r>
        <w:t>',</w:t>
      </w:r>
    </w:p>
    <w:p w:rsidR="00A31A41" w:rsidRDefault="00A31A41" w:rsidP="00A31A41">
      <w:pPr>
        <w:ind w:firstLine="420"/>
      </w:pPr>
      <w:r>
        <w:t>ALTER TABLE `air_prom_bdata_activitysku`</w:t>
      </w:r>
    </w:p>
    <w:p w:rsidR="00A31A41" w:rsidRDefault="00A31A41" w:rsidP="00A31A41">
      <w:pPr>
        <w:ind w:firstLine="420"/>
      </w:pPr>
      <w:r>
        <w:t>ADD `arr_airportCode` varchar(3) NOT NULL DEFAULT '' COMMENT '</w:t>
      </w:r>
      <w:r>
        <w:rPr>
          <w:rFonts w:ascii="宋体" w:hAnsi="宋体" w:hint="eastAsia"/>
        </w:rPr>
        <w:t>到达机场三字码</w:t>
      </w:r>
      <w:r>
        <w:t>';</w:t>
      </w:r>
    </w:p>
    <w:p w:rsidR="00091DFD" w:rsidRDefault="00091DFD" w:rsidP="00091DFD">
      <w:pPr>
        <w:pStyle w:val="3"/>
      </w:pPr>
      <w:r>
        <w:rPr>
          <w:rFonts w:hint="eastAsia"/>
        </w:rPr>
        <w:t>线上</w:t>
      </w:r>
    </w:p>
    <w:p w:rsidR="00091DFD" w:rsidRDefault="00091DFD" w:rsidP="00091DFD">
      <w:r>
        <w:rPr>
          <w:rFonts w:hint="eastAsia"/>
        </w:rPr>
        <w:t>可能</w:t>
      </w:r>
      <w:r>
        <w:t>需要索引</w:t>
      </w:r>
    </w:p>
    <w:p w:rsidR="00DA108A" w:rsidRDefault="00DA108A" w:rsidP="00DA108A">
      <w:r>
        <w:t>ALTER TABLE `air_prom_bdata_activitysku`</w:t>
      </w:r>
    </w:p>
    <w:p w:rsidR="00DA108A" w:rsidRDefault="00DA108A" w:rsidP="00DA108A">
      <w:r>
        <w:rPr>
          <w:rFonts w:hint="eastAsia"/>
        </w:rPr>
        <w:t>ADD `dep_airportCode` varchar(3) NOT NULL DEFAULT '' COMMENT '</w:t>
      </w:r>
      <w:r>
        <w:rPr>
          <w:rFonts w:hint="eastAsia"/>
        </w:rPr>
        <w:t>出发机场三字码</w:t>
      </w:r>
      <w:r>
        <w:rPr>
          <w:rFonts w:hint="eastAsia"/>
        </w:rPr>
        <w:t>',</w:t>
      </w:r>
    </w:p>
    <w:p w:rsidR="00DA108A" w:rsidRDefault="00DA108A" w:rsidP="00DA108A">
      <w:r>
        <w:rPr>
          <w:rFonts w:hint="eastAsia"/>
        </w:rPr>
        <w:t>ADD `arr_airportCode` varchar(3) NOT NULL DEFAULT '' COMMENT '</w:t>
      </w:r>
      <w:r>
        <w:rPr>
          <w:rFonts w:hint="eastAsia"/>
        </w:rPr>
        <w:t>到达机场三字码</w:t>
      </w:r>
      <w:r>
        <w:rPr>
          <w:rFonts w:hint="eastAsia"/>
        </w:rPr>
        <w:t>';</w:t>
      </w:r>
    </w:p>
    <w:p w:rsidR="00DA108A" w:rsidRDefault="00DA108A" w:rsidP="00DA108A"/>
    <w:p w:rsidR="00DA108A" w:rsidRDefault="00DA108A" w:rsidP="00DA108A">
      <w:r>
        <w:rPr>
          <w:rFonts w:hint="eastAsia"/>
        </w:rPr>
        <w:t>加索引</w:t>
      </w:r>
      <w:r>
        <w:t>一起</w:t>
      </w:r>
    </w:p>
    <w:p w:rsidR="00DA108A" w:rsidRDefault="00DA108A" w:rsidP="00DA108A">
      <w:r>
        <w:t>ALTER TABLE `air_prom_bdata_activitysku`</w:t>
      </w:r>
    </w:p>
    <w:p w:rsidR="00DA108A" w:rsidRDefault="00DA108A" w:rsidP="00DA108A">
      <w:r>
        <w:rPr>
          <w:rFonts w:hint="eastAsia"/>
        </w:rPr>
        <w:t>ADD `dep_airportCode` varchar(3) NOT NULL DEFAULT '' COMMENT '</w:t>
      </w:r>
      <w:r>
        <w:rPr>
          <w:rFonts w:hint="eastAsia"/>
        </w:rPr>
        <w:t>出发机场三字码</w:t>
      </w:r>
      <w:r>
        <w:rPr>
          <w:rFonts w:hint="eastAsia"/>
        </w:rPr>
        <w:t>',</w:t>
      </w:r>
    </w:p>
    <w:p w:rsidR="00DA108A" w:rsidRDefault="00DA108A" w:rsidP="00DA108A">
      <w:r>
        <w:rPr>
          <w:rFonts w:hint="eastAsia"/>
        </w:rPr>
        <w:t>ADD `arr_airportCode` varchar(3) NOT NULL DEFAULT '' COMMENT '</w:t>
      </w:r>
      <w:r>
        <w:rPr>
          <w:rFonts w:hint="eastAsia"/>
        </w:rPr>
        <w:t>到达机场三字码</w:t>
      </w:r>
      <w:r>
        <w:rPr>
          <w:rFonts w:hint="eastAsia"/>
        </w:rPr>
        <w:t>',</w:t>
      </w:r>
    </w:p>
    <w:p w:rsidR="00DA108A" w:rsidRDefault="00DA108A" w:rsidP="00DA108A">
      <w:r>
        <w:t>ADD INDEX idx_dep_airportCode (dep_airportCode),</w:t>
      </w:r>
    </w:p>
    <w:p w:rsidR="00DA108A" w:rsidRDefault="00DA108A" w:rsidP="00DA108A">
      <w:r>
        <w:t>ADD INDEX idx_arr_airportCode (arr_airportCode);</w:t>
      </w:r>
    </w:p>
    <w:p w:rsidR="002D3067" w:rsidRDefault="002D3067" w:rsidP="002D3067">
      <w:pPr>
        <w:pStyle w:val="2"/>
      </w:pPr>
      <w:r>
        <w:rPr>
          <w:rFonts w:hint="eastAsia"/>
        </w:rPr>
        <w:t>历史</w:t>
      </w:r>
      <w:r>
        <w:t>表新增字段</w:t>
      </w:r>
    </w:p>
    <w:p w:rsidR="00D11778" w:rsidRDefault="00D11778" w:rsidP="00D11778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11778">
        <w:t>rule_promotion_activitysku_201</w:t>
      </w:r>
      <w:r w:rsidR="001A2F40">
        <w:t>806</w:t>
      </w:r>
    </w:p>
    <w:p w:rsidR="00D11778" w:rsidRPr="00D11778" w:rsidRDefault="00D11778" w:rsidP="00D11778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D11778">
        <w:t>rule_promotion_activitysku_201</w:t>
      </w:r>
      <w:r w:rsidR="001A2F40">
        <w:t>812</w:t>
      </w:r>
    </w:p>
    <w:p w:rsidR="00D11778" w:rsidRDefault="00D11778" w:rsidP="00D11778">
      <w:r>
        <w:t>ALTER TABLE `air_prom_bdata_activitysku`</w:t>
      </w:r>
    </w:p>
    <w:p w:rsidR="00D11778" w:rsidRDefault="00D11778" w:rsidP="00D11778">
      <w:r>
        <w:rPr>
          <w:rFonts w:hint="eastAsia"/>
        </w:rPr>
        <w:t>ADD `dep_airportCode` varchar(3) NOT NULL DEFAULT '' COMMENT '</w:t>
      </w:r>
      <w:r>
        <w:rPr>
          <w:rFonts w:hint="eastAsia"/>
        </w:rPr>
        <w:t>出发机场三字码</w:t>
      </w:r>
      <w:r>
        <w:rPr>
          <w:rFonts w:hint="eastAsia"/>
        </w:rPr>
        <w:t>',</w:t>
      </w:r>
    </w:p>
    <w:p w:rsidR="00D11778" w:rsidRDefault="00D11778" w:rsidP="00D11778">
      <w:r>
        <w:rPr>
          <w:rFonts w:hint="eastAsia"/>
        </w:rPr>
        <w:t>ADD `arr_airportCode` varchar(3) NOT NULL DEFAULT '' COMMENT '</w:t>
      </w:r>
      <w:r>
        <w:rPr>
          <w:rFonts w:hint="eastAsia"/>
        </w:rPr>
        <w:t>到达机场三字码</w:t>
      </w:r>
      <w:r>
        <w:rPr>
          <w:rFonts w:hint="eastAsia"/>
        </w:rPr>
        <w:t>';</w:t>
      </w:r>
    </w:p>
    <w:p w:rsidR="002D3067" w:rsidRPr="00D11778" w:rsidRDefault="002D3067" w:rsidP="002D3067"/>
    <w:p w:rsidR="00A31A41" w:rsidRDefault="00A31A41" w:rsidP="00A31A41">
      <w:pPr>
        <w:pStyle w:val="2"/>
      </w:pPr>
      <w:r>
        <w:rPr>
          <w:rFonts w:hint="eastAsia"/>
        </w:rPr>
        <w:lastRenderedPageBreak/>
        <w:t>MQ</w:t>
      </w:r>
      <w:r>
        <w:t>消费时</w:t>
      </w:r>
      <w:r>
        <w:rPr>
          <w:rFonts w:hint="eastAsia"/>
        </w:rPr>
        <w:t>插入</w:t>
      </w:r>
      <w:r>
        <w:t>字段</w:t>
      </w:r>
    </w:p>
    <w:p w:rsidR="00DC7F0C" w:rsidRPr="00DC7F0C" w:rsidRDefault="00DC7F0C" w:rsidP="00DC7F0C">
      <w:pPr>
        <w:pStyle w:val="3"/>
      </w:pPr>
      <w:r>
        <w:rPr>
          <w:rFonts w:hint="eastAsia"/>
        </w:rPr>
        <w:t>商品</w:t>
      </w:r>
      <w:r>
        <w:t>结构</w:t>
      </w:r>
    </w:p>
    <w:p w:rsidR="00DC7F0C" w:rsidRPr="00DC7F0C" w:rsidRDefault="00D534EC" w:rsidP="00DC7F0C">
      <w:hyperlink r:id="rId7" w:history="1">
        <w:r w:rsidR="00DC7F0C" w:rsidRPr="00DC7F0C">
          <w:rPr>
            <w:rStyle w:val="a5"/>
            <w:rFonts w:ascii="Arial" w:hAnsi="Arial" w:cs="Arial"/>
            <w:b/>
            <w:bCs/>
            <w:color w:val="333333"/>
            <w:szCs w:val="21"/>
          </w:rPr>
          <w:t>1</w:t>
        </w:r>
        <w:r w:rsidR="00DC7F0C" w:rsidRPr="00DC7F0C">
          <w:rPr>
            <w:rStyle w:val="a5"/>
            <w:rFonts w:ascii="Arial" w:hAnsi="Arial" w:cs="Arial"/>
            <w:b/>
            <w:bCs/>
            <w:color w:val="333333"/>
            <w:szCs w:val="21"/>
          </w:rPr>
          <w:t>、</w:t>
        </w:r>
        <w:r w:rsidR="00DC7F0C" w:rsidRPr="00DC7F0C">
          <w:rPr>
            <w:rStyle w:val="a5"/>
            <w:rFonts w:ascii="Arial" w:hAnsi="Arial" w:cs="Arial"/>
            <w:b/>
            <w:bCs/>
            <w:color w:val="333333"/>
            <w:szCs w:val="21"/>
          </w:rPr>
          <w:t xml:space="preserve">2. </w:t>
        </w:r>
        <w:r w:rsidR="00DC7F0C" w:rsidRPr="00DC7F0C">
          <w:rPr>
            <w:rStyle w:val="a5"/>
            <w:rFonts w:ascii="Arial" w:hAnsi="Arial" w:cs="Arial"/>
            <w:b/>
            <w:bCs/>
            <w:color w:val="333333"/>
            <w:szCs w:val="21"/>
          </w:rPr>
          <w:t>商品结构说明</w:t>
        </w:r>
      </w:hyperlink>
    </w:p>
    <w:p w:rsidR="00FB3605" w:rsidRPr="00FB3605" w:rsidRDefault="00FB3605" w:rsidP="00FB3605">
      <w:r w:rsidRPr="00FB3605">
        <w:t>promotion.jimware.alias=JMI_WARE_SERVICE_88</w:t>
      </w:r>
    </w:p>
    <w:p w:rsidR="00FB3605" w:rsidRPr="00FB3605" w:rsidRDefault="00FB3605" w:rsidP="00FB3605"/>
    <w:p w:rsidR="00842C1E" w:rsidRDefault="00842C1E">
      <w:r>
        <w:rPr>
          <w:rFonts w:hint="eastAsia"/>
        </w:rPr>
        <w:t>在</w:t>
      </w:r>
      <w:r>
        <w:t>创建活动的</w:t>
      </w:r>
      <w:r>
        <w:t>MQ</w:t>
      </w:r>
      <w:r>
        <w:rPr>
          <w:rFonts w:hint="eastAsia"/>
        </w:rPr>
        <w:t>消息</w:t>
      </w:r>
      <w:r w:rsidR="00A31A41">
        <w:t>中，同步查询京米获得出发</w:t>
      </w:r>
      <w:r w:rsidR="00A31A41">
        <w:rPr>
          <w:rFonts w:hint="eastAsia"/>
        </w:rPr>
        <w:t>到达</w:t>
      </w:r>
      <w:r>
        <w:t>的机场信息。</w:t>
      </w:r>
    </w:p>
    <w:p w:rsidR="00CE0FAA" w:rsidRDefault="00CE0FAA" w:rsidP="00CE0FAA">
      <w:pPr>
        <w:pStyle w:val="3"/>
      </w:pPr>
      <w:r>
        <w:t>F</w:t>
      </w:r>
      <w:r>
        <w:rPr>
          <w:rFonts w:hint="eastAsia"/>
        </w:rPr>
        <w:t>in</w:t>
      </w:r>
      <w:r>
        <w:t>dWareById</w:t>
      </w:r>
      <w:r>
        <w:t>全量商品信息</w:t>
      </w:r>
    </w:p>
    <w:p w:rsidR="00842C1E" w:rsidRDefault="00D534EC" w:rsidP="00842C1E">
      <w:pPr>
        <w:rPr>
          <w:rStyle w:val="a5"/>
          <w:rFonts w:ascii="Arial" w:hAnsi="Arial" w:cs="Arial"/>
          <w:color w:val="333333"/>
          <w:sz w:val="24"/>
          <w:szCs w:val="24"/>
        </w:rPr>
      </w:pPr>
      <w:hyperlink r:id="rId8" w:history="1">
        <w:r w:rsidR="00842C1E" w:rsidRPr="00D10AB4">
          <w:rPr>
            <w:rStyle w:val="a5"/>
            <w:rFonts w:ascii="Arial" w:hAnsi="Arial" w:cs="Arial"/>
            <w:color w:val="333333"/>
            <w:sz w:val="24"/>
            <w:szCs w:val="24"/>
          </w:rPr>
          <w:t>findWareById--</w:t>
        </w:r>
        <w:r w:rsidR="00842C1E" w:rsidRPr="00D10AB4">
          <w:rPr>
            <w:rStyle w:val="a5"/>
            <w:rFonts w:ascii="Arial" w:hAnsi="Arial" w:cs="Arial"/>
            <w:color w:val="333333"/>
            <w:sz w:val="24"/>
            <w:szCs w:val="24"/>
          </w:rPr>
          <w:t>商品全量信息查询</w:t>
        </w:r>
      </w:hyperlink>
    </w:p>
    <w:p w:rsidR="00A31A41" w:rsidRDefault="00A31A41" w:rsidP="00842C1E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42C1E" w:rsidRDefault="00842C1E"/>
    <w:p w:rsidR="002B762C" w:rsidRDefault="00B52B4D">
      <w:r>
        <w:rPr>
          <w:rFonts w:hint="eastAsia"/>
        </w:rPr>
        <w:t>pop</w:t>
      </w:r>
      <w:r>
        <w:t>Id</w:t>
      </w:r>
      <w:r>
        <w:t>相同的</w:t>
      </w:r>
      <w:r>
        <w:t>JwareId</w:t>
      </w:r>
      <w:r>
        <w:t>不一定相同</w:t>
      </w:r>
      <w:r w:rsidR="00395648">
        <w:rPr>
          <w:rFonts w:hint="eastAsia"/>
        </w:rPr>
        <w:t>，</w:t>
      </w:r>
      <w:r w:rsidR="00395648">
        <w:t>所以需要每个</w:t>
      </w:r>
      <w:r w:rsidR="00395648">
        <w:t>sku</w:t>
      </w:r>
      <w:r w:rsidR="00395648">
        <w:t>都处理</w:t>
      </w:r>
      <w:r w:rsidR="007934DE">
        <w:rPr>
          <w:rFonts w:hint="eastAsia"/>
        </w:rPr>
        <w:t>，</w:t>
      </w:r>
      <w:r w:rsidR="007934DE">
        <w:t>调用</w:t>
      </w:r>
      <w:r w:rsidR="007934DE">
        <w:t>findWareById</w:t>
      </w:r>
      <w:r w:rsidR="007934DE">
        <w:t>查询商品全量信息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>"code": 100,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  <w:t>"data":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"catId": 2505041,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"categorySettingList": [],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"created": 1521292294000,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"features":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"noShow": "1"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"jWareId": 200100174852,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"logo": "jfs/t34/323/183864031/104541/20b75f3a/580dc6c7N9b237c95.png",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"modified": 1521292297000,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B07EAD">
        <w:rPr>
          <w:rFonts w:hint="eastAsia"/>
          <w:bCs/>
          <w:color w:val="FF0000"/>
          <w:sz w:val="18"/>
          <w:szCs w:val="18"/>
        </w:rPr>
        <w:t>"note": "CA8958</w:t>
      </w:r>
      <w:r w:rsidRPr="00B07EAD">
        <w:rPr>
          <w:rFonts w:hint="eastAsia"/>
          <w:bCs/>
          <w:color w:val="FF0000"/>
          <w:sz w:val="18"/>
          <w:szCs w:val="18"/>
        </w:rPr>
        <w:t>航班</w:t>
      </w:r>
      <w:r w:rsidRPr="00B07EAD">
        <w:rPr>
          <w:rFonts w:hint="eastAsia"/>
          <w:bCs/>
          <w:color w:val="FF0000"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"operateType": 520,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"outerId": "1000001",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"price": 999999999,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"quantity": 999999,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"shopId": 62962,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"skus": [{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"extSetting": [],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"extSkuSetting": "",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 xml:space="preserve">"jSkuId": </w:t>
      </w:r>
      <w:r w:rsidRPr="00B07EAD">
        <w:rPr>
          <w:bCs/>
          <w:color w:val="FF0000"/>
          <w:sz w:val="18"/>
          <w:szCs w:val="18"/>
        </w:rPr>
        <w:t>200100563016</w:t>
      </w:r>
      <w:r w:rsidRPr="0077145C">
        <w:rPr>
          <w:bCs/>
          <w:sz w:val="18"/>
          <w:szCs w:val="18"/>
        </w:rPr>
        <w:t>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 xml:space="preserve">"jWareId": </w:t>
      </w:r>
      <w:r w:rsidRPr="00B07EAD">
        <w:rPr>
          <w:bCs/>
          <w:color w:val="FF0000"/>
          <w:sz w:val="18"/>
          <w:szCs w:val="18"/>
        </w:rPr>
        <w:t>200100174852</w:t>
      </w:r>
      <w:r w:rsidRPr="0077145C">
        <w:rPr>
          <w:bCs/>
          <w:sz w:val="18"/>
          <w:szCs w:val="18"/>
        </w:rPr>
        <w:t>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"jmiSkuPrices": [],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"outerId": "10001",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"preStock": 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"quantity": 999999,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lastRenderedPageBreak/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"saleList": [{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"K</w:t>
      </w:r>
      <w:r w:rsidRPr="0077145C">
        <w:rPr>
          <w:rFonts w:hint="eastAsia"/>
          <w:bCs/>
          <w:sz w:val="18"/>
          <w:szCs w:val="18"/>
        </w:rPr>
        <w:t>舱</w:t>
      </w:r>
      <w:r w:rsidRPr="0077145C">
        <w:rPr>
          <w:rFonts w:hint="eastAsia"/>
          <w:bCs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B07EAD">
        <w:rPr>
          <w:bCs/>
          <w:color w:val="FF0000"/>
          <w:sz w:val="18"/>
          <w:szCs w:val="18"/>
        </w:rPr>
        <w:t>"valueObj": "K"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"858",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"clazz",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"box"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"skuId": 407,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B07EAD">
        <w:rPr>
          <w:bCs/>
          <w:color w:val="FF0000"/>
          <w:sz w:val="18"/>
          <w:szCs w:val="18"/>
        </w:rPr>
        <w:t>"skuPrice": 30000,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"status": 1,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"wareId": 405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"status": 1,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"subTitle": "CA8958</w:t>
      </w:r>
      <w:r w:rsidRPr="0077145C">
        <w:rPr>
          <w:rFonts w:hint="eastAsia"/>
          <w:bCs/>
          <w:sz w:val="18"/>
          <w:szCs w:val="18"/>
        </w:rPr>
        <w:t>航班</w:t>
      </w:r>
      <w:r w:rsidRPr="0077145C">
        <w:rPr>
          <w:rFonts w:hint="eastAsia"/>
          <w:bCs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"title": "CA8958</w:t>
      </w:r>
      <w:r w:rsidRPr="0077145C">
        <w:rPr>
          <w:rFonts w:hint="eastAsia"/>
          <w:bCs/>
          <w:sz w:val="18"/>
          <w:szCs w:val="18"/>
        </w:rPr>
        <w:t>航班</w:t>
      </w:r>
      <w:r w:rsidRPr="0077145C">
        <w:rPr>
          <w:rFonts w:hint="eastAsia"/>
          <w:bCs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"userName": "bjdiqi",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B07EAD">
        <w:rPr>
          <w:bCs/>
          <w:sz w:val="18"/>
          <w:szCs w:val="18"/>
        </w:rPr>
        <w:t>"venderId": 66262,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"wareId": 405,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"wareImages": [{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"created": 1521292294000,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"imgId": 489,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"imgPath": "jfs/t34/323/183864031/104541/20b75f3a/580dc6c7N9b237c95.png",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"indexId": 1,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"modified": 1521292294000,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"status": 1,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"wareId": 405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"wareSettingList": [{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长沙黄花国际机场</w:t>
      </w:r>
      <w:r w:rsidRPr="0077145C">
        <w:rPr>
          <w:rFonts w:hint="eastAsia"/>
          <w:bCs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"CSX"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"864",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"depAirportLetter",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中国国航</w:t>
      </w:r>
      <w:r w:rsidRPr="0077145C">
        <w:rPr>
          <w:rFonts w:hint="eastAsia"/>
          <w:bCs/>
          <w:sz w:val="18"/>
          <w:szCs w:val="18"/>
        </w:rPr>
        <w:t>CA8958",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"CSXNKG^CA8958"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"932",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"fligh",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lastRenderedPageBreak/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中国国航</w:t>
      </w:r>
      <w:r w:rsidRPr="0077145C">
        <w:rPr>
          <w:rFonts w:hint="eastAsia"/>
          <w:bCs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"CA"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"857",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"airway",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"box"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长沙黄花国际</w:t>
      </w:r>
      <w:r w:rsidRPr="0077145C">
        <w:rPr>
          <w:rFonts w:hint="eastAsia"/>
          <w:bCs/>
          <w:sz w:val="18"/>
          <w:szCs w:val="18"/>
        </w:rPr>
        <w:t>-</w:t>
      </w:r>
      <w:r w:rsidRPr="0077145C">
        <w:rPr>
          <w:rFonts w:hint="eastAsia"/>
          <w:bCs/>
          <w:sz w:val="18"/>
          <w:szCs w:val="18"/>
        </w:rPr>
        <w:t>南京禄口国际</w:t>
      </w:r>
      <w:r w:rsidRPr="0077145C">
        <w:rPr>
          <w:rFonts w:hint="eastAsia"/>
          <w:bCs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"CSXNKG"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"931",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"airplaneline",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南京禄口国际机场</w:t>
      </w:r>
      <w:r w:rsidRPr="0077145C">
        <w:rPr>
          <w:rFonts w:hint="eastAsia"/>
          <w:bCs/>
          <w:sz w:val="18"/>
          <w:szCs w:val="18"/>
        </w:rPr>
        <w:t>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"NKG"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"866",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"arrAirportLetter",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  <w:t>},</w:t>
      </w:r>
    </w:p>
    <w:p w:rsidR="002C1033" w:rsidRPr="0077145C" w:rsidRDefault="002C1033" w:rsidP="002C1033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  <w:t>"msg": "</w:t>
      </w:r>
      <w:r w:rsidRPr="0077145C">
        <w:rPr>
          <w:rFonts w:hint="eastAsia"/>
          <w:bCs/>
          <w:sz w:val="18"/>
          <w:szCs w:val="18"/>
        </w:rPr>
        <w:t>调用成功</w:t>
      </w:r>
      <w:r w:rsidRPr="0077145C">
        <w:rPr>
          <w:rFonts w:hint="eastAsia"/>
          <w:bCs/>
          <w:sz w:val="18"/>
          <w:szCs w:val="18"/>
        </w:rPr>
        <w:t>"</w:t>
      </w:r>
    </w:p>
    <w:p w:rsidR="002C1033" w:rsidRDefault="002C1033" w:rsidP="002C1033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>}</w:t>
      </w:r>
    </w:p>
    <w:p w:rsidR="00CE0FAA" w:rsidRDefault="00CE0FAA" w:rsidP="00CE0FAA">
      <w:pPr>
        <w:pStyle w:val="3"/>
        <w:rPr>
          <w:sz w:val="18"/>
          <w:szCs w:val="18"/>
        </w:rPr>
      </w:pPr>
      <w:r>
        <w:rPr>
          <w:shd w:val="clear" w:color="auto" w:fill="FFFFFF"/>
        </w:rPr>
        <w:t>getWareBaseInfoByJWareId</w:t>
      </w:r>
    </w:p>
    <w:p w:rsidR="00CE0FAA" w:rsidRDefault="00D534EC" w:rsidP="002C1033">
      <w:pPr>
        <w:rPr>
          <w:bCs/>
          <w:sz w:val="18"/>
          <w:szCs w:val="18"/>
        </w:rPr>
      </w:pPr>
      <w:hyperlink r:id="rId9" w:history="1">
        <w:r w:rsidR="00CE0FAA" w:rsidRPr="00CE0FAA">
          <w:rPr>
            <w:rStyle w:val="a5"/>
            <w:rFonts w:hint="eastAsia"/>
            <w:bCs/>
            <w:sz w:val="18"/>
            <w:szCs w:val="18"/>
          </w:rPr>
          <w:t>商品基本信息</w:t>
        </w:r>
      </w:hyperlink>
    </w:p>
    <w:p w:rsidR="00CE0FAA" w:rsidRDefault="00CE0FAA" w:rsidP="00CE0FAA">
      <w:r>
        <w:rPr>
          <w:rFonts w:hint="eastAsia"/>
        </w:rPr>
        <w:t>商品基本信息</w:t>
      </w:r>
      <w:r>
        <w:rPr>
          <w:rFonts w:hint="eastAsia"/>
        </w:rPr>
        <w:t>: {</w:t>
      </w:r>
    </w:p>
    <w:p w:rsidR="00CE0FAA" w:rsidRDefault="00CE0FAA" w:rsidP="00CE0FAA">
      <w:r>
        <w:tab/>
        <w:t>"code": 100,</w:t>
      </w:r>
    </w:p>
    <w:p w:rsidR="00CE0FAA" w:rsidRDefault="00CE0FAA" w:rsidP="00CE0FAA">
      <w:r>
        <w:tab/>
        <w:t>"data": {</w:t>
      </w:r>
    </w:p>
    <w:p w:rsidR="00CE0FAA" w:rsidRDefault="00CE0FAA" w:rsidP="00CE0FAA">
      <w:r>
        <w:tab/>
      </w:r>
      <w:r>
        <w:tab/>
        <w:t>"catId": 2505041,</w:t>
      </w:r>
    </w:p>
    <w:p w:rsidR="00CE0FAA" w:rsidRDefault="00CE0FAA" w:rsidP="00CE0FAA">
      <w:r>
        <w:tab/>
      </w:r>
      <w:r>
        <w:tab/>
        <w:t>"created": 1521292294000,</w:t>
      </w:r>
    </w:p>
    <w:p w:rsidR="00CE0FAA" w:rsidRDefault="00CE0FAA" w:rsidP="00CE0FAA">
      <w:r>
        <w:tab/>
      </w:r>
      <w:r>
        <w:tab/>
        <w:t>"jWareId": 200100174852,</w:t>
      </w:r>
    </w:p>
    <w:p w:rsidR="00CE0FAA" w:rsidRDefault="00CE0FAA" w:rsidP="00CE0FAA">
      <w:r>
        <w:tab/>
      </w:r>
      <w:r>
        <w:tab/>
        <w:t>"logo": "jfs/t34/323/183864031/104541/20b75f3a/580dc6c7N9b237c95.png",</w:t>
      </w:r>
    </w:p>
    <w:p w:rsidR="00CE0FAA" w:rsidRDefault="00CE0FAA" w:rsidP="00CE0FAA">
      <w:r>
        <w:tab/>
      </w:r>
      <w:r>
        <w:tab/>
        <w:t>"modified": 1521292297000,</w:t>
      </w:r>
    </w:p>
    <w:p w:rsidR="00CE0FAA" w:rsidRDefault="00CE0FAA" w:rsidP="00CE0FAA">
      <w:r>
        <w:rPr>
          <w:rFonts w:hint="eastAsia"/>
        </w:rPr>
        <w:tab/>
      </w:r>
      <w:r>
        <w:rPr>
          <w:rFonts w:hint="eastAsia"/>
        </w:rPr>
        <w:tab/>
        <w:t>"note": "CA8958</w:t>
      </w:r>
      <w:r>
        <w:rPr>
          <w:rFonts w:hint="eastAsia"/>
        </w:rPr>
        <w:t>航班</w:t>
      </w:r>
      <w:r>
        <w:rPr>
          <w:rFonts w:hint="eastAsia"/>
        </w:rPr>
        <w:t>",</w:t>
      </w:r>
    </w:p>
    <w:p w:rsidR="00CE0FAA" w:rsidRDefault="00CE0FAA" w:rsidP="00CE0FAA">
      <w:r>
        <w:tab/>
      </w:r>
      <w:r>
        <w:tab/>
        <w:t>"operateType": 520,</w:t>
      </w:r>
    </w:p>
    <w:p w:rsidR="00CE0FAA" w:rsidRDefault="00CE0FAA" w:rsidP="00CE0FAA">
      <w:r>
        <w:tab/>
      </w:r>
      <w:r>
        <w:tab/>
        <w:t>"outerId": "1000001",</w:t>
      </w:r>
    </w:p>
    <w:p w:rsidR="00CE0FAA" w:rsidRDefault="00CE0FAA" w:rsidP="00CE0FAA">
      <w:r>
        <w:lastRenderedPageBreak/>
        <w:tab/>
      </w:r>
      <w:r>
        <w:tab/>
        <w:t>"price": 999999999,</w:t>
      </w:r>
    </w:p>
    <w:p w:rsidR="00CE0FAA" w:rsidRDefault="00CE0FAA" w:rsidP="00CE0FAA">
      <w:r>
        <w:tab/>
      </w:r>
      <w:r>
        <w:tab/>
        <w:t>"quantity": 999999,</w:t>
      </w:r>
    </w:p>
    <w:p w:rsidR="00CE0FAA" w:rsidRDefault="00CE0FAA" w:rsidP="00CE0FAA">
      <w:r>
        <w:tab/>
      </w:r>
      <w:r>
        <w:tab/>
        <w:t>"shopId": 62962,</w:t>
      </w:r>
    </w:p>
    <w:p w:rsidR="00CE0FAA" w:rsidRDefault="00CE0FAA" w:rsidP="00CE0FAA">
      <w:r>
        <w:tab/>
      </w:r>
      <w:r>
        <w:tab/>
        <w:t>"status": 1,</w:t>
      </w:r>
    </w:p>
    <w:p w:rsidR="00CE0FAA" w:rsidRDefault="00CE0FAA" w:rsidP="00CE0FAA">
      <w:r>
        <w:rPr>
          <w:rFonts w:hint="eastAsia"/>
        </w:rPr>
        <w:tab/>
      </w:r>
      <w:r>
        <w:rPr>
          <w:rFonts w:hint="eastAsia"/>
        </w:rPr>
        <w:tab/>
        <w:t>"subTitle": "CA8958</w:t>
      </w:r>
      <w:r>
        <w:rPr>
          <w:rFonts w:hint="eastAsia"/>
        </w:rPr>
        <w:t>航班</w:t>
      </w:r>
      <w:r>
        <w:rPr>
          <w:rFonts w:hint="eastAsia"/>
        </w:rPr>
        <w:t>",</w:t>
      </w:r>
    </w:p>
    <w:p w:rsidR="00CE0FAA" w:rsidRDefault="00CE0FAA" w:rsidP="00CE0FAA">
      <w:r>
        <w:rPr>
          <w:rFonts w:hint="eastAsia"/>
        </w:rPr>
        <w:tab/>
      </w:r>
      <w:r>
        <w:rPr>
          <w:rFonts w:hint="eastAsia"/>
        </w:rPr>
        <w:tab/>
        <w:t>"title": "CA8958</w:t>
      </w:r>
      <w:r>
        <w:rPr>
          <w:rFonts w:hint="eastAsia"/>
        </w:rPr>
        <w:t>航班</w:t>
      </w:r>
      <w:r>
        <w:rPr>
          <w:rFonts w:hint="eastAsia"/>
        </w:rPr>
        <w:t>",</w:t>
      </w:r>
    </w:p>
    <w:p w:rsidR="00CE0FAA" w:rsidRDefault="00CE0FAA" w:rsidP="00CE0FAA">
      <w:r>
        <w:tab/>
      </w:r>
      <w:r>
        <w:tab/>
        <w:t>"userName": "bjdiqi",</w:t>
      </w:r>
    </w:p>
    <w:p w:rsidR="00CE0FAA" w:rsidRDefault="00CE0FAA" w:rsidP="00CE0FAA">
      <w:r>
        <w:tab/>
      </w:r>
      <w:r>
        <w:tab/>
        <w:t>"venderId": 66262,</w:t>
      </w:r>
    </w:p>
    <w:p w:rsidR="00CE0FAA" w:rsidRDefault="00CE0FAA" w:rsidP="00CE0FAA">
      <w:r>
        <w:tab/>
      </w:r>
      <w:r>
        <w:tab/>
        <w:t>"wareId": 405,</w:t>
      </w:r>
    </w:p>
    <w:p w:rsidR="00CE0FAA" w:rsidRDefault="00CE0FAA" w:rsidP="00CE0FAA">
      <w:r>
        <w:tab/>
      </w:r>
      <w:r>
        <w:tab/>
        <w:t>"wareImages": [{</w:t>
      </w:r>
    </w:p>
    <w:p w:rsidR="00CE0FAA" w:rsidRDefault="00CE0FAA" w:rsidP="00CE0FAA">
      <w:r>
        <w:tab/>
      </w:r>
      <w:r>
        <w:tab/>
      </w:r>
      <w:r>
        <w:tab/>
        <w:t>"created": 1521292294000,</w:t>
      </w:r>
    </w:p>
    <w:p w:rsidR="00CE0FAA" w:rsidRDefault="00CE0FAA" w:rsidP="00CE0FAA">
      <w:r>
        <w:tab/>
      </w:r>
      <w:r>
        <w:tab/>
      </w:r>
      <w:r>
        <w:tab/>
        <w:t>"imgId": 489,</w:t>
      </w:r>
    </w:p>
    <w:p w:rsidR="00CE0FAA" w:rsidRDefault="00CE0FAA" w:rsidP="00CE0FAA">
      <w:r>
        <w:tab/>
      </w:r>
      <w:r>
        <w:tab/>
      </w:r>
      <w:r>
        <w:tab/>
        <w:t>"imgPath": "jfs/t34/323/183864031/104541/20b75f3a/580dc6c7N9b237c95.png",</w:t>
      </w:r>
    </w:p>
    <w:p w:rsidR="00CE0FAA" w:rsidRDefault="00CE0FAA" w:rsidP="00CE0FAA">
      <w:r>
        <w:tab/>
      </w:r>
      <w:r>
        <w:tab/>
      </w:r>
      <w:r>
        <w:tab/>
        <w:t>"indexId": 1,</w:t>
      </w:r>
    </w:p>
    <w:p w:rsidR="00CE0FAA" w:rsidRDefault="00CE0FAA" w:rsidP="00CE0FAA">
      <w:r>
        <w:tab/>
      </w:r>
      <w:r>
        <w:tab/>
      </w:r>
      <w:r>
        <w:tab/>
        <w:t>"modified": 1521292294000,</w:t>
      </w:r>
    </w:p>
    <w:p w:rsidR="00CE0FAA" w:rsidRDefault="00CE0FAA" w:rsidP="00CE0FAA">
      <w:r>
        <w:tab/>
      </w:r>
      <w:r>
        <w:tab/>
      </w:r>
      <w:r>
        <w:tab/>
        <w:t>"status": 1,</w:t>
      </w:r>
    </w:p>
    <w:p w:rsidR="00CE0FAA" w:rsidRDefault="00CE0FAA" w:rsidP="00CE0FAA">
      <w:r>
        <w:tab/>
      </w:r>
      <w:r>
        <w:tab/>
      </w:r>
      <w:r>
        <w:tab/>
        <w:t>"wareId": 405</w:t>
      </w:r>
    </w:p>
    <w:p w:rsidR="00CE0FAA" w:rsidRDefault="00CE0FAA" w:rsidP="00CE0FAA">
      <w:r>
        <w:tab/>
      </w:r>
      <w:r>
        <w:tab/>
        <w:t>}],</w:t>
      </w:r>
    </w:p>
    <w:p w:rsidR="00CE0FAA" w:rsidRDefault="00CE0FAA" w:rsidP="00CE0FAA">
      <w:r>
        <w:tab/>
      </w:r>
      <w:r>
        <w:tab/>
        <w:t>"wareSettingList": [{</w:t>
      </w:r>
    </w:p>
    <w:p w:rsidR="00CE0FAA" w:rsidRDefault="00CE0FAA" w:rsidP="00CE0FAA">
      <w:r>
        <w:tab/>
      </w:r>
      <w:r>
        <w:tab/>
      </w:r>
      <w:r>
        <w:tab/>
        <w:t>"attrValue": {</w:t>
      </w:r>
    </w:p>
    <w:p w:rsidR="00CE0FAA" w:rsidRDefault="00CE0FAA" w:rsidP="00CE0FAA">
      <w:r>
        <w:tab/>
      </w:r>
      <w:r>
        <w:tab/>
      </w:r>
      <w:r>
        <w:tab/>
      </w:r>
      <w:r>
        <w:tab/>
        <w:t>"valueObj": "CSX"</w:t>
      </w:r>
    </w:p>
    <w:p w:rsidR="00CE0FAA" w:rsidRDefault="00CE0FAA" w:rsidP="00CE0FAA">
      <w:r>
        <w:tab/>
      </w:r>
      <w:r>
        <w:tab/>
      </w:r>
      <w:r>
        <w:tab/>
        <w:t>},</w:t>
      </w:r>
    </w:p>
    <w:p w:rsidR="00CE0FAA" w:rsidRDefault="00CE0FAA" w:rsidP="00CE0FAA">
      <w:r>
        <w:tab/>
      </w:r>
      <w:r>
        <w:tab/>
      </w:r>
      <w:r>
        <w:tab/>
        <w:t>"fieldId": "864",</w:t>
      </w:r>
    </w:p>
    <w:p w:rsidR="00CE0FAA" w:rsidRDefault="00CE0FAA" w:rsidP="00CE0FAA">
      <w:r>
        <w:tab/>
      </w:r>
      <w:r>
        <w:tab/>
      </w:r>
      <w:r>
        <w:tab/>
        <w:t>"letter": "depAirportLetter",</w:t>
      </w:r>
    </w:p>
    <w:p w:rsidR="00CE0FAA" w:rsidRDefault="00CE0FAA" w:rsidP="00CE0FAA">
      <w:r>
        <w:tab/>
      </w:r>
      <w:r>
        <w:tab/>
      </w:r>
      <w:r>
        <w:tab/>
        <w:t>"type": "linkage"</w:t>
      </w:r>
    </w:p>
    <w:p w:rsidR="00CE0FAA" w:rsidRDefault="00CE0FAA" w:rsidP="00CE0FAA">
      <w:r>
        <w:tab/>
      </w:r>
      <w:r>
        <w:tab/>
        <w:t>}, {</w:t>
      </w:r>
    </w:p>
    <w:p w:rsidR="00CE0FAA" w:rsidRDefault="00CE0FAA" w:rsidP="00CE0FAA">
      <w:r>
        <w:tab/>
      </w:r>
      <w:r>
        <w:tab/>
      </w:r>
      <w:r>
        <w:tab/>
        <w:t>"attrValue": {</w:t>
      </w:r>
    </w:p>
    <w:p w:rsidR="00CE0FAA" w:rsidRDefault="00CE0FAA" w:rsidP="00CE0FAA">
      <w:r>
        <w:tab/>
      </w:r>
      <w:r>
        <w:tab/>
      </w:r>
      <w:r>
        <w:tab/>
      </w:r>
      <w:r>
        <w:tab/>
        <w:t>"valueObj": "CSXNKG^CA8958"</w:t>
      </w:r>
    </w:p>
    <w:p w:rsidR="00CE0FAA" w:rsidRDefault="00CE0FAA" w:rsidP="00CE0FAA">
      <w:r>
        <w:tab/>
      </w:r>
      <w:r>
        <w:tab/>
      </w:r>
      <w:r>
        <w:tab/>
        <w:t>},</w:t>
      </w:r>
    </w:p>
    <w:p w:rsidR="00CE0FAA" w:rsidRDefault="00CE0FAA" w:rsidP="00CE0FAA">
      <w:r>
        <w:tab/>
      </w:r>
      <w:r>
        <w:tab/>
      </w:r>
      <w:r>
        <w:tab/>
        <w:t>"fieldId": "932",</w:t>
      </w:r>
    </w:p>
    <w:p w:rsidR="00CE0FAA" w:rsidRDefault="00CE0FAA" w:rsidP="00CE0FAA">
      <w:r>
        <w:tab/>
      </w:r>
      <w:r>
        <w:tab/>
      </w:r>
      <w:r>
        <w:tab/>
        <w:t>"letter": "fligh",</w:t>
      </w:r>
    </w:p>
    <w:p w:rsidR="00CE0FAA" w:rsidRDefault="00CE0FAA" w:rsidP="00CE0FAA">
      <w:r>
        <w:tab/>
      </w:r>
      <w:r>
        <w:tab/>
      </w:r>
      <w:r>
        <w:tab/>
        <w:t>"type": "linkage"</w:t>
      </w:r>
    </w:p>
    <w:p w:rsidR="00CE0FAA" w:rsidRDefault="00CE0FAA" w:rsidP="00CE0FAA">
      <w:r>
        <w:tab/>
      </w:r>
      <w:r>
        <w:tab/>
        <w:t>}, {</w:t>
      </w:r>
    </w:p>
    <w:p w:rsidR="00CE0FAA" w:rsidRDefault="00CE0FAA" w:rsidP="00CE0FAA">
      <w:r>
        <w:tab/>
      </w:r>
      <w:r>
        <w:tab/>
      </w:r>
      <w:r>
        <w:tab/>
        <w:t>"attrValue": {</w:t>
      </w:r>
    </w:p>
    <w:p w:rsidR="00CE0FAA" w:rsidRDefault="00CE0FAA" w:rsidP="00CE0FAA">
      <w:r>
        <w:tab/>
      </w:r>
      <w:r>
        <w:tab/>
      </w:r>
      <w:r>
        <w:tab/>
      </w:r>
      <w:r>
        <w:tab/>
        <w:t>"valueObj": "CA"</w:t>
      </w:r>
    </w:p>
    <w:p w:rsidR="00CE0FAA" w:rsidRDefault="00CE0FAA" w:rsidP="00CE0FAA">
      <w:r>
        <w:tab/>
      </w:r>
      <w:r>
        <w:tab/>
      </w:r>
      <w:r>
        <w:tab/>
        <w:t>},</w:t>
      </w:r>
    </w:p>
    <w:p w:rsidR="00CE0FAA" w:rsidRDefault="00CE0FAA" w:rsidP="00CE0FAA">
      <w:r>
        <w:tab/>
      </w:r>
      <w:r>
        <w:tab/>
      </w:r>
      <w:r>
        <w:tab/>
        <w:t>"fieldId": "857",</w:t>
      </w:r>
    </w:p>
    <w:p w:rsidR="00CE0FAA" w:rsidRDefault="00CE0FAA" w:rsidP="00CE0FAA">
      <w:r>
        <w:tab/>
      </w:r>
      <w:r>
        <w:tab/>
      </w:r>
      <w:r>
        <w:tab/>
        <w:t>"letter": "airway",</w:t>
      </w:r>
    </w:p>
    <w:p w:rsidR="00CE0FAA" w:rsidRDefault="00CE0FAA" w:rsidP="00CE0FAA">
      <w:r>
        <w:tab/>
      </w:r>
      <w:r>
        <w:tab/>
      </w:r>
      <w:r>
        <w:tab/>
        <w:t>"type": "box"</w:t>
      </w:r>
    </w:p>
    <w:p w:rsidR="00CE0FAA" w:rsidRDefault="00CE0FAA" w:rsidP="00CE0FAA">
      <w:r>
        <w:tab/>
      </w:r>
      <w:r>
        <w:tab/>
        <w:t>}, {</w:t>
      </w:r>
    </w:p>
    <w:p w:rsidR="00CE0FAA" w:rsidRDefault="00CE0FAA" w:rsidP="00CE0FAA">
      <w:r>
        <w:tab/>
      </w:r>
      <w:r>
        <w:tab/>
      </w:r>
      <w:r>
        <w:tab/>
        <w:t>"attrValue": {</w:t>
      </w:r>
    </w:p>
    <w:p w:rsidR="00CE0FAA" w:rsidRDefault="00CE0FAA" w:rsidP="00CE0FAA">
      <w:r>
        <w:tab/>
      </w:r>
      <w:r>
        <w:tab/>
      </w:r>
      <w:r>
        <w:tab/>
      </w:r>
      <w:r>
        <w:tab/>
        <w:t>"valueObj": "CSXNKG"</w:t>
      </w:r>
    </w:p>
    <w:p w:rsidR="00CE0FAA" w:rsidRDefault="00CE0FAA" w:rsidP="00CE0FAA">
      <w:r>
        <w:tab/>
      </w:r>
      <w:r>
        <w:tab/>
      </w:r>
      <w:r>
        <w:tab/>
        <w:t>},</w:t>
      </w:r>
    </w:p>
    <w:p w:rsidR="00CE0FAA" w:rsidRDefault="00CE0FAA" w:rsidP="00CE0FAA">
      <w:r>
        <w:tab/>
      </w:r>
      <w:r>
        <w:tab/>
      </w:r>
      <w:r>
        <w:tab/>
        <w:t>"fieldId": "931",</w:t>
      </w:r>
    </w:p>
    <w:p w:rsidR="00CE0FAA" w:rsidRDefault="00CE0FAA" w:rsidP="00CE0FAA">
      <w:r>
        <w:lastRenderedPageBreak/>
        <w:tab/>
      </w:r>
      <w:r>
        <w:tab/>
      </w:r>
      <w:r>
        <w:tab/>
        <w:t>"letter": "airplaneline",</w:t>
      </w:r>
    </w:p>
    <w:p w:rsidR="00CE0FAA" w:rsidRDefault="00CE0FAA" w:rsidP="00CE0FAA">
      <w:r>
        <w:tab/>
      </w:r>
      <w:r>
        <w:tab/>
      </w:r>
      <w:r>
        <w:tab/>
        <w:t>"type": "linkage"</w:t>
      </w:r>
    </w:p>
    <w:p w:rsidR="00CE0FAA" w:rsidRDefault="00CE0FAA" w:rsidP="00CE0FAA">
      <w:r>
        <w:tab/>
      </w:r>
      <w:r>
        <w:tab/>
        <w:t>}, {</w:t>
      </w:r>
    </w:p>
    <w:p w:rsidR="00CE0FAA" w:rsidRDefault="00CE0FAA" w:rsidP="00CE0FAA">
      <w:r>
        <w:tab/>
      </w:r>
      <w:r>
        <w:tab/>
      </w:r>
      <w:r>
        <w:tab/>
        <w:t>"attrValue": {</w:t>
      </w:r>
    </w:p>
    <w:p w:rsidR="00CE0FAA" w:rsidRDefault="00CE0FAA" w:rsidP="00CE0FAA">
      <w:r>
        <w:tab/>
      </w:r>
      <w:r>
        <w:tab/>
      </w:r>
      <w:r>
        <w:tab/>
      </w:r>
      <w:r>
        <w:tab/>
        <w:t>"valueObj": "NKG"</w:t>
      </w:r>
    </w:p>
    <w:p w:rsidR="00CE0FAA" w:rsidRDefault="00CE0FAA" w:rsidP="00CE0FAA">
      <w:r>
        <w:tab/>
      </w:r>
      <w:r>
        <w:tab/>
      </w:r>
      <w:r>
        <w:tab/>
        <w:t>},</w:t>
      </w:r>
    </w:p>
    <w:p w:rsidR="00CE0FAA" w:rsidRDefault="00CE0FAA" w:rsidP="00CE0FAA">
      <w:r>
        <w:tab/>
      </w:r>
      <w:r>
        <w:tab/>
      </w:r>
      <w:r>
        <w:tab/>
        <w:t>"fieldId": "866",</w:t>
      </w:r>
    </w:p>
    <w:p w:rsidR="00CE0FAA" w:rsidRDefault="00CE0FAA" w:rsidP="00CE0FAA">
      <w:r>
        <w:tab/>
      </w:r>
      <w:r>
        <w:tab/>
      </w:r>
      <w:r>
        <w:tab/>
        <w:t>"letter": "arrAirportLetter",</w:t>
      </w:r>
    </w:p>
    <w:p w:rsidR="00CE0FAA" w:rsidRDefault="00CE0FAA" w:rsidP="00CE0FAA">
      <w:r>
        <w:tab/>
      </w:r>
      <w:r>
        <w:tab/>
      </w:r>
      <w:r>
        <w:tab/>
        <w:t>"type": "linkage"</w:t>
      </w:r>
    </w:p>
    <w:p w:rsidR="00CE0FAA" w:rsidRDefault="00CE0FAA" w:rsidP="00CE0FAA">
      <w:r>
        <w:tab/>
      </w:r>
      <w:r>
        <w:tab/>
        <w:t>}]</w:t>
      </w:r>
    </w:p>
    <w:p w:rsidR="00CE0FAA" w:rsidRDefault="00CE0FAA" w:rsidP="00CE0FAA">
      <w:r>
        <w:tab/>
        <w:t>},</w:t>
      </w:r>
    </w:p>
    <w:p w:rsidR="00CE0FAA" w:rsidRDefault="00CE0FAA" w:rsidP="00CE0FAA">
      <w:r>
        <w:rPr>
          <w:rFonts w:hint="eastAsia"/>
        </w:rPr>
        <w:tab/>
        <w:t>"msg": "</w:t>
      </w:r>
      <w:r>
        <w:rPr>
          <w:rFonts w:hint="eastAsia"/>
        </w:rPr>
        <w:t>调用成功</w:t>
      </w:r>
      <w:r>
        <w:rPr>
          <w:rFonts w:hint="eastAsia"/>
        </w:rPr>
        <w:t>"</w:t>
      </w:r>
    </w:p>
    <w:p w:rsidR="002C1033" w:rsidRDefault="00CE0FAA" w:rsidP="00CE0FAA">
      <w:r>
        <w:t>}</w:t>
      </w:r>
    </w:p>
    <w:p w:rsidR="00E10A82" w:rsidRDefault="00E10A82" w:rsidP="00254463">
      <w:pPr>
        <w:pStyle w:val="2"/>
      </w:pPr>
      <w:r>
        <w:rPr>
          <w:rFonts w:hint="eastAsia"/>
        </w:rPr>
        <w:t>缓存刷新</w:t>
      </w:r>
    </w:p>
    <w:p w:rsidR="007103B8" w:rsidRDefault="007103B8" w:rsidP="007103B8">
      <w:pPr>
        <w:pStyle w:val="3"/>
      </w:pPr>
      <w:r>
        <w:rPr>
          <w:rFonts w:hint="eastAsia"/>
        </w:rPr>
        <w:t>写缓存</w:t>
      </w:r>
    </w:p>
    <w:p w:rsidR="007103B8" w:rsidRPr="007103B8" w:rsidRDefault="007103B8" w:rsidP="007103B8">
      <w:r>
        <w:rPr>
          <w:rFonts w:hint="eastAsia"/>
        </w:rPr>
        <w:t>创建</w:t>
      </w:r>
      <w:r>
        <w:t>活动</w:t>
      </w:r>
      <w:r>
        <w:rPr>
          <w:rFonts w:hint="eastAsia"/>
        </w:rPr>
        <w:t>MQ</w:t>
      </w:r>
      <w:r>
        <w:rPr>
          <w:rFonts w:hint="eastAsia"/>
        </w:rPr>
        <w:t>消费</w:t>
      </w:r>
      <w:r>
        <w:t>后，异步写缓存</w:t>
      </w:r>
    </w:p>
    <w:p w:rsidR="002F1E5F" w:rsidRDefault="002F1E5F" w:rsidP="002F1E5F">
      <w:r>
        <w:t>Key</w:t>
      </w:r>
      <w:r>
        <w:t>：</w:t>
      </w:r>
      <w:r w:rsidRPr="002F1E5F">
        <w:t>air_base_rule_prom_airline_act_</w:t>
      </w:r>
      <w:r>
        <w:t>PEK_SHA</w:t>
      </w:r>
    </w:p>
    <w:p w:rsidR="002F1E5F" w:rsidRDefault="002F1E5F" w:rsidP="002F1E5F">
      <w:r>
        <w:t>Value: actId</w:t>
      </w:r>
    </w:p>
    <w:p w:rsidR="002F1E5F" w:rsidRDefault="002F1E5F" w:rsidP="002F1E5F">
      <w:r>
        <w:rPr>
          <w:rFonts w:hint="eastAsia"/>
        </w:rPr>
        <w:t>即</w:t>
      </w:r>
      <w:r>
        <w:t>该航线下的活动</w:t>
      </w:r>
      <w:r>
        <w:t>id</w:t>
      </w:r>
    </w:p>
    <w:p w:rsidR="007103B8" w:rsidRDefault="007103B8" w:rsidP="007103B8">
      <w:pPr>
        <w:pStyle w:val="3"/>
      </w:pPr>
      <w:r>
        <w:rPr>
          <w:rFonts w:hint="eastAsia"/>
        </w:rPr>
        <w:t>删缓存</w:t>
      </w:r>
    </w:p>
    <w:p w:rsidR="004348F9" w:rsidRDefault="004348F9" w:rsidP="004348F9">
      <w:pPr>
        <w:jc w:val="left"/>
      </w:pPr>
      <w:r>
        <w:t>W</w:t>
      </w:r>
      <w:r>
        <w:rPr>
          <w:rFonts w:hint="eastAsia"/>
        </w:rPr>
        <w:t>orker</w:t>
      </w:r>
      <w:r>
        <w:t>中，每天零点跑，</w:t>
      </w:r>
      <w:r>
        <w:rPr>
          <w:rFonts w:hint="eastAsia"/>
        </w:rPr>
        <w:t>删除</w:t>
      </w:r>
      <w:r>
        <w:t>航线下活动的缓存、</w:t>
      </w:r>
    </w:p>
    <w:p w:rsidR="00F8792B" w:rsidRDefault="00B3647E" w:rsidP="004348F9">
      <w:del w:id="0" w:author="huyanxia" w:date="2018-07-12T13:24:00Z">
        <w:r w:rsidDel="00A03BCF">
          <w:rPr>
            <w:rFonts w:hint="eastAsia"/>
          </w:rPr>
          <w:delText>若</w:delText>
        </w:r>
        <w:r w:rsidDel="00A03BCF">
          <w:rPr>
            <w:rFonts w:hint="eastAsia"/>
          </w:rPr>
          <w:delText>key</w:delText>
        </w:r>
        <w:r w:rsidDel="00A03BCF">
          <w:delText>下面的</w:delText>
        </w:r>
        <w:r w:rsidDel="00A03BCF">
          <w:delText>set</w:delText>
        </w:r>
        <w:r w:rsidDel="00A03BCF">
          <w:delText>为空，则删除这个</w:delText>
        </w:r>
        <w:r w:rsidDel="00A03BCF">
          <w:delText>key</w:delText>
        </w:r>
      </w:del>
      <w:ins w:id="1" w:author="huyanxia" w:date="2018-07-12T13:24:00Z">
        <w:r w:rsidR="00A03BCF">
          <w:rPr>
            <w:rFonts w:hint="eastAsia"/>
          </w:rPr>
          <w:t xml:space="preserve"> </w:t>
        </w:r>
      </w:ins>
    </w:p>
    <w:p w:rsidR="00ED63E1" w:rsidRDefault="00ED63E1" w:rsidP="00ED63E1">
      <w:pPr>
        <w:pStyle w:val="2"/>
      </w:pPr>
      <w:r>
        <w:rPr>
          <w:rFonts w:hint="eastAsia"/>
        </w:rPr>
        <w:t>接口</w:t>
      </w:r>
      <w:r>
        <w:t>开发</w:t>
      </w:r>
    </w:p>
    <w:p w:rsidR="00A459D8" w:rsidRDefault="00A459D8" w:rsidP="00A459D8">
      <w:pPr>
        <w:pStyle w:val="3"/>
      </w:pPr>
      <w:r>
        <w:t>J</w:t>
      </w:r>
      <w:r>
        <w:rPr>
          <w:rFonts w:hint="eastAsia"/>
        </w:rPr>
        <w:t>ar</w:t>
      </w:r>
      <w:r>
        <w:t>包提供</w:t>
      </w:r>
    </w:p>
    <w:p w:rsidR="00A459D8" w:rsidRDefault="00A459D8" w:rsidP="00A459D8">
      <w:r>
        <w:t>airplane-consumer</w:t>
      </w:r>
      <w:r>
        <w:t>：</w:t>
      </w:r>
      <w:r>
        <w:t>1.0.0.20180710-SNAPSHOT</w:t>
      </w:r>
    </w:p>
    <w:p w:rsidR="00A459D8" w:rsidRDefault="00A459D8" w:rsidP="00A459D8">
      <w:r>
        <w:t>airplane-model</w:t>
      </w:r>
      <w:r>
        <w:t>：</w:t>
      </w:r>
      <w:r>
        <w:t>1.0.0.20180710-SNAPSHOT</w:t>
      </w:r>
    </w:p>
    <w:p w:rsidR="00A459D8" w:rsidRPr="00A459D8" w:rsidRDefault="00A459D8" w:rsidP="00A459D8"/>
    <w:p w:rsidR="00ED63E1" w:rsidRDefault="00ED63E1" w:rsidP="00ED63E1">
      <w:r>
        <w:rPr>
          <w:rFonts w:hint="eastAsia"/>
        </w:rPr>
        <w:t>因为</w:t>
      </w:r>
      <w:r>
        <w:t>要用到基础数据，所以</w:t>
      </w:r>
      <w:r>
        <w:rPr>
          <w:rFonts w:hint="eastAsia"/>
        </w:rPr>
        <w:t>在</w:t>
      </w:r>
      <w:r>
        <w:t>前台</w:t>
      </w:r>
      <w:r>
        <w:rPr>
          <w:rFonts w:hint="eastAsia"/>
        </w:rPr>
        <w:t>中</w:t>
      </w:r>
      <w:r>
        <w:t>提供</w:t>
      </w:r>
      <w:r>
        <w:t>jsf</w:t>
      </w:r>
      <w:r>
        <w:t>接口</w:t>
      </w:r>
    </w:p>
    <w:p w:rsidR="0085317E" w:rsidRDefault="00AB6CAF" w:rsidP="0085317E">
      <w:pPr>
        <w:pStyle w:val="3"/>
        <w:shd w:val="clear" w:color="auto" w:fill="FFFFFF"/>
        <w:spacing w:before="450" w:after="0"/>
        <w:rPr>
          <w:rFonts w:hint="eastAsia"/>
          <w:color w:val="363636"/>
          <w:sz w:val="20"/>
          <w:szCs w:val="20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航线促销活动查询</w:t>
      </w:r>
      <w:bookmarkStart w:id="2" w:name="_GoBack"/>
      <w:bookmarkEnd w:id="2"/>
      <w:r w:rsidR="0085317E">
        <w:rPr>
          <w:color w:val="363636"/>
          <w:sz w:val="20"/>
          <w:szCs w:val="20"/>
        </w:rPr>
        <w:fldChar w:fldCharType="begin"/>
      </w:r>
      <w:r w:rsidR="0085317E">
        <w:rPr>
          <w:color w:val="363636"/>
          <w:sz w:val="20"/>
          <w:szCs w:val="20"/>
        </w:rPr>
        <w:instrText xml:space="preserve"> HYPERLINK "http://ump.jd.com/performanceReport/initPage.action?queryMap.appName=jipiao&amp;queryMap.analysisFrequency=5&amp;queryMap.appId=2676&amp;queryMap.accessKey=jipiao.search.flight.airline.activity.data.handler&amp;queryMap.departCode=35658&amp;queryMap.rowNum=20&amp;queryMap.nowPage=1&amp;queryMap.searchKey=&amp;queryMap.groupId=&amp;queryMap.searchStatus=&amp;queryMap.sortName=&amp;queryMap.sortOrder=asc" </w:instrText>
      </w:r>
      <w:r w:rsidR="0085317E">
        <w:rPr>
          <w:color w:val="363636"/>
          <w:sz w:val="20"/>
          <w:szCs w:val="20"/>
        </w:rPr>
        <w:fldChar w:fldCharType="separate"/>
      </w:r>
      <w:r w:rsidR="0085317E">
        <w:rPr>
          <w:rFonts w:hint="eastAsia"/>
          <w:color w:val="363636"/>
          <w:sz w:val="20"/>
          <w:szCs w:val="20"/>
        </w:rPr>
        <w:br/>
      </w:r>
      <w:r w:rsidR="0085317E">
        <w:rPr>
          <w:rStyle w:val="a5"/>
          <w:rFonts w:hint="eastAsia"/>
          <w:color w:val="363636"/>
          <w:sz w:val="20"/>
          <w:szCs w:val="20"/>
        </w:rPr>
        <w:t>jipiao.search.flight.airline.activity.data.handler</w:t>
      </w:r>
      <w:r w:rsidR="0085317E">
        <w:rPr>
          <w:color w:val="363636"/>
          <w:sz w:val="20"/>
          <w:szCs w:val="20"/>
        </w:rPr>
        <w:fldChar w:fldCharType="end"/>
      </w:r>
      <w:r w:rsidR="0085317E">
        <w:rPr>
          <w:rFonts w:hint="eastAsia"/>
          <w:color w:val="363636"/>
          <w:sz w:val="20"/>
          <w:szCs w:val="20"/>
        </w:rPr>
        <w:t>方法</w:t>
      </w:r>
      <w:r w:rsidR="0085317E">
        <w:rPr>
          <w:color w:val="363636"/>
          <w:sz w:val="20"/>
          <w:szCs w:val="20"/>
        </w:rPr>
        <w:t>监控</w:t>
      </w:r>
    </w:p>
    <w:p w:rsidR="0085317E" w:rsidRPr="0085317E" w:rsidRDefault="0085317E" w:rsidP="0085317E">
      <w:pPr>
        <w:rPr>
          <w:rFonts w:hint="eastAsia"/>
        </w:rPr>
      </w:pPr>
    </w:p>
    <w:p w:rsidR="00AB6CAF" w:rsidRDefault="00AB6CAF" w:rsidP="00AB6C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>方法签名：</w:t>
      </w:r>
      <w:r>
        <w:rPr>
          <w:rFonts w:ascii="Arial" w:hAnsi="Arial" w:cs="Arial"/>
          <w:color w:val="000000"/>
          <w:szCs w:val="21"/>
        </w:rPr>
        <w:t>public AirResponse&lt;QueryAirlineActivityResponse&gt; queryAirlineActivityInfo(QueryAirlineActivityRequest request)</w:t>
      </w:r>
    </w:p>
    <w:p w:rsidR="00AB6CAF" w:rsidRDefault="00AB6CAF" w:rsidP="00AB6CA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请求参数对象：</w:t>
      </w:r>
      <w:r>
        <w:rPr>
          <w:rStyle w:val="a8"/>
          <w:rFonts w:ascii="Arial" w:hAnsi="Arial" w:cs="Arial"/>
          <w:color w:val="000000"/>
          <w:sz w:val="21"/>
          <w:szCs w:val="21"/>
        </w:rPr>
        <w:t>QueryAirlineActivityRequest </w:t>
      </w:r>
      <w:r>
        <w:rPr>
          <w:rStyle w:val="a8"/>
          <w:rFonts w:ascii="Arial" w:hAnsi="Arial" w:cs="Arial"/>
          <w:color w:val="333333"/>
          <w:sz w:val="21"/>
          <w:szCs w:val="21"/>
        </w:rPr>
        <w:t>,</w:t>
      </w:r>
      <w:r>
        <w:rPr>
          <w:rStyle w:val="a8"/>
          <w:rFonts w:ascii="Arial" w:hAnsi="Arial" w:cs="Arial"/>
          <w:color w:val="333333"/>
          <w:sz w:val="21"/>
          <w:szCs w:val="21"/>
        </w:rPr>
        <w:t>参数定义：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020"/>
        <w:gridCol w:w="1260"/>
        <w:gridCol w:w="2940"/>
      </w:tblGrid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描述</w:t>
            </w:r>
          </w:p>
        </w:tc>
      </w:tr>
      <w:tr w:rsidR="00704511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04511" w:rsidRDefault="00704511">
            <w:pPr>
              <w:pStyle w:val="a9"/>
              <w:spacing w:before="0" w:beforeAutospacing="0" w:after="0" w:afterAutospacing="0"/>
            </w:pPr>
            <w:r>
              <w:t>sourceType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04511" w:rsidRDefault="00704511">
            <w:pPr>
              <w:pStyle w:val="a9"/>
              <w:spacing w:before="0" w:beforeAutospacing="0" w:after="0" w:afterAutospacing="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04511" w:rsidRDefault="00704511">
            <w:pPr>
              <w:pStyle w:val="a9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04511" w:rsidRDefault="00704511">
            <w:pPr>
              <w:pStyle w:val="a9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  <w:r>
              <w:t>，WEB,H5,APP</w:t>
            </w:r>
          </w:p>
        </w:tc>
      </w:tr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depCityCode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出发城市三字码</w:t>
            </w:r>
          </w:p>
        </w:tc>
      </w:tr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arrCityCode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到达城市三字码</w:t>
            </w:r>
          </w:p>
        </w:tc>
      </w:tr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flightDate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起飞日期（</w:t>
            </w:r>
            <w:r>
              <w:rPr>
                <w:color w:val="000000"/>
              </w:rPr>
              <w:t>yyyy-MM-dd</w:t>
            </w:r>
            <w:r>
              <w:t>）</w:t>
            </w:r>
          </w:p>
        </w:tc>
      </w:tr>
    </w:tbl>
    <w:p w:rsidR="00AB6CAF" w:rsidRDefault="00AB6CAF" w:rsidP="00AB6CAF">
      <w:pPr>
        <w:pStyle w:val="a9"/>
        <w:numPr>
          <w:ilvl w:val="0"/>
          <w:numId w:val="2"/>
        </w:numPr>
        <w:shd w:val="clear" w:color="auto" w:fill="FFFFFF"/>
        <w:spacing w:before="15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</w:p>
    <w:p w:rsidR="00AB6CAF" w:rsidRDefault="00AB6CAF" w:rsidP="00AB6CA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返回数据对象：</w:t>
      </w:r>
      <w:r>
        <w:rPr>
          <w:rStyle w:val="a8"/>
          <w:rFonts w:ascii="Arial" w:hAnsi="Arial" w:cs="Arial"/>
          <w:color w:val="000000"/>
          <w:sz w:val="21"/>
          <w:szCs w:val="21"/>
        </w:rPr>
        <w:t>AirResponse&lt;QueryAirlineActivityResponse&gt;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060"/>
        <w:gridCol w:w="809"/>
        <w:gridCol w:w="3161"/>
      </w:tblGrid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  <w:jc w:val="center"/>
            </w:pPr>
            <w: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  <w:jc w:val="center"/>
            </w:pPr>
            <w: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  <w:jc w:val="center"/>
            </w:pPr>
            <w:r>
              <w:t>可否为空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  <w:jc w:val="center"/>
            </w:pPr>
            <w:r>
              <w:t>描述</w:t>
            </w:r>
          </w:p>
        </w:tc>
      </w:tr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200: 成功  300：服务器内部错误  400：参数错误</w:t>
            </w:r>
          </w:p>
        </w:tc>
      </w:tr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errorMsg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异常失败描述</w:t>
            </w:r>
          </w:p>
        </w:tc>
      </w:tr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SearchProvisionResponse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航线促销信息返回</w:t>
            </w:r>
          </w:p>
        </w:tc>
      </w:tr>
    </w:tbl>
    <w:p w:rsidR="00AB6CAF" w:rsidRDefault="00AB6CAF" w:rsidP="00A03BCF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AB6CAF" w:rsidRDefault="00AB6CAF" w:rsidP="00AB6CA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SearchProvisionResponse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140"/>
        <w:gridCol w:w="5340"/>
      </w:tblGrid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描述</w:t>
            </w:r>
          </w:p>
        </w:tc>
      </w:tr>
      <w:tr w:rsidR="00AB6CAF" w:rsidTr="00AB6C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hasActivity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B6CAF" w:rsidRDefault="00AB6CAF">
            <w:pPr>
              <w:pStyle w:val="a9"/>
              <w:spacing w:before="0" w:beforeAutospacing="0" w:after="0" w:afterAutospacing="0"/>
            </w:pPr>
            <w:r>
              <w:t>航线在起飞日期是否有促销活动（立减、返豆）</w:t>
            </w:r>
          </w:p>
        </w:tc>
      </w:tr>
    </w:tbl>
    <w:p w:rsidR="00AB6CAF" w:rsidRPr="00AB6CAF" w:rsidRDefault="00AB6CAF" w:rsidP="00ED63E1"/>
    <w:p w:rsidR="002B762C" w:rsidRDefault="00254463" w:rsidP="00254463">
      <w:pPr>
        <w:pStyle w:val="2"/>
      </w:pPr>
      <w:r>
        <w:rPr>
          <w:rFonts w:hint="eastAsia"/>
        </w:rPr>
        <w:t>报警</w:t>
      </w:r>
    </w:p>
    <w:p w:rsidR="002B762C" w:rsidRDefault="002B762C">
      <w:r>
        <w:rPr>
          <w:rFonts w:hint="eastAsia"/>
        </w:rPr>
        <w:t>报警</w:t>
      </w:r>
      <w:r>
        <w:t>异步。</w:t>
      </w:r>
      <w:r w:rsidR="00704511" w:rsidRPr="00704511">
        <w:t>FlightPostHandler</w:t>
      </w:r>
      <w:r w:rsidR="00704511">
        <w:rPr>
          <w:rFonts w:hint="eastAsia"/>
        </w:rPr>
        <w:t>中</w:t>
      </w:r>
      <w:r>
        <w:rPr>
          <w:rFonts w:hint="eastAsia"/>
        </w:rPr>
        <w:t>每次</w:t>
      </w:r>
      <w:r>
        <w:t>查询</w:t>
      </w:r>
      <w:r w:rsidR="00835DAB">
        <w:rPr>
          <w:rFonts w:hint="eastAsia"/>
        </w:rPr>
        <w:t>时</w:t>
      </w:r>
      <w:r w:rsidR="00835DAB">
        <w:t>异步</w:t>
      </w:r>
      <w:r w:rsidR="00835DAB">
        <w:rPr>
          <w:rFonts w:hint="eastAsia"/>
        </w:rPr>
        <w:t>根据</w:t>
      </w:r>
      <w:r w:rsidR="00835DAB">
        <w:t>航线</w:t>
      </w:r>
      <w:r w:rsidR="00835DAB">
        <w:rPr>
          <w:rFonts w:hint="eastAsia"/>
        </w:rPr>
        <w:t>查询</w:t>
      </w:r>
      <w:r w:rsidR="00704511">
        <w:rPr>
          <w:rFonts w:hint="eastAsia"/>
        </w:rPr>
        <w:t>缓存</w:t>
      </w:r>
      <w:r w:rsidR="00835DAB">
        <w:rPr>
          <w:rFonts w:hint="eastAsia"/>
        </w:rPr>
        <w:t>，</w:t>
      </w:r>
      <w:r w:rsidR="00835DAB">
        <w:t>获得</w:t>
      </w:r>
      <w:r w:rsidR="00835DAB">
        <w:rPr>
          <w:rFonts w:hint="eastAsia"/>
        </w:rPr>
        <w:t>是否有活动</w:t>
      </w:r>
      <w:r w:rsidR="00835DAB">
        <w:t>的信息。与</w:t>
      </w:r>
      <w:r w:rsidR="00835DAB">
        <w:rPr>
          <w:rFonts w:hint="eastAsia"/>
        </w:rPr>
        <w:t>查询</w:t>
      </w:r>
      <w:r w:rsidR="00835DAB">
        <w:t>完后</w:t>
      </w:r>
      <w:r w:rsidR="00835DAB">
        <w:rPr>
          <w:rFonts w:hint="eastAsia"/>
        </w:rPr>
        <w:t>的</w:t>
      </w:r>
      <w:r w:rsidR="00835DAB">
        <w:t>是否有促销信息比较，若前面有</w:t>
      </w:r>
      <w:r w:rsidR="00835DAB">
        <w:rPr>
          <w:rFonts w:hint="eastAsia"/>
        </w:rPr>
        <w:t>后面</w:t>
      </w:r>
      <w:r w:rsidR="00835DAB">
        <w:t>没有则报警</w:t>
      </w:r>
      <w:r w:rsidR="00835DAB">
        <w:rPr>
          <w:rFonts w:hint="eastAsia"/>
        </w:rPr>
        <w:t>。</w:t>
      </w:r>
    </w:p>
    <w:p w:rsidR="007934DE" w:rsidRDefault="00704511">
      <w:r>
        <w:rPr>
          <w:noProof/>
        </w:rPr>
        <w:lastRenderedPageBreak/>
        <w:drawing>
          <wp:inline distT="0" distB="0" distL="0" distR="0" wp14:anchorId="5E2E4F3F" wp14:editId="7D83B823">
            <wp:extent cx="5274310" cy="1268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23" w:rsidRDefault="00590D23" w:rsidP="00590D23">
      <w:pPr>
        <w:pStyle w:val="2"/>
      </w:pPr>
      <w:r>
        <w:rPr>
          <w:rFonts w:hint="eastAsia"/>
        </w:rPr>
        <w:t>测试</w:t>
      </w:r>
      <w:r>
        <w:t>：</w:t>
      </w:r>
    </w:p>
    <w:p w:rsidR="00590D23" w:rsidRDefault="00590D23" w:rsidP="00590D23">
      <w:r w:rsidRPr="00E21D73">
        <w:t>{"uuid":"983_66262_1000412602","content":{"acId":983,"orderType":35,"popId":1000412602,"venderId":66262,"mqType":1}}</w:t>
      </w:r>
    </w:p>
    <w:p w:rsidR="00EB2646" w:rsidRDefault="00EB2646" w:rsidP="00EB2646">
      <w:pPr>
        <w:pStyle w:val="3"/>
      </w:pPr>
      <w:r>
        <w:t>J</w:t>
      </w:r>
      <w:r>
        <w:rPr>
          <w:rFonts w:hint="eastAsia"/>
        </w:rPr>
        <w:t>sf</w:t>
      </w:r>
      <w:r>
        <w:t>接口测试</w:t>
      </w:r>
      <w:r>
        <w:rPr>
          <w:rFonts w:hint="eastAsia"/>
        </w:rPr>
        <w:t>：</w:t>
      </w:r>
    </w:p>
    <w:p w:rsidR="00EB2646" w:rsidRDefault="00EB2646" w:rsidP="00590D23">
      <w:r>
        <w:rPr>
          <w:noProof/>
        </w:rPr>
        <w:drawing>
          <wp:inline distT="0" distB="0" distL="0" distR="0" wp14:anchorId="5CC73379" wp14:editId="75D2613E">
            <wp:extent cx="5274310" cy="2153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B5" w:rsidRDefault="00447EB5" w:rsidP="00590D23">
      <w:r>
        <w:rPr>
          <w:rFonts w:hint="eastAsia"/>
        </w:rPr>
        <w:t>测试</w:t>
      </w:r>
      <w:r>
        <w:t>场景：</w:t>
      </w:r>
    </w:p>
    <w:p w:rsidR="00447EB5" w:rsidRDefault="00447EB5" w:rsidP="00590D23">
      <w:r>
        <w:rPr>
          <w:rFonts w:hint="eastAsia"/>
        </w:rPr>
        <w:t>1.</w:t>
      </w:r>
      <w:r>
        <w:rPr>
          <w:rFonts w:hint="eastAsia"/>
        </w:rPr>
        <w:t>出发城市</w:t>
      </w:r>
      <w:r>
        <w:t>，到达城市</w:t>
      </w:r>
      <w:r>
        <w:rPr>
          <w:rFonts w:hint="eastAsia"/>
        </w:rPr>
        <w:t>都有</w:t>
      </w:r>
      <w:r>
        <w:t>对应机场三字码，</w:t>
      </w:r>
      <w:r>
        <w:rPr>
          <w:rFonts w:hint="eastAsia"/>
        </w:rPr>
        <w:t>缓存</w:t>
      </w:r>
      <w:r>
        <w:t>中没有数据</w:t>
      </w:r>
    </w:p>
    <w:p w:rsidR="00447EB5" w:rsidRDefault="00447EB5" w:rsidP="00590D23">
      <w:r>
        <w:t>SHA---PEK</w:t>
      </w:r>
      <w:r>
        <w:rPr>
          <w:rFonts w:hint="eastAsia"/>
        </w:rPr>
        <w:t>，</w:t>
      </w:r>
      <w:r>
        <w:t>四个</w:t>
      </w:r>
      <w:r>
        <w:t>key</w:t>
      </w:r>
      <w:r>
        <w:t>下都没有缓存数据</w:t>
      </w:r>
    </w:p>
    <w:p w:rsidR="00D15265" w:rsidRDefault="00447EB5" w:rsidP="00590D23">
      <w:r>
        <w:t>2.</w:t>
      </w:r>
      <w:r w:rsidR="00D15265">
        <w:t>XIY---PEK</w:t>
      </w:r>
      <w:r w:rsidR="00D15265">
        <w:rPr>
          <w:rFonts w:hint="eastAsia"/>
        </w:rPr>
        <w:t>，</w:t>
      </w:r>
      <w:r w:rsidR="00D15265">
        <w:t>两个</w:t>
      </w:r>
      <w:r w:rsidR="00D15265">
        <w:t>key</w:t>
      </w:r>
      <w:r w:rsidR="00D15265">
        <w:t>下都没有缓存数据</w:t>
      </w:r>
    </w:p>
    <w:p w:rsidR="00007F98" w:rsidRDefault="00007F98" w:rsidP="00590D23">
      <w:r>
        <w:rPr>
          <w:rFonts w:hint="eastAsia"/>
        </w:rPr>
        <w:t>3.HGH---XIY</w:t>
      </w:r>
      <w:r>
        <w:rPr>
          <w:rFonts w:hint="eastAsia"/>
        </w:rPr>
        <w:t>，一个</w:t>
      </w:r>
      <w:r>
        <w:t>key</w:t>
      </w:r>
      <w:r>
        <w:t>下有两个活动</w:t>
      </w:r>
      <w:r>
        <w:rPr>
          <w:rFonts w:hint="eastAsia"/>
        </w:rPr>
        <w:t>id</w:t>
      </w:r>
      <w:r>
        <w:t>，但是</w:t>
      </w:r>
      <w:r>
        <w:rPr>
          <w:rFonts w:hint="eastAsia"/>
        </w:rPr>
        <w:t>在</w:t>
      </w:r>
      <w:r>
        <w:t>内存中没有</w:t>
      </w:r>
    </w:p>
    <w:p w:rsidR="003D5EDE" w:rsidRPr="00447EB5" w:rsidRDefault="003D5EDE" w:rsidP="00590D23"/>
    <w:sectPr w:rsidR="003D5EDE" w:rsidRPr="0044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4EC" w:rsidRDefault="00D534EC" w:rsidP="00842C1E">
      <w:r>
        <w:separator/>
      </w:r>
    </w:p>
  </w:endnote>
  <w:endnote w:type="continuationSeparator" w:id="0">
    <w:p w:rsidR="00D534EC" w:rsidRDefault="00D534EC" w:rsidP="0084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4EC" w:rsidRDefault="00D534EC" w:rsidP="00842C1E">
      <w:r>
        <w:separator/>
      </w:r>
    </w:p>
  </w:footnote>
  <w:footnote w:type="continuationSeparator" w:id="0">
    <w:p w:rsidR="00D534EC" w:rsidRDefault="00D534EC" w:rsidP="0084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C558D"/>
    <w:multiLevelType w:val="hybridMultilevel"/>
    <w:tmpl w:val="C5F02B76"/>
    <w:lvl w:ilvl="0" w:tplc="F344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F2F73"/>
    <w:multiLevelType w:val="multilevel"/>
    <w:tmpl w:val="393C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485DD1"/>
    <w:multiLevelType w:val="multilevel"/>
    <w:tmpl w:val="E0A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anxia">
    <w15:presenceInfo w15:providerId="AD" w15:userId="S-1-5-21-1713849901-2797640346-4150151575-628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30"/>
    <w:rsid w:val="00007F98"/>
    <w:rsid w:val="00091DFD"/>
    <w:rsid w:val="000B72B0"/>
    <w:rsid w:val="001A2F40"/>
    <w:rsid w:val="00254463"/>
    <w:rsid w:val="00277DAD"/>
    <w:rsid w:val="002B762C"/>
    <w:rsid w:val="002C1033"/>
    <w:rsid w:val="002C374A"/>
    <w:rsid w:val="002D3067"/>
    <w:rsid w:val="002D5730"/>
    <w:rsid w:val="002F1E5F"/>
    <w:rsid w:val="00374323"/>
    <w:rsid w:val="00395648"/>
    <w:rsid w:val="003D5EDE"/>
    <w:rsid w:val="004348F9"/>
    <w:rsid w:val="00447EB5"/>
    <w:rsid w:val="004A57B9"/>
    <w:rsid w:val="00551788"/>
    <w:rsid w:val="0055370B"/>
    <w:rsid w:val="00590D23"/>
    <w:rsid w:val="00597DC1"/>
    <w:rsid w:val="00625329"/>
    <w:rsid w:val="006D1EE8"/>
    <w:rsid w:val="00704511"/>
    <w:rsid w:val="007103B8"/>
    <w:rsid w:val="007934DE"/>
    <w:rsid w:val="00835DAB"/>
    <w:rsid w:val="00842C1E"/>
    <w:rsid w:val="0085317E"/>
    <w:rsid w:val="00894DCC"/>
    <w:rsid w:val="008B5EB1"/>
    <w:rsid w:val="00902BF7"/>
    <w:rsid w:val="00945158"/>
    <w:rsid w:val="00A000C5"/>
    <w:rsid w:val="00A03BCF"/>
    <w:rsid w:val="00A31A41"/>
    <w:rsid w:val="00A459D8"/>
    <w:rsid w:val="00A832F2"/>
    <w:rsid w:val="00A83ADA"/>
    <w:rsid w:val="00AB6CAF"/>
    <w:rsid w:val="00B3647E"/>
    <w:rsid w:val="00B52B4D"/>
    <w:rsid w:val="00C02872"/>
    <w:rsid w:val="00CB3CFE"/>
    <w:rsid w:val="00CE0FAA"/>
    <w:rsid w:val="00D11778"/>
    <w:rsid w:val="00D15265"/>
    <w:rsid w:val="00D534EC"/>
    <w:rsid w:val="00DA108A"/>
    <w:rsid w:val="00DC7F0C"/>
    <w:rsid w:val="00E10A82"/>
    <w:rsid w:val="00E90DD7"/>
    <w:rsid w:val="00EB2646"/>
    <w:rsid w:val="00ED63E1"/>
    <w:rsid w:val="00F8792B"/>
    <w:rsid w:val="00FB3605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DA47A-64FF-4A07-BCA3-7387DA8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0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C1E"/>
    <w:rPr>
      <w:sz w:val="18"/>
      <w:szCs w:val="18"/>
    </w:rPr>
  </w:style>
  <w:style w:type="character" w:styleId="a5">
    <w:name w:val="Hyperlink"/>
    <w:basedOn w:val="a0"/>
    <w:uiPriority w:val="99"/>
    <w:unhideWhenUsed/>
    <w:rsid w:val="00842C1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31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1A4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B5E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03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348F9"/>
    <w:pPr>
      <w:ind w:firstLineChars="200" w:firstLine="420"/>
    </w:pPr>
  </w:style>
  <w:style w:type="table" w:styleId="a7">
    <w:name w:val="Table Grid"/>
    <w:basedOn w:val="a1"/>
    <w:uiPriority w:val="39"/>
    <w:rsid w:val="00ED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AB6CAF"/>
    <w:rPr>
      <w:b/>
      <w:bCs/>
    </w:rPr>
  </w:style>
  <w:style w:type="paragraph" w:styleId="a9">
    <w:name w:val="Normal (Web)"/>
    <w:basedOn w:val="a"/>
    <w:uiPriority w:val="99"/>
    <w:semiHidden/>
    <w:unhideWhenUsed/>
    <w:rsid w:val="00AB6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A03BCF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03BCF"/>
    <w:rPr>
      <w:sz w:val="18"/>
      <w:szCs w:val="18"/>
    </w:rPr>
  </w:style>
  <w:style w:type="paragraph" w:styleId="ab">
    <w:name w:val="Revision"/>
    <w:hidden/>
    <w:uiPriority w:val="99"/>
    <w:semiHidden/>
    <w:rsid w:val="00A0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jd.com/pages/viewpage.action?pageId=101759229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cf.jd.com/pages/viewpage.action?pageId=1013821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f.jd.com/pages/viewpage.action?pageId=1017596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5392</TotalTime>
  <Pages>8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41</cp:revision>
  <dcterms:created xsi:type="dcterms:W3CDTF">2018-06-17T11:47:00Z</dcterms:created>
  <dcterms:modified xsi:type="dcterms:W3CDTF">2018-08-13T03:27:00Z</dcterms:modified>
</cp:coreProperties>
</file>
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a11c752ff98b4ee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0"/>
        <w:spacing w:after="320"/>
        <w:rPr>
          <w:sz w:val="44"/>
          <w:szCs w:val="44"/>
        </w:rPr>
      </w:pPr>
      <w:r>
        <w:rPr>
          <w:rFonts w:hint="eastAsia"/>
          <w:sz w:val="44"/>
          <w:szCs w:val="44"/>
        </w:rPr>
        <w:t>京东TTS机票接入接口规范（JSF）</w:t>
      </w:r>
    </w:p>
    <w:tbl>
      <w:tblPr>
        <w:tblStyle w:val="3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80"/>
        <w:gridCol w:w="2104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修订日期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2017-03-20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自营系统接口初版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吕小川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2015-04-05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增加航班查询回调接口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1,2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吕小川,秦嗣光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2017-04-17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机票预订增加返回成人、儿童结算价，基建和燃油</w:t>
            </w:r>
          </w:p>
          <w:p>
            <w:r>
              <w:rPr>
                <w:rFonts w:hint="eastAsia"/>
              </w:rPr>
              <w:t>航班查询增加enterType政策录入方式，</w:t>
            </w:r>
          </w:p>
          <w:p>
            <w:r>
              <w:rPr>
                <w:rFonts w:hint="eastAsia"/>
              </w:rPr>
              <w:t>Comment政策备注对应直连接口的政策说明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1.3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2017-04-22</w:t>
            </w:r>
          </w:p>
        </w:tc>
        <w:tc>
          <w:tcPr>
            <w:tcW w:w="22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航班查询接口</w:t>
            </w:r>
            <w:r>
              <w:t>SeatInfo</w:t>
            </w:r>
            <w:r>
              <w:rPr>
                <w:rFonts w:hint="eastAsia"/>
              </w:rPr>
              <w:t>对象中的</w:t>
            </w:r>
            <w:r>
              <w:rPr>
                <w:b/>
                <w:bCs/>
              </w:rPr>
              <w:t>seatType</w:t>
            </w:r>
            <w:r>
              <w:rPr>
                <w:rFonts w:hint="eastAsia"/>
                <w:b/>
                <w:bCs/>
              </w:rPr>
              <w:t>字段调整为13-大客户，14-私有政策</w:t>
            </w:r>
          </w:p>
          <w:p>
            <w:pPr>
              <w:rPr>
                <w:color w:val="FFC000"/>
              </w:rPr>
            </w:pPr>
            <w:r>
              <w:rPr>
                <w:rFonts w:hint="eastAsia"/>
                <w:b/>
                <w:bCs/>
              </w:rPr>
              <w:t>机票预订接口</w:t>
            </w:r>
            <w:r>
              <w:t>SegmentInfo</w:t>
            </w:r>
            <w:r>
              <w:rPr>
                <w:rFonts w:hint="eastAsia"/>
              </w:rPr>
              <w:t>对象中的param3新增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1.4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2017-06-15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航班查询Seat</w:t>
            </w:r>
            <w:r>
              <w:t>Info</w:t>
            </w:r>
            <w:r>
              <w:rPr>
                <w:rFonts w:hint="eastAsia"/>
              </w:rPr>
              <w:t>对象增加carrier</w:t>
            </w:r>
            <w:r>
              <w:t>FlightNo</w:t>
            </w:r>
            <w:r>
              <w:rPr>
                <w:rFonts w:hint="eastAsia"/>
              </w:rPr>
              <w:t>字段，预订下单接口SegmentInfo对象增加carrier</w:t>
            </w:r>
            <w:r>
              <w:t>FlightNo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t>1.5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张宾</w:t>
            </w:r>
            <w:r>
              <w:t>,</w:t>
            </w:r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2017-07-20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退改签查询请求参数增加</w:t>
            </w:r>
            <w:r>
              <w:t>productCode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r>
              <w:rPr>
                <w:rFonts w:hint="eastAsia"/>
              </w:rPr>
              <w:t>1.5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吕小川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2017-07-21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4.1.4</w:t>
            </w:r>
            <w:r>
              <w:t>SeatInfo</w:t>
            </w:r>
            <w:r>
              <w:rPr>
                <w:rFonts w:hint="eastAsia"/>
              </w:rPr>
              <w:t xml:space="preserve">对象 </w:t>
            </w:r>
            <w:r>
              <w:t>babySettlePrice</w:t>
            </w:r>
            <w:r>
              <w:rPr>
                <w:rFonts w:hint="eastAsia"/>
              </w:rPr>
              <w:t>为婴儿结算价不再为忽略，默认0不可售</w:t>
            </w:r>
          </w:p>
          <w:p>
            <w:r>
              <w:rPr>
                <w:rFonts w:hint="eastAsia"/>
              </w:rPr>
              <w:t>4.1.5</w:t>
            </w:r>
            <w:r>
              <w:t xml:space="preserve">PolicyInfo </w:t>
            </w:r>
            <w:r>
              <w:rPr>
                <w:rFonts w:hint="eastAsia"/>
              </w:rPr>
              <w:t>对象中</w:t>
            </w:r>
            <w:r>
              <w:t>customerType</w:t>
            </w:r>
            <w:r>
              <w:rPr>
                <w:rFonts w:hint="eastAsia"/>
              </w:rPr>
              <w:t>中增加婴儿的类型3</w:t>
            </w:r>
          </w:p>
          <w:p>
            <w:r>
              <w:rPr>
                <w:rFonts w:hint="eastAsia"/>
              </w:rPr>
              <w:t>4.3.3</w:t>
            </w:r>
            <w:r>
              <w:t>RefundRuleInfo</w:t>
            </w:r>
            <w:r>
              <w:rPr>
                <w:rFonts w:hint="eastAsia"/>
              </w:rPr>
              <w:t>对象</w:t>
            </w:r>
            <w:r>
              <w:t>passengerType</w:t>
            </w:r>
            <w:r>
              <w:rPr>
                <w:rFonts w:hint="eastAsia"/>
              </w:rPr>
              <w:t>增加婴儿类型INF</w:t>
            </w:r>
          </w:p>
          <w:p>
            <w:r>
              <w:rPr>
                <w:rFonts w:hint="eastAsia"/>
              </w:rPr>
              <w:t>4.5.3</w:t>
            </w:r>
            <w:r>
              <w:t>SegmentInfo</w:t>
            </w:r>
            <w:r>
              <w:rPr>
                <w:rFonts w:hint="eastAsia"/>
              </w:rPr>
              <w:t>对象</w:t>
            </w:r>
            <w:r>
              <w:t>param2</w:t>
            </w:r>
            <w:r>
              <w:rPr>
                <w:rFonts w:hint="eastAsia"/>
              </w:rPr>
              <w:t>中json串中增加婴儿的票面、基建、燃油</w:t>
            </w:r>
          </w:p>
          <w:p>
            <w:r>
              <w:rPr>
                <w:rFonts w:hint="eastAsia"/>
              </w:rPr>
              <w:t>4.5.4</w:t>
            </w:r>
            <w:r>
              <w:t>Passenger</w:t>
            </w:r>
            <w:r>
              <w:rPr>
                <w:rFonts w:hint="eastAsia"/>
              </w:rPr>
              <w:t>对象中</w:t>
            </w:r>
            <w:r>
              <w:t>passengerType</w:t>
            </w:r>
            <w:r>
              <w:rPr>
                <w:rFonts w:hint="eastAsia"/>
              </w:rPr>
              <w:t>增加婴儿类型3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4.6.1</w:t>
            </w:r>
            <w:r>
              <w:t>CheckPriceRequest</w:t>
            </w:r>
            <w:r>
              <w:rPr>
                <w:rFonts w:hint="eastAsia"/>
              </w:rPr>
              <w:t>对象中</w:t>
            </w:r>
            <w:r>
              <w:t>settlePrice</w:t>
            </w:r>
            <w:r>
              <w:rPr>
                <w:rFonts w:hint="eastAsia"/>
              </w:rPr>
              <w:t>，公式（不变）=</w:t>
            </w:r>
            <w:r>
              <w:rPr>
                <w:rFonts w:hint="eastAsia"/>
                <w:color w:val="000000"/>
              </w:rPr>
              <w:t>票价</w:t>
            </w: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基建</w:t>
            </w: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燃油，票价、基建、燃油需加上婴儿票的价格</w:t>
            </w:r>
          </w:p>
          <w:p>
            <w:r>
              <w:rPr>
                <w:rFonts w:hint="eastAsia"/>
                <w:color w:val="000000"/>
              </w:rPr>
              <w:t>4.7.1</w:t>
            </w:r>
            <w:r>
              <w:t xml:space="preserve">PayOrderRequest </w:t>
            </w:r>
            <w:r>
              <w:rPr>
                <w:rFonts w:hint="eastAsia"/>
              </w:rPr>
              <w:t>对象</w:t>
            </w:r>
            <w:r>
              <w:t>orderMoney</w:t>
            </w:r>
            <w:r>
              <w:rPr>
                <w:rFonts w:hint="eastAsia"/>
              </w:rPr>
              <w:t>中计算的中票价、基建、燃油同样要加上婴儿的价格</w:t>
            </w:r>
          </w:p>
          <w:p>
            <w:r>
              <w:rPr>
                <w:rFonts w:hint="eastAsia"/>
              </w:rPr>
              <w:t>4.13.8乘客类型</w:t>
            </w:r>
            <w:r>
              <w:t>PassengerType</w:t>
            </w:r>
            <w:r>
              <w:rPr>
                <w:rFonts w:hint="eastAsia"/>
              </w:rPr>
              <w:t>增加婴儿INF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1.5</w:t>
            </w:r>
          </w:p>
        </w:tc>
        <w:tc>
          <w:tcPr>
            <w:tcW w:w="20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张宾</w:t>
            </w:r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秦嗣光</w:t>
            </w:r>
          </w:p>
        </w:tc>
        <w:tc>
          <w:tcPr>
            <w:tcW w:w="210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2017-07-31</w:t>
            </w:r>
          </w:p>
        </w:tc>
        <w:tc>
          <w:tcPr>
            <w:tcW w:w="220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4.22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机票退票状态同步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4.24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在线申请退票商家处理结果接口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orderCd参数：增加航司旗舰店产品订单号说明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1.6</w:t>
            </w:r>
          </w:p>
        </w:tc>
        <w:tc>
          <w:tcPr>
            <w:tcW w:w="20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2017-09-18</w:t>
            </w:r>
          </w:p>
        </w:tc>
        <w:tc>
          <w:tcPr>
            <w:tcW w:w="2207" w:type="dxa"/>
          </w:tcPr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rPr>
                <w:rFonts w:hint="eastAsia"/>
              </w:rPr>
              <w:t>儿票反向下单接口</w:t>
            </w:r>
            <w:r>
              <w:t>BookTrip类新增以下字段</w:t>
            </w:r>
            <w:r>
              <w:rPr>
                <w:rFonts w:hint="eastAsia"/>
              </w:rPr>
              <w:t>：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//婴儿舱位代码private String infantSeatCode;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//婴儿成本价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private long infantVenderPrice;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//婴儿销售价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private long infantSalePrice;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//婴儿基建费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private long infantBuildFee;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//儿童手续费</w:t>
            </w:r>
          </w:p>
          <w:p>
            <w:pPr>
              <w:widowControl/>
              <w:shd w:val="clear" w:color="auto" w:fill="FFFFFF"/>
              <w:spacing w:beforeAutospacing="1" w:afterAutospacing="1" w:line="286" w:lineRule="atLeast"/>
              <w:jc w:val="left"/>
            </w:pPr>
            <w:r>
              <w:t>private int infantCharges;</w:t>
            </w:r>
          </w:p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1.7</w:t>
            </w:r>
          </w:p>
        </w:tc>
        <w:tc>
          <w:tcPr>
            <w:tcW w:w="20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2017-09-22</w:t>
            </w:r>
          </w:p>
        </w:tc>
        <w:tc>
          <w:tcPr>
            <w:tcW w:w="220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新增支持10档退改签的退改签查询接口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1.8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2017-11-01</w:t>
            </w:r>
          </w:p>
        </w:tc>
        <w:tc>
          <w:tcPr>
            <w:tcW w:w="2207" w:type="dxa"/>
          </w:tcPr>
          <w:p>
            <w:r>
              <w:rPr>
                <w:rFonts w:hint="eastAsia"/>
              </w:rPr>
              <w:t>退改签查询新版本（支持10档）增加票面价字段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originalPrice 成人票面价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childOriginalPrice 儿童票面价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1.9</w:t>
            </w:r>
          </w:p>
        </w:tc>
        <w:tc>
          <w:tcPr>
            <w:tcW w:w="2080" w:type="dxa"/>
          </w:tcPr>
          <w:p>
            <w:r>
              <w:rPr>
                <w:rFonts w:hint="eastAsia"/>
              </w:rPr>
              <w:t>秦嗣光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2017-11-14</w:t>
            </w:r>
          </w:p>
        </w:tc>
        <w:tc>
          <w:tcPr>
            <w:tcW w:w="2207" w:type="dxa"/>
          </w:tcPr>
          <w:p>
            <w:r>
              <w:rPr>
                <w:rFonts w:hint="eastAsia"/>
                <w:lang w:eastAsia="zh-CN"/>
              </w:rPr>
              <w:t>自营大客户</w:t>
            </w:r>
            <w:r>
              <w:rPr>
                <w:rFonts w:hint="eastAsia"/>
              </w:rPr>
              <w:t>：航班查询</w:t>
            </w:r>
          </w:p>
          <w:p>
            <w:r>
              <w:rPr>
                <w:rFonts w:hint="eastAsia"/>
              </w:rPr>
              <w:t xml:space="preserve">4.1.6 </w:t>
            </w:r>
          </w:p>
          <w:p>
            <w:r>
              <w:rPr>
                <w:rFonts w:hint="eastAsia"/>
              </w:rPr>
              <w:t xml:space="preserve">policyType 增加备注类型4 </w:t>
            </w:r>
            <w:r>
              <w:rPr>
                <w:rFonts w:hint="eastAsia"/>
                <w:lang w:eastAsia="zh-CN"/>
              </w:rPr>
              <w:t>自营大客户</w:t>
            </w:r>
          </w:p>
          <w:p>
            <w:r>
              <w:rPr>
                <w:rFonts w:hint="eastAsia"/>
              </w:rPr>
              <w:t>新增字段customCode字段：大客户编码集合，英文逗号分割</w:t>
            </w:r>
          </w:p>
          <w:p/>
          <w:p>
            <w:r>
              <w:rPr>
                <w:rFonts w:hint="eastAsia"/>
              </w:rPr>
              <w:t xml:space="preserve">4.1.4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seatType 增加备注类型4 </w:t>
            </w:r>
            <w:r>
              <w:rPr>
                <w:rFonts w:hint="eastAsia"/>
                <w:lang w:eastAsia="zh-CN"/>
              </w:rPr>
              <w:t>自营大客户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4.1.5 新增字段customCode 大客户编码</w:t>
            </w:r>
          </w:p>
          <w:p>
            <w:pPr>
              <w:rPr>
                <w:color w:val="FFC000"/>
              </w:rPr>
            </w:pPr>
          </w:p>
          <w:p>
            <w:pPr>
              <w:rPr>
                <w:rFonts w:cs="Calibri"/>
              </w:rPr>
            </w:pPr>
            <w:r>
              <w:rPr>
                <w:rFonts w:hint="eastAsia"/>
                <w:color w:val="FFC000"/>
              </w:rPr>
              <w:t xml:space="preserve">4.26 </w:t>
            </w:r>
            <w:r>
              <w:rPr>
                <w:rFonts w:cs="Calibri"/>
              </w:rPr>
              <w:t>退改签查询</w:t>
            </w:r>
            <w:r>
              <w:rPr>
                <w:rFonts w:hint="eastAsia" w:cs="Calibri"/>
              </w:rPr>
              <w:t>新版本（支持10档）</w:t>
            </w:r>
            <w:r>
              <w:rPr>
                <w:rFonts w:cs="Calibri"/>
              </w:rPr>
              <w:t>(商家)</w:t>
            </w:r>
          </w:p>
          <w:p>
            <w:pPr>
              <w:rPr>
                <w:rFonts w:cs="Calibri"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</w:rPr>
              <w:t>xtParam 扩展map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新增key customCode  对应传递大客户编码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 segmentInfo 中param3增加备注类型4 自营大客户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8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1.10</w:t>
            </w:r>
          </w:p>
        </w:tc>
        <w:tc>
          <w:tcPr>
            <w:tcW w:w="2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秦嗣光</w:t>
            </w:r>
          </w:p>
        </w:tc>
        <w:tc>
          <w:tcPr>
            <w:tcW w:w="21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22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4.1.6 AgencyInfo policyType 增加备注项 5-自营包机切位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4.1.4 SeatInfo   seatType  增加备注项 5-自营包机切位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4.1.5 PolicyInfo 新增limitTicketTime、limitOrderMixNum、limitOrderMaxNum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isSupportIntegral，deliveryType增加备注项4-不提供报销凭证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4.5.3 SegmentInfo  param3增加备注项 5-自营包机切位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4.26.1  TTSQueryRefundChangeRuleRequest的seatType增加备注项目 5-自营包机切位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81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1.10.1</w:t>
            </w:r>
          </w:p>
        </w:tc>
        <w:tc>
          <w:tcPr>
            <w:tcW w:w="20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秦嗣光</w:t>
            </w:r>
          </w:p>
        </w:tc>
        <w:tc>
          <w:tcPr>
            <w:tcW w:w="21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22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4.1.15新增成人行李额adultCarryingWeight和儿童行李额childCarryingWeight字段</w:t>
            </w:r>
          </w:p>
        </w:tc>
      </w:tr>
    </w:tbl>
    <w:p/>
    <w:p/>
    <w:p/>
    <w:p/>
    <w:p/>
    <w:p/>
    <w:p/>
    <w:p/>
    <w:p/>
    <w:p/>
    <w:p/>
    <w:p>
      <w:r>
        <w:br w:type="page"/>
      </w:r>
    </w:p>
    <w:p>
      <w:pPr>
        <w:pStyle w:val="2"/>
      </w:pPr>
      <w:r>
        <w:rPr>
          <w:rFonts w:hint="eastAsia"/>
        </w:rPr>
        <w:t>传输协议</w:t>
      </w:r>
    </w:p>
    <w:p>
      <w:pPr>
        <w:ind w:firstLine="420"/>
      </w:pPr>
      <w:r>
        <w:rPr>
          <w:rFonts w:hint="eastAsia"/>
        </w:rPr>
        <w:t>采用http协议传输数据</w:t>
      </w:r>
    </w:p>
    <w:p>
      <w:pPr>
        <w:ind w:firstLine="420"/>
      </w:pPr>
      <w:r>
        <w:rPr>
          <w:rFonts w:hint="eastAsia"/>
        </w:rPr>
        <w:t>每个商家采用一个URL，以requestType作为参数名确定具体的请求类型。所有参数必须以POST方式提交，</w:t>
      </w:r>
      <w:r>
        <w:rPr>
          <w:rFonts w:hint="eastAsia"/>
          <w:color w:val="FF0000"/>
        </w:rPr>
        <w:t>每个参数必须用GBK的Uncode加密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请求</w:t>
      </w:r>
    </w:p>
    <w:p>
      <w:pPr>
        <w:ind w:firstLine="420"/>
      </w:pPr>
      <w:r>
        <w:rPr>
          <w:rFonts w:hint="eastAsia"/>
        </w:rPr>
        <w:t>主要概念：</w:t>
      </w:r>
    </w:p>
    <w:p>
      <w:pPr>
        <w:ind w:firstLine="420"/>
      </w:pP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请求类型：请求方发送的具体业务操作，各业务接口根据该值区分。</w:t>
      </w: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代理号：  响应方分配给请求方的id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假设商家A提供的URL为 : </w:t>
      </w:r>
      <w:r>
        <w:fldChar w:fldCharType="begin"/>
      </w:r>
      <w:r>
        <w:instrText xml:space="preserve"> HYPERLINK "http://www.a.domain.com/" </w:instrText>
      </w:r>
      <w:r>
        <w:fldChar w:fldCharType="separate"/>
      </w:r>
      <w:r>
        <w:rPr>
          <w:rStyle w:val="34"/>
          <w:rFonts w:hint="eastAsia"/>
        </w:rPr>
        <w:t>http://www.a.domain.com</w:t>
      </w:r>
      <w:r>
        <w:rPr>
          <w:rStyle w:val="34"/>
          <w:rFonts w:hint="eastAsia"/>
        </w:rPr>
        <w:fldChar w:fldCharType="end"/>
      </w:r>
      <w:r>
        <w:rPr>
          <w:rFonts w:hint="eastAsia"/>
        </w:rPr>
        <w:t>，那么查询航班的完整请求参数为：</w:t>
      </w:r>
    </w:p>
    <w:p>
      <w:pPr>
        <w:ind w:firstLine="420"/>
        <w:rPr>
          <w:color w:val="00B050"/>
        </w:rPr>
      </w:pPr>
      <w:bookmarkStart w:id="0" w:name="OLE_LINK7"/>
      <w:bookmarkStart w:id="1" w:name="OLE_LINK45"/>
      <w:r>
        <w:rPr>
          <w:rFonts w:hint="eastAsia"/>
          <w:color w:val="00B050"/>
        </w:rPr>
        <w:t>requestType=q</w:t>
      </w:r>
      <w:r>
        <w:rPr>
          <w:color w:val="00B050"/>
        </w:rPr>
        <w:t>ueryFlight</w:t>
      </w:r>
      <w:r>
        <w:rPr>
          <w:rFonts w:hint="eastAsia"/>
          <w:color w:val="00B050"/>
        </w:rPr>
        <w:t xml:space="preserve">        //做航班查询请求，所有requestType改为方法名</w:t>
      </w:r>
    </w:p>
    <w:p>
      <w:pPr>
        <w:ind w:firstLine="420"/>
        <w:rPr>
          <w:color w:val="0070C0"/>
        </w:rPr>
      </w:pPr>
      <w:bookmarkStart w:id="2" w:name="OLE_LINK47"/>
      <w:bookmarkStart w:id="3" w:name="OLE_LINK46"/>
      <w:r>
        <w:rPr>
          <w:rFonts w:cs="Calibri"/>
          <w:color w:val="0070C0"/>
        </w:rPr>
        <w:t>agencyCode</w:t>
      </w:r>
      <w:bookmarkEnd w:id="2"/>
      <w:bookmarkEnd w:id="3"/>
      <w:r>
        <w:rPr>
          <w:rFonts w:hint="eastAsia" w:cs="Calibri"/>
          <w:color w:val="0070C0"/>
        </w:rPr>
        <w:t>=agencyCodeData    //商家分配给京东的id号</w:t>
      </w: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data=desData                 //经加密的业务数据，原文为json格式</w:t>
      </w: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sign=signData                 //数字签名</w:t>
      </w: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timestamp=datetimeData       //发出请求时的时间 yyyy-MM-dd</w:t>
      </w:r>
    </w:p>
    <w:bookmarkEnd w:id="0"/>
    <w:bookmarkEnd w:id="1"/>
    <w:p>
      <w:pPr>
        <w:ind w:firstLine="420"/>
      </w:pPr>
    </w:p>
    <w:p>
      <w:pPr>
        <w:ind w:firstLine="420"/>
        <w:rPr>
          <w:rFonts w:cs="Calibri"/>
          <w:color w:val="0070C0"/>
        </w:rPr>
      </w:pPr>
      <w:r>
        <w:rPr>
          <w:rFonts w:hint="eastAsia"/>
        </w:rPr>
        <w:t>其中</w:t>
      </w:r>
      <w:r>
        <w:rPr>
          <w:rFonts w:hint="eastAsia" w:cs="Calibri"/>
          <w:color w:val="0070C0"/>
        </w:rPr>
        <w:t>desData 为经加密后的业务数据，原文为json格式。合作双方需要统一一个加密用的key,请求方用该key做加密，接收方使用该key做解密。</w:t>
      </w:r>
    </w:p>
    <w:p>
      <w:pPr>
        <w:ind w:firstLine="420"/>
        <w:rPr>
          <w:color w:val="0070C0"/>
        </w:rPr>
      </w:pPr>
      <w:bookmarkStart w:id="4" w:name="OLE_LINK8"/>
      <w:bookmarkStart w:id="5" w:name="OLE_LINK15"/>
      <w:r>
        <w:rPr>
          <w:rFonts w:hint="eastAsia"/>
          <w:color w:val="0070C0"/>
        </w:rPr>
        <w:t xml:space="preserve">signData 为 (requestType的值 + </w:t>
      </w:r>
      <w:r>
        <w:rPr>
          <w:rFonts w:cs="Calibri"/>
          <w:color w:val="0070C0"/>
        </w:rPr>
        <w:t>agencyCode</w:t>
      </w:r>
      <w:r>
        <w:rPr>
          <w:rFonts w:hint="eastAsia" w:cs="Calibri"/>
          <w:color w:val="0070C0"/>
        </w:rPr>
        <w:t xml:space="preserve">的值 + </w:t>
      </w:r>
      <w:r>
        <w:rPr>
          <w:rFonts w:hint="eastAsia"/>
          <w:color w:val="0070C0"/>
        </w:rPr>
        <w:t xml:space="preserve"> desData  + timestamp串 + md5key) 的 MD5签名。 合作双方也需要统一一个签名用的key做md5签名，可以和DES加密使用同一个key(原则上需要不同的key)</w:t>
      </w:r>
      <w:bookmarkEnd w:id="4"/>
      <w:bookmarkEnd w:id="5"/>
      <w:r>
        <w:rPr>
          <w:rFonts w:hint="eastAsia"/>
          <w:color w:val="0070C0"/>
        </w:rPr>
        <w:t>。</w:t>
      </w:r>
    </w:p>
    <w:p>
      <w:pPr>
        <w:pStyle w:val="28"/>
        <w:shd w:val="clear" w:color="auto" w:fill="2B2B2B"/>
        <w:rPr>
          <w:rFonts w:hint="eastAsia" w:ascii="Monospaced" w:hAnsi="Monospaced"/>
          <w:sz w:val="18"/>
          <w:szCs w:val="18"/>
          <w:lang w:val="en-US"/>
        </w:rPr>
      </w:pP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 xml:space="preserve">String sign = </w:t>
      </w:r>
      <w:r>
        <w:rPr>
          <w:rFonts w:ascii="Monospaced" w:hAnsi="Monospaced"/>
          <w:color w:val="CC7832"/>
          <w:sz w:val="18"/>
          <w:szCs w:val="18"/>
          <w:shd w:val="clear" w:color="auto" w:fill="2B2B2B"/>
          <w:lang w:val="en-US"/>
        </w:rPr>
        <w:t xml:space="preserve">new </w:t>
      </w: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>MD5().</w:t>
      </w:r>
      <w:r>
        <w:rPr>
          <w:rFonts w:ascii="Monospaced" w:hAnsi="Monospaced"/>
          <w:i/>
          <w:iCs/>
          <w:color w:val="A9B7C6"/>
          <w:sz w:val="18"/>
          <w:szCs w:val="18"/>
          <w:shd w:val="clear" w:color="auto" w:fill="2B2B2B"/>
          <w:lang w:val="en-US"/>
        </w:rPr>
        <w:t>getMD5ofStr</w:t>
      </w: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>(</w:t>
      </w:r>
      <w:r>
        <w:rPr>
          <w:rFonts w:hint="eastAsia" w:ascii="Monospaced" w:hAnsi="Monospaced"/>
          <w:color w:val="A9B7C6"/>
          <w:sz w:val="18"/>
          <w:szCs w:val="18"/>
          <w:shd w:val="clear" w:color="auto" w:fill="2B2B2B"/>
          <w:lang w:val="en-US"/>
        </w:rPr>
        <w:t>signData</w:t>
      </w:r>
      <w:r>
        <w:rPr>
          <w:rFonts w:ascii="Monospaced" w:hAnsi="Monospaced"/>
          <w:color w:val="CC7832"/>
          <w:sz w:val="18"/>
          <w:szCs w:val="18"/>
          <w:shd w:val="clear" w:color="auto" w:fill="2B2B2B"/>
          <w:lang w:val="en-US"/>
        </w:rPr>
        <w:t>,</w:t>
      </w:r>
      <w:r>
        <w:rPr>
          <w:rFonts w:ascii="Monospaced" w:hAnsi="Monospaced"/>
          <w:color w:val="A5C25C"/>
          <w:sz w:val="18"/>
          <w:szCs w:val="18"/>
          <w:shd w:val="clear" w:color="auto" w:fill="2B2B2B"/>
          <w:lang w:val="en-US"/>
        </w:rPr>
        <w:t>"GBK"</w:t>
      </w: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>).toLowerCase()</w:t>
      </w:r>
      <w:r>
        <w:rPr>
          <w:rFonts w:ascii="Monospaced" w:hAnsi="Monospaced"/>
          <w:color w:val="CC7832"/>
          <w:sz w:val="18"/>
          <w:szCs w:val="18"/>
          <w:shd w:val="clear" w:color="auto" w:fill="2B2B2B"/>
          <w:lang w:val="en-US"/>
        </w:rPr>
        <w:t>;</w:t>
      </w:r>
    </w:p>
    <w:p>
      <w:pPr>
        <w:ind w:firstLine="420"/>
        <w:rPr>
          <w:color w:val="0070C0"/>
        </w:rPr>
      </w:pPr>
    </w:p>
    <w:p>
      <w:pPr>
        <w:ind w:firstLine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响应</w:t>
      </w:r>
    </w:p>
    <w:p>
      <w:pPr>
        <w:ind w:left="420"/>
      </w:pPr>
      <w:r>
        <w:rPr>
          <w:rFonts w:hint="eastAsia"/>
        </w:rPr>
        <w:t>所有请求都需要返回响应消息，并且所有响应数据都要包含以下表格中的参数。在业务接口的描述中，响应消息已默认包含。响应消息需要DES加密传输。</w:t>
      </w:r>
    </w:p>
    <w:p>
      <w:pPr>
        <w:ind w:left="420"/>
      </w:pPr>
    </w:p>
    <w:p>
      <w:pPr>
        <w:ind w:firstLine="420"/>
      </w:pPr>
      <w:r>
        <w:rPr>
          <w:rFonts w:hint="eastAsia"/>
        </w:rPr>
        <w:t>主要概念：</w:t>
      </w:r>
    </w:p>
    <w:p>
      <w:pPr>
        <w:ind w:firstLine="420"/>
      </w:pP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响应类型：响应方返回的具体业务操作，各业务接口根据该值区分。取值必须和请求方的“请求类型(requestType)”一致。</w:t>
      </w:r>
    </w:p>
    <w:p>
      <w:pPr>
        <w:pStyle w:val="51"/>
        <w:numPr>
          <w:ilvl w:val="0"/>
          <w:numId w:val="3"/>
        </w:numPr>
        <w:ind w:firstLineChars="0"/>
      </w:pPr>
      <w:r>
        <w:rPr>
          <w:rFonts w:hint="eastAsia"/>
        </w:rPr>
        <w:t>代理号：请求方分配给响应方的id 。</w:t>
      </w:r>
    </w:p>
    <w:p/>
    <w:p>
      <w:pPr>
        <w:ind w:left="420"/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agencyCode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代理号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请求方分配给响应方的id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bookmarkStart w:id="6" w:name="OLE_LINK43"/>
            <w:bookmarkStart w:id="7" w:name="OLE_LINK44"/>
            <w:r>
              <w:rPr>
                <w:rFonts w:hint="eastAsia"/>
                <w:b/>
                <w:bCs/>
              </w:rPr>
              <w:t>responseType</w:t>
            </w:r>
            <w:bookmarkEnd w:id="6"/>
            <w:bookmarkEnd w:id="7"/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响应类型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取值为请求方</w:t>
            </w:r>
            <w:r>
              <w:rPr>
                <w:rFonts w:hint="eastAsia"/>
                <w:color w:val="0070C0"/>
              </w:rPr>
              <w:t>requestType</w:t>
            </w:r>
            <w:r>
              <w:rPr>
                <w:rFonts w:hint="eastAsia"/>
              </w:rPr>
              <w:t>的值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响应代码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pStyle w:val="51"/>
        <w:ind w:left="840" w:firstLine="0" w:firstLineChars="0"/>
      </w:pPr>
    </w:p>
    <w:p>
      <w:pPr>
        <w:pStyle w:val="51"/>
        <w:ind w:left="840" w:firstLine="0" w:firstLineChars="0"/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响应代码</w:t>
            </w:r>
          </w:p>
        </w:tc>
        <w:tc>
          <w:tcPr>
            <w:tcW w:w="699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消息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0000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0001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无效的agencyCode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0002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未授权的IP地址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0003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签名错误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0004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授权已经过期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0005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未授权接口访问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0009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接口异常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0010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0011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商家没有航班数据返回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0012 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没有航线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0013 </w:t>
            </w:r>
          </w:p>
        </w:tc>
        <w:tc>
          <w:tcPr>
            <w:tcW w:w="69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参数异常</w:t>
            </w:r>
          </w:p>
        </w:tc>
      </w:tr>
    </w:tbl>
    <w:p>
      <w:pPr>
        <w:pStyle w:val="51"/>
        <w:ind w:left="840" w:firstLine="0" w:firstLineChars="0"/>
      </w:pPr>
    </w:p>
    <w:p>
      <w:pPr>
        <w:pStyle w:val="2"/>
      </w:pPr>
      <w:r>
        <w:rPr>
          <w:rFonts w:hint="eastAsia"/>
        </w:rPr>
        <w:t>信息安全</w:t>
      </w:r>
    </w:p>
    <w:p>
      <w:pPr>
        <w:ind w:left="425"/>
      </w:pPr>
      <w:r>
        <w:rPr>
          <w:rFonts w:hint="eastAsia"/>
        </w:rPr>
        <w:t>为了保证数据的安全性，业务数据须按照加密+签名的方式传输，sign=MD5（DES（requestData,desKey） + md5Key）。京东可提供具体的加密及解密工具类（只针对DES加解密，java版）。</w:t>
      </w:r>
    </w:p>
    <w:p>
      <w:pPr>
        <w:ind w:left="425"/>
      </w:pPr>
    </w:p>
    <w:p>
      <w:pPr>
        <w:pStyle w:val="2"/>
      </w:pPr>
      <w:r>
        <w:rPr>
          <w:rFonts w:hint="eastAsia"/>
        </w:rPr>
        <w:t>接口范围</w:t>
      </w:r>
    </w:p>
    <w:p>
      <w:pPr>
        <w:pStyle w:val="3"/>
      </w:pPr>
      <w:r>
        <w:rPr>
          <w:rFonts w:hint="eastAsia"/>
        </w:rPr>
        <w:t>京东提供的服务接口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7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序号</w:t>
            </w:r>
          </w:p>
        </w:tc>
        <w:tc>
          <w:tcPr>
            <w:tcW w:w="70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接口名称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1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出票通知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2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配送信息</w:t>
            </w:r>
            <w:r>
              <w:rPr>
                <w:rFonts w:cs="Calibri"/>
              </w:rPr>
              <w:t>通知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3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退票结果通知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4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在线申请退票处理结果</w:t>
            </w:r>
          </w:p>
        </w:tc>
      </w:tr>
    </w:tbl>
    <w:p>
      <w:pPr>
        <w:pStyle w:val="3"/>
      </w:pPr>
      <w:r>
        <w:rPr>
          <w:rFonts w:hint="eastAsia"/>
        </w:rPr>
        <w:t>商家提供的服务接口</w:t>
      </w:r>
    </w:p>
    <w:tbl>
      <w:tblPr>
        <w:tblStyle w:val="37"/>
        <w:tblW w:w="787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70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序号</w:t>
            </w:r>
          </w:p>
        </w:tc>
        <w:tc>
          <w:tcPr>
            <w:tcW w:w="70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接口名称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1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航班查询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2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经停查询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3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退改签查询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4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指定航班查询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5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机票预订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6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价格校验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7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</w:rPr>
              <w:t>支付通知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8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取消PNR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</w:rPr>
            </w:pPr>
            <w:r>
              <w:rPr>
                <w:rFonts w:hint="eastAsia" w:cs="Calibri"/>
              </w:rPr>
              <w:t>9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查询订单出票状态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10</w:t>
            </w:r>
          </w:p>
        </w:tc>
        <w:tc>
          <w:tcPr>
            <w:tcW w:w="70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在线申请退票</w:t>
            </w:r>
          </w:p>
        </w:tc>
      </w:tr>
    </w:tbl>
    <w:p/>
    <w:p>
      <w:pPr>
        <w:pStyle w:val="2"/>
      </w:pPr>
      <w:r>
        <w:rPr>
          <w:rFonts w:hint="eastAsia"/>
        </w:rPr>
        <w:t>业务接口</w:t>
      </w:r>
    </w:p>
    <w:p>
      <w:pPr>
        <w:pStyle w:val="3"/>
        <w:rPr>
          <w:rFonts w:ascii="Calibri" w:hAnsi="Calibri" w:cs="Calibri"/>
        </w:rPr>
      </w:pPr>
      <w:commentRangeStart w:id="0"/>
      <w:r>
        <w:rPr>
          <w:rFonts w:ascii="Calibri" w:hAnsi="Calibri" w:cs="Calibri"/>
        </w:rPr>
        <w:t>航班查询(商家)</w:t>
      </w:r>
      <w:commentRangeEnd w:id="0"/>
      <w:r>
        <w:rPr>
          <w:rStyle w:val="35"/>
          <w:rFonts w:ascii="Calibri" w:hAnsi="Calibri"/>
          <w:b w:val="0"/>
          <w:bCs w:val="0"/>
          <w:kern w:val="2"/>
          <w:lang w:val="en-US"/>
        </w:rPr>
        <w:commentReference w:id="0"/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航班查询接口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bookmarkStart w:id="8" w:name="OLE_LINK50"/>
            <w:bookmarkStart w:id="9" w:name="OLE_LINK51"/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ueryFlight</w:t>
            </w:r>
            <w:bookmarkEnd w:id="8"/>
            <w:bookmarkEnd w:id="9"/>
            <w:r>
              <w:rPr>
                <w:rFonts w:hint="eastAsia"/>
                <w:b/>
                <w:color w:val="FF0000"/>
              </w:rPr>
              <w:t xml:space="preserve"> 改为 方法名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r>
        <w:t>QueryFlightRequest对象</w:t>
      </w:r>
      <w:r>
        <w:rPr>
          <w:rFonts w:hint="eastAsia"/>
        </w:rPr>
        <w:t xml:space="preserve"> （请求）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715"/>
        <w:gridCol w:w="939"/>
        <w:gridCol w:w="727"/>
        <w:gridCol w:w="1721"/>
        <w:gridCol w:w="173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71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93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2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  <w:tc>
          <w:tcPr>
            <w:tcW w:w="173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hint="eastAsia" w:ascii="Cambria" w:hAnsi="Cambria" w:cs="Calibri"/>
                <w:b/>
                <w:bCs/>
                <w:szCs w:val="21"/>
              </w:rPr>
              <w:t>商家是否有效（目前同程）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orgCity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出发城市三字码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例：PEK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ins w:id="0" w:author="Helpdesk" w:date="2016-09-08T15:16:00Z"/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  <w:p>
            <w:pPr>
              <w:widowControl/>
              <w:rPr>
                <w:ins w:id="1" w:author="Helpdesk" w:date="2016-09-08T15:16:00Z"/>
                <w:rFonts w:cs="Calibri"/>
                <w:kern w:val="0"/>
                <w:szCs w:val="21"/>
              </w:rPr>
            </w:pPr>
            <w:ins w:id="2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北京的是给PEK，然后供应商给提供所有机场</w:t>
              </w:r>
            </w:ins>
          </w:p>
          <w:p>
            <w:pPr>
              <w:widowControl/>
              <w:rPr>
                <w:ins w:id="3" w:author="Helpdesk" w:date="2016-09-08T15:16:00Z"/>
                <w:rFonts w:cs="Calibri"/>
                <w:kern w:val="0"/>
                <w:szCs w:val="21"/>
              </w:rPr>
            </w:pPr>
            <w:ins w:id="4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上海的是SHA，</w:t>
              </w:r>
            </w:ins>
          </w:p>
          <w:p>
            <w:pPr>
              <w:widowControl/>
              <w:rPr>
                <w:ins w:id="5" w:author="Helpdesk" w:date="2016-09-08T15:17:00Z"/>
                <w:rFonts w:cs="Calibri"/>
                <w:kern w:val="0"/>
                <w:szCs w:val="21"/>
              </w:rPr>
            </w:pPr>
            <w:ins w:id="6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然后供应商给提供所有机场</w:t>
              </w:r>
            </w:ins>
          </w:p>
          <w:p>
            <w:pPr>
              <w:widowControl/>
              <w:rPr>
                <w:rFonts w:cs="Calibri"/>
                <w:kern w:val="0"/>
                <w:szCs w:val="21"/>
              </w:rPr>
            </w:pPr>
            <w:ins w:id="7" w:author="Helpdesk" w:date="2016-09-08T15:17:00Z">
              <w:r>
                <w:rPr>
                  <w:rFonts w:hint="eastAsia" w:cs="Calibri"/>
                  <w:kern w:val="0"/>
                  <w:szCs w:val="21"/>
                </w:rPr>
                <w:t>其他都是机场三字码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例：SHA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出发日期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格式:“yyyy-MM-dd”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出发时间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格式:“hh:ss</w:t>
            </w:r>
            <w:r>
              <w:rPr>
                <w:rFonts w:hint="eastAsia" w:cs="Calibri"/>
                <w:kern w:val="0"/>
                <w:szCs w:val="21"/>
              </w:rPr>
              <w:t>-hh:ss</w:t>
            </w:r>
            <w:r>
              <w:rPr>
                <w:rFonts w:cs="Calibri"/>
                <w:kern w:val="0"/>
                <w:szCs w:val="21"/>
              </w:rPr>
              <w:t>”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ins w:id="8" w:author="Helpdesk" w:date="2016-09-08T15:15:00Z">
              <w:r>
                <w:rPr>
                  <w:rFonts w:hint="eastAsia" w:cs="Calibri"/>
                  <w:kern w:val="0"/>
                  <w:szCs w:val="21"/>
                </w:rPr>
                <w:t>可忽略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舱位代码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舱位代码枚举值：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Y经济舱,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C 公务舱</w:t>
            </w:r>
          </w:p>
          <w:p>
            <w:pPr>
              <w:pStyle w:val="49"/>
            </w:pPr>
            <w:r>
              <w:t>F头等舱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ins w:id="9" w:author="Helpdesk" w:date="2016-09-08T15:15:00Z">
              <w:r>
                <w:rPr>
                  <w:rFonts w:hint="eastAsia" w:cs="Calibri"/>
                  <w:kern w:val="0"/>
                  <w:szCs w:val="21"/>
                </w:rPr>
                <w:t>可忽略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</w:rPr>
              <w:t>onlySelfPNR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可否更换PNR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Integer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0  可以更换PNR后出票</w:t>
            </w:r>
          </w:p>
          <w:p>
            <w:pPr>
              <w:pStyle w:val="51"/>
              <w:widowControl/>
              <w:numPr>
                <w:ilvl w:val="0"/>
                <w:numId w:val="4"/>
              </w:numPr>
              <w:ind w:firstLineChars="0"/>
              <w:rPr>
                <w:rFonts w:cs="Calibri"/>
                <w:color w:val="7F7F7F"/>
                <w:kern w:val="0"/>
                <w:szCs w:val="21"/>
              </w:rPr>
            </w:pPr>
            <w:r>
              <w:rPr>
                <w:rFonts w:cs="Calibri"/>
                <w:color w:val="7F7F7F"/>
                <w:kern w:val="0"/>
                <w:szCs w:val="21"/>
              </w:rPr>
              <w:t>只用自己的PNR出票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ins w:id="10" w:author="Helpdesk" w:date="2016-09-08T15:14:00Z">
              <w:r>
                <w:rPr>
                  <w:rFonts w:hint="eastAsia" w:cs="Calibri"/>
                  <w:kern w:val="0"/>
                  <w:szCs w:val="21"/>
                </w:rPr>
                <w:t>京东给默认值</w:t>
              </w:r>
            </w:ins>
            <w:r>
              <w:rPr>
                <w:rFonts w:hint="eastAsia" w:cs="Calibri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strike/>
                <w:color w:val="974806"/>
              </w:rPr>
            </w:pPr>
            <w:r>
              <w:rPr>
                <w:b/>
                <w:bCs/>
              </w:rPr>
              <w:t>onlyAvailableSeat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只返回可用舱位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1</w:t>
            </w:r>
            <w:r>
              <w:rPr>
                <w:rFonts w:cs="Calibri"/>
                <w:kern w:val="0"/>
                <w:szCs w:val="21"/>
              </w:rPr>
              <w:t xml:space="preserve"> 只返回可用舱位;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即只返回舱位数量为1～9或为A的舱位;</w:t>
            </w:r>
          </w:p>
          <w:p>
            <w:pPr>
              <w:pStyle w:val="49"/>
              <w:rPr>
                <w:color w:val="FFFFFF"/>
              </w:rPr>
            </w:pPr>
            <w:r>
              <w:rPr>
                <w:color w:val="FF0000"/>
              </w:rPr>
              <w:t>1 返回完整舱位列</w:t>
            </w:r>
            <w:r>
              <w:rPr>
                <w:color w:val="FFFFFF"/>
              </w:rPr>
              <w:t>表;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ins w:id="11" w:author="Helpdesk" w:date="2016-09-08T15:14:00Z">
              <w:r>
                <w:rPr>
                  <w:rFonts w:hint="eastAsia" w:cs="Calibri"/>
                  <w:kern w:val="0"/>
                  <w:szCs w:val="21"/>
                </w:rPr>
                <w:t>京东给默认值</w:t>
              </w:r>
            </w:ins>
            <w:r>
              <w:rPr>
                <w:rFonts w:hint="eastAsia" w:cs="Calibri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onlyNormalCommi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sion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是否包括特殊政策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1</w:t>
            </w:r>
            <w:r>
              <w:t xml:space="preserve">  仅返回普通政策;</w:t>
            </w:r>
          </w:p>
          <w:p>
            <w:pPr>
              <w:pStyle w:val="49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>0</w:t>
            </w:r>
            <w:r>
              <w:rPr>
                <w:color w:val="7F7F7F"/>
              </w:rPr>
              <w:t xml:space="preserve">  允许返回特殊政策;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12" w:author="Helpdesk" w:date="2016-09-08T15:14:00Z">
              <w:r>
                <w:rPr>
                  <w:rFonts w:hint="eastAsia"/>
                </w:rPr>
                <w:t>京东给默认值</w:t>
              </w:r>
            </w:ins>
            <w:r>
              <w:rPr>
                <w:rFonts w:hint="eastAsia"/>
              </w:rPr>
              <w:t xml:space="preserve">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</w:rPr>
              <w:t>onlyOnWorkingCommis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ion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是否只返回在工作时间内政策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 仅返回当前仍在工作时间的政策;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13" w:author="Helpdesk" w:date="2016-09-08T15:14:00Z">
              <w:r>
                <w:rPr>
                  <w:rFonts w:hint="eastAsia"/>
                </w:rPr>
                <w:t>京东给默认值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agencyInfos</w:t>
            </w:r>
          </w:p>
        </w:tc>
        <w:tc>
          <w:tcPr>
            <w:tcW w:w="171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需查询的供应商信息</w:t>
            </w:r>
          </w:p>
        </w:tc>
        <w:tc>
          <w:tcPr>
            <w:tcW w:w="93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List&lt;AgencyInfo&gt;</w:t>
            </w:r>
          </w:p>
        </w:tc>
        <w:tc>
          <w:tcPr>
            <w:tcW w:w="72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72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需查询的供应商信息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</w:tbl>
    <w:p>
      <w:pPr>
        <w:ind w:firstLine="420"/>
        <w:rPr>
          <w:rFonts w:cs="Calibri"/>
        </w:rPr>
      </w:pPr>
    </w:p>
    <w:p>
      <w:pPr>
        <w:ind w:firstLine="420"/>
        <w:rPr>
          <w:rFonts w:cs="Calibri"/>
        </w:rPr>
      </w:pPr>
      <w:r>
        <w:rPr>
          <w:rFonts w:cs="Calibri"/>
        </w:rPr>
        <w:t>J</w:t>
      </w:r>
      <w:r>
        <w:rPr>
          <w:rFonts w:hint="eastAsia" w:cs="Calibri"/>
        </w:rPr>
        <w:t>son示例：</w:t>
      </w:r>
    </w:p>
    <w:p>
      <w:pPr>
        <w:ind w:firstLine="420"/>
        <w:rPr>
          <w:rFonts w:cs="Calibri"/>
        </w:rPr>
      </w:pPr>
      <w:r>
        <w:rPr>
          <w:rFonts w:hint="eastAsia" w:cs="Calibri"/>
        </w:rPr>
        <w:t>{</w:t>
      </w:r>
      <w:r>
        <w:rPr>
          <w:rFonts w:cs="Calibri"/>
          <w:kern w:val="0"/>
          <w:szCs w:val="21"/>
        </w:rPr>
        <w:t xml:space="preserve"> orgCity</w:t>
      </w:r>
      <w:r>
        <w:rPr>
          <w:rFonts w:hint="eastAsia" w:cs="Calibri"/>
        </w:rPr>
        <w:t xml:space="preserve"> :</w:t>
      </w:r>
      <w:r>
        <w:rPr>
          <w:rFonts w:cs="Calibri"/>
        </w:rPr>
        <w:t>”</w:t>
      </w:r>
      <w:r>
        <w:rPr>
          <w:rFonts w:hint="eastAsia" w:cs="Calibri"/>
        </w:rPr>
        <w:t>PEK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arrCity</w:t>
      </w:r>
      <w:r>
        <w:rPr>
          <w:rFonts w:hint="eastAsia" w:cs="Calibri"/>
        </w:rPr>
        <w:t xml:space="preserve"> :</w:t>
      </w:r>
      <w:r>
        <w:rPr>
          <w:rFonts w:cs="Calibri"/>
        </w:rPr>
        <w:t>”</w:t>
      </w:r>
      <w:r>
        <w:rPr>
          <w:rFonts w:cs="Calibri"/>
          <w:kern w:val="0"/>
          <w:szCs w:val="21"/>
        </w:rPr>
        <w:t>SHA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depDate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2012-10-10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depTime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09:00-12:00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  <w:kern w:val="0"/>
          <w:szCs w:val="21"/>
        </w:rPr>
        <w:t xml:space="preserve"> onlySelfPNR</w:t>
      </w:r>
      <w:r>
        <w:rPr>
          <w:rFonts w:hint="eastAsia" w:cs="Calibri"/>
        </w:rPr>
        <w:t>:0}</w:t>
      </w:r>
    </w:p>
    <w:p>
      <w:pPr>
        <w:pStyle w:val="4"/>
      </w:pPr>
      <w:r>
        <w:t>QueryFlightResponse对象</w:t>
      </w:r>
      <w:r>
        <w:rPr>
          <w:rFonts w:hint="eastAsia"/>
        </w:rPr>
        <w:t>(数组)（响应）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276"/>
        <w:gridCol w:w="709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responseType</w:t>
            </w:r>
          </w:p>
        </w:tc>
        <w:tc>
          <w:tcPr>
            <w:tcW w:w="6429" w:type="dxa"/>
            <w:gridSpan w:val="4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ueryFlight</w:t>
            </w:r>
          </w:p>
        </w:tc>
      </w:tr>
    </w:tbl>
    <w:p>
      <w:pPr>
        <w:rPr>
          <w:rFonts w:cs="Calibri"/>
        </w:rPr>
      </w:pPr>
    </w:p>
    <w:p>
      <w:pPr>
        <w:pStyle w:val="4"/>
      </w:pPr>
      <w:r>
        <w:t>FlightInfo对象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起飞时间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格式:“hh:ss”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到达日期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到达时间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格式:“hh:ss”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orgCity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例：PEK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dstCity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例：SHA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  <w:color w:val="974806"/>
              </w:rPr>
              <w:t>orgJetquay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974806"/>
              </w:rPr>
            </w:pPr>
            <w:r>
              <w:rPr>
                <w:color w:val="974806"/>
              </w:rPr>
              <w:t>始发航站楼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974806"/>
              </w:rPr>
            </w:pPr>
            <w:r>
              <w:rPr>
                <w:color w:val="974806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974806"/>
              </w:rPr>
            </w:pPr>
            <w:r>
              <w:rPr>
                <w:color w:val="974806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974806"/>
              </w:rPr>
            </w:pPr>
            <w:r>
              <w:rPr>
                <w:color w:val="974806"/>
              </w:rPr>
              <w:t>武汉天河机场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974806"/>
              </w:rPr>
            </w:pPr>
            <w:r>
              <w:rPr>
                <w:b/>
                <w:bCs/>
                <w:color w:val="974806"/>
              </w:rPr>
              <w:t>dstJetquay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974806"/>
              </w:rPr>
            </w:pPr>
            <w:r>
              <w:rPr>
                <w:color w:val="974806"/>
              </w:rPr>
              <w:t>到达航站楼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974806"/>
              </w:rPr>
            </w:pPr>
            <w:r>
              <w:rPr>
                <w:color w:val="974806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974806"/>
              </w:rPr>
            </w:pPr>
            <w:r>
              <w:rPr>
                <w:color w:val="974806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974806"/>
              </w:rPr>
            </w:pPr>
            <w:r>
              <w:rPr>
                <w:color w:val="974806"/>
              </w:rPr>
              <w:t>广州白云机场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strike/>
                <w:color w:val="FFFFFF"/>
              </w:rPr>
            </w:pPr>
            <w:r>
              <w:rPr>
                <w:b/>
                <w:bCs/>
              </w:rPr>
              <w:t>distance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FFFF"/>
              </w:rPr>
            </w:pPr>
            <w:r>
              <w:t>航程公里数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  <w:rPr>
                <w:color w:va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  <w:rPr>
                <w:color w:val="FFFFFF"/>
              </w:rPr>
            </w:pPr>
            <w:r>
              <w:rPr>
                <w:color w:val="FFFFFF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FFFF"/>
              </w:rPr>
            </w:pPr>
            <w:r>
              <w:rPr>
                <w:color w:val="FFFFFF"/>
              </w:rPr>
              <w:t>例：1200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planeType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机型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stopNum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经停次数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经停次数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audlet</w:t>
            </w:r>
            <w:bookmarkStart w:id="10" w:name="OLE_LINK13"/>
            <w:bookmarkStart w:id="11" w:name="OLE_LINK14"/>
            <w:r>
              <w:rPr>
                <w:b/>
                <w:bCs/>
              </w:rPr>
              <w:t>AirportTax</w:t>
            </w:r>
            <w:bookmarkEnd w:id="10"/>
            <w:bookmarkEnd w:id="11"/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成人的机建费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audletFuelTax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成人的燃油费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儿童的机建费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儿童的燃油费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例：70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strike/>
                <w:color w:val="FFFFFF"/>
                <w:highlight w:val="lightGray"/>
              </w:rPr>
            </w:pPr>
            <w:r>
              <w:rPr>
                <w:b/>
                <w:bCs/>
                <w:highlight w:val="lightGray"/>
              </w:rPr>
              <w:t>babyAirportTax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color w:val="FFFFFF"/>
                <w:highlight w:val="lightGray"/>
              </w:rPr>
            </w:pPr>
            <w:r>
              <w:rPr>
                <w:color w:val="FFFFFF"/>
                <w:highlight w:val="lightGray"/>
              </w:rPr>
              <w:t>婴儿的基建费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jc w:val="center"/>
              <w:rPr>
                <w:color w:val="FFFFFF"/>
                <w:highlight w:val="lightGray"/>
              </w:rPr>
            </w:pPr>
            <w:r>
              <w:rPr>
                <w:color w:val="FFFFFF"/>
                <w:highlight w:val="lightGray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jc w:val="center"/>
              <w:rPr>
                <w:color w:val="FFFFFF"/>
                <w:highlight w:val="lightGray"/>
              </w:rPr>
            </w:pPr>
            <w:r>
              <w:rPr>
                <w:color w:val="FFFFFF"/>
                <w:highlight w:val="lightGray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color w:val="FFFFFF"/>
                <w:highlight w:val="lightGray"/>
              </w:rPr>
            </w:pPr>
            <w:r>
              <w:rPr>
                <w:color w:val="FFFFFF"/>
                <w:highlight w:val="lightGray"/>
              </w:rP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babyFuelTax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highlight w:val="lightGray"/>
              </w:rPr>
            </w:pPr>
            <w:r>
              <w:rPr>
                <w:highlight w:val="lightGray"/>
              </w:rPr>
              <w:t>婴儿的燃油费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highlight w:val="lightGray"/>
              </w:rPr>
            </w:pPr>
            <w:r>
              <w:rPr>
                <w:highlight w:val="lightGray"/>
              </w:rP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basePrice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Y舱价格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基准价格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在仓位中给出儿童结算价格即可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bookmarkStart w:id="12" w:name="OLE_LINK20"/>
            <w:r>
              <w:rPr>
                <w:b/>
                <w:bCs/>
              </w:rPr>
              <w:t>seatInfo</w:t>
            </w:r>
            <w:r>
              <w:rPr>
                <w:rFonts w:hint="eastAsia"/>
                <w:b/>
                <w:bCs/>
              </w:rPr>
              <w:t>s</w:t>
            </w:r>
            <w:bookmarkEnd w:id="12"/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List&lt;SeatInfo&gt;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"_SeatInfo对象" </w:instrText>
            </w:r>
            <w:r>
              <w:fldChar w:fldCharType="separate"/>
            </w:r>
            <w:r>
              <w:rPr>
                <w:rStyle w:val="34"/>
              </w:rPr>
              <w:t>SeatInfo</w:t>
            </w:r>
            <w:r>
              <w:rPr>
                <w:rStyle w:val="34"/>
              </w:rPr>
              <w:fldChar w:fldCharType="end"/>
            </w:r>
            <w:r>
              <w:t>定义</w:t>
            </w:r>
            <w:r>
              <w:rPr>
                <w:rFonts w:hint="eastAsia"/>
              </w:rPr>
              <w:t>，数组</w:t>
            </w: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</w:p>
    <w:p>
      <w:pPr>
        <w:pStyle w:val="4"/>
      </w:pPr>
      <w:bookmarkStart w:id="13" w:name="_SeatInfo对象"/>
      <w:bookmarkEnd w:id="13"/>
      <w:r>
        <w:t>SeatInfo对象</w:t>
      </w:r>
      <w:r>
        <w:rPr>
          <w:rFonts w:hint="eastAsia"/>
        </w:rPr>
        <w:t xml:space="preserve"> </w:t>
      </w:r>
    </w:p>
    <w:tbl>
      <w:tblPr>
        <w:tblStyle w:val="37"/>
        <w:tblW w:w="847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242"/>
        <w:gridCol w:w="1148"/>
        <w:gridCol w:w="883"/>
        <w:gridCol w:w="20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24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04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航班号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arrier</w:t>
            </w:r>
            <w:r>
              <w:rPr>
                <w:b/>
                <w:bCs/>
              </w:rPr>
              <w:t>FlightNo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实际承运航班号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如果共享航班，为实际承运航班号，如果非共享航班，则返回值与</w:t>
            </w:r>
            <w:r>
              <w:rPr>
                <w:b/>
                <w:bCs/>
              </w:rPr>
              <w:t>flightNo</w:t>
            </w:r>
            <w:r>
              <w:rPr>
                <w:rFonts w:hint="eastAsia"/>
                <w:b/>
                <w:bCs/>
              </w:rPr>
              <w:t>相同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seatCode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舱位码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京东无法维护仓位码，问题待解决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seatStatus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舱位状态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0~9的数字表示剩余舱位个数，</w:t>
            </w:r>
          </w:p>
          <w:p>
            <w:pPr>
              <w:pStyle w:val="49"/>
            </w:pPr>
            <w:r>
              <w:t>A表示大于9个以上座位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fareItemId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运价条目ID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用于退改签查询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discount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折扣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Float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seatMsg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舱位说明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经济舱;</w:t>
            </w:r>
          </w:p>
          <w:p>
            <w:pPr>
              <w:pStyle w:val="49"/>
            </w:pPr>
            <w:r>
              <w:t>超级经济舱;</w:t>
            </w:r>
          </w:p>
          <w:p>
            <w:pPr>
              <w:pStyle w:val="49"/>
            </w:pPr>
            <w:r>
              <w:t>头等舱;</w:t>
            </w:r>
          </w:p>
          <w:p>
            <w:pPr>
              <w:pStyle w:val="49"/>
            </w:pPr>
            <w:r>
              <w:t>特价舱;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color w:val="FF0000"/>
              </w:rPr>
              <w:t>舱位说明为航空公司返回的说明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parPrice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票面价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seatType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私有运价(SSD)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自营大客户</w:t>
            </w:r>
          </w:p>
          <w:p>
            <w:pPr>
              <w:pStyle w:val="49"/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bookmarkStart w:id="14" w:name="OLE_LINK38"/>
            <w:r>
              <w:rPr>
                <w:b/>
                <w:bCs/>
              </w:rPr>
              <w:t>settlePrice</w:t>
            </w:r>
            <w:bookmarkEnd w:id="14"/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成人的结算价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bookmarkStart w:id="15" w:name="OLE_LINK9"/>
            <w:bookmarkStart w:id="16" w:name="OLE_LINK10"/>
            <w:r>
              <w:t>Integer</w:t>
            </w:r>
            <w:bookmarkEnd w:id="15"/>
            <w:bookmarkEnd w:id="16"/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14" w:author="Helpdesk" w:date="2016-09-08T15:27:00Z">
              <w:r>
                <w:rPr>
                  <w:rFonts w:hint="eastAsia"/>
                </w:rPr>
                <w:t>航司的售价，票面价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childSettlePrice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儿童的计算价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childSetCode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儿童预订对应舱位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left"/>
              <w:rPr>
                <w:b/>
                <w:bCs/>
                <w:strike/>
                <w:color w:val="7F7F7F"/>
              </w:rPr>
            </w:pPr>
            <w:commentRangeStart w:id="1"/>
            <w:r>
              <w:rPr>
                <w:b/>
                <w:bCs/>
              </w:rPr>
              <w:t>babySettlePrice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7F7F7F"/>
              </w:rPr>
            </w:pPr>
            <w:r>
              <w:rPr>
                <w:color w:val="7F7F7F"/>
              </w:rPr>
              <w:t>婴儿的</w:t>
            </w:r>
            <w:r>
              <w:rPr>
                <w:rFonts w:hint="eastAsia"/>
                <w:color w:val="7F7F7F"/>
              </w:rPr>
              <w:t>结</w:t>
            </w:r>
            <w:r>
              <w:rPr>
                <w:color w:val="7F7F7F"/>
              </w:rPr>
              <w:t>算价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7F7F7F"/>
              </w:rPr>
            </w:pPr>
            <w:r>
              <w:rPr>
                <w:color w:val="7F7F7F"/>
              </w:rPr>
              <w:t>Integer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7F7F7F"/>
              </w:rPr>
            </w:pPr>
            <w:r>
              <w:rPr>
                <w:color w:val="7F7F7F"/>
              </w:rP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7F7F7F"/>
              </w:rPr>
            </w:pPr>
            <w:r>
              <w:rPr>
                <w:rFonts w:hint="eastAsia"/>
                <w:color w:val="7F7F7F"/>
              </w:rPr>
              <w:t>0：不售婴儿票</w:t>
            </w:r>
            <w:commentRangeEnd w:id="1"/>
            <w:r>
              <w:rPr>
                <w:rStyle w:val="35"/>
                <w:rFonts w:cs="Times New Roman"/>
                <w:kern w:val="2"/>
              </w:rPr>
              <w:commentReference w:id="1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left"/>
              <w:rPr>
                <w:b/>
                <w:bCs/>
              </w:rPr>
            </w:pPr>
            <w:bookmarkStart w:id="17" w:name="OLE_LINK3"/>
            <w:bookmarkStart w:id="18" w:name="OLE_LINK4"/>
            <w:r>
              <w:rPr>
                <w:b/>
                <w:bCs/>
              </w:rPr>
              <w:t>policy</w:t>
            </w:r>
            <w:bookmarkEnd w:id="17"/>
            <w:bookmarkEnd w:id="18"/>
            <w:r>
              <w:rPr>
                <w:b/>
                <w:bCs/>
              </w:rPr>
              <w:t>Info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政策信息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PolicyInfo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FFFF"/>
              </w:rPr>
            </w:pPr>
            <w:r>
              <w:rPr>
                <w:color w:val="FFFFFF"/>
              </w:rPr>
              <w:t xml:space="preserve">见 </w:t>
            </w:r>
            <w:r>
              <w:fldChar w:fldCharType="begin"/>
            </w:r>
            <w:r>
              <w:instrText xml:space="preserve"> HYPERLINK \l "_PolicyInfo_对象" </w:instrText>
            </w:r>
            <w:r>
              <w:fldChar w:fldCharType="separate"/>
            </w:r>
            <w:r>
              <w:rPr>
                <w:rStyle w:val="34"/>
              </w:rPr>
              <w:t>PolicyInfo</w:t>
            </w:r>
            <w:r>
              <w:rPr>
                <w:rStyle w:val="34"/>
              </w:rPr>
              <w:fldChar w:fldCharType="end"/>
            </w:r>
            <w:r>
              <w:rPr>
                <w:rFonts w:hint="eastAsia"/>
                <w:color w:val="FF0000"/>
              </w:rPr>
              <w:t xml:space="preserve"> （同程不能提供）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seatLevel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舱位等级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Y,C,F（Y经济舱、C商务舱、F头等舱）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15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uniqueKey</w:t>
            </w:r>
          </w:p>
        </w:tc>
        <w:tc>
          <w:tcPr>
            <w:tcW w:w="224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唯一Key</w:t>
            </w:r>
          </w:p>
        </w:tc>
        <w:tc>
          <w:tcPr>
            <w:tcW w:w="114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8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204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凡是预定前需要接口交互的，统一用此参数值屏蔽差异，例如：指定航班查询的入参</w:t>
            </w: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</w:p>
    <w:p>
      <w:pPr>
        <w:pStyle w:val="4"/>
      </w:pPr>
      <w:bookmarkStart w:id="19" w:name="_PolicyInfo_对象"/>
      <w:bookmarkEnd w:id="19"/>
      <w:r>
        <w:t>PolicyInfo 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bookmarkStart w:id="20" w:name="OLE_LINK5"/>
            <w:bookmarkStart w:id="21" w:name="OLE_LINK6"/>
            <w:r>
              <w:rPr>
                <w:b/>
                <w:bCs/>
              </w:rPr>
              <w:t>policyId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政策ID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ins w:id="15" w:author="Helpdesk" w:date="2016-09-08T15:32:00Z"/>
              </w:rPr>
            </w:pPr>
            <w:ins w:id="16" w:author="Helpdesk" w:date="2016-09-08T15:31:00Z">
              <w:r>
                <w:rPr>
                  <w:rFonts w:hint="eastAsia"/>
                </w:rPr>
                <w:t>航司个性化的特殊字段返回串通过这个返回</w:t>
              </w:r>
            </w:ins>
          </w:p>
          <w:p>
            <w:pPr>
              <w:pStyle w:val="49"/>
            </w:pPr>
            <w:ins w:id="17" w:author="Helpdesk" w:date="2016-09-08T15:32:00Z">
              <w:r>
                <w:rPr>
                  <w:rFonts w:hint="eastAsia"/>
                </w:rPr>
                <w:t>下单时京东再回传</w:t>
              </w:r>
            </w:ins>
            <w:r>
              <w:rPr>
                <w:rFonts w:hint="eastAsia"/>
              </w:rPr>
              <w:t>，</w:t>
            </w:r>
          </w:p>
          <w:p>
            <w:pPr>
              <w:pStyle w:val="49"/>
            </w:pPr>
            <w:r>
              <w:rPr>
                <w:rFonts w:hint="eastAsia"/>
                <w:color w:val="FFC000"/>
              </w:rPr>
              <w:t>缓存里的政策id的key值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customCode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大客户编码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大客户编码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limitTicketTime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最晚出票时限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最晚出票时限（小时）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limitOrderMixNum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最小预定人数限制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 w:eastAsia="宋体"/>
                <w:lang w:val="en-US" w:eastAsia="zh-CN"/>
              </w:rPr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自营包机切位为必填项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limitOrderMaxNum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最大预定人数限制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自营包机切位为必填项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1"/>
                <w:lang w:val="en-US" w:eastAsia="zh-CN"/>
              </w:rPr>
              <w:t>isSupportIntegral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是否支持常旅客积分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0-否  1-是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/>
                <w:b/>
                <w:bCs/>
                <w:color w:val="0000FF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1"/>
                <w:lang w:val="en-US" w:eastAsia="zh-CN"/>
              </w:rPr>
              <w:t>adultCarryingWeight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成人行李额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成人行李额，单位KG，为空请从基础数据接口取值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rFonts w:hint="eastAsia"/>
                <w:b/>
                <w:bCs/>
                <w:color w:val="0000FF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1"/>
                <w:lang w:val="en-US" w:eastAsia="zh-CN"/>
              </w:rPr>
              <w:t>childCarryingWeight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儿童行李额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儿童行李额，单位KG，为空</w:t>
            </w:r>
            <w:bookmarkStart w:id="61" w:name="_GoBack"/>
            <w:bookmarkEnd w:id="61"/>
            <w:r>
              <w:rPr>
                <w:rFonts w:hint="eastAsia"/>
                <w:color w:val="0000FF"/>
                <w:lang w:val="en-US" w:eastAsia="zh-CN"/>
              </w:rPr>
              <w:t>请从基础数据接口取值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commisionPoint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返点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可忽略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commisionMoney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返现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可以是正负值，正值表示给客人返现，负值表示留钱。</w:t>
            </w:r>
            <w:r>
              <w:rPr>
                <w:rFonts w:hint="eastAsia"/>
                <w:color w:val="FF0000"/>
              </w:rPr>
              <w:t>可忽略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policyType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政策类型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B2B 航空公司网站政策;</w:t>
            </w:r>
          </w:p>
          <w:p>
            <w:pPr>
              <w:pStyle w:val="49"/>
            </w:pPr>
            <w:r>
              <w:t>BSP 中性票政策</w:t>
            </w:r>
            <w:r>
              <w:rPr>
                <w:rFonts w:hint="eastAsia"/>
              </w:rPr>
              <w:t xml:space="preserve"> 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 普通舱位</w:t>
            </w:r>
          </w:p>
          <w:p>
            <w:pPr>
              <w:pStyle w:val="49"/>
              <w:numPr>
                <w:ilvl w:val="0"/>
                <w:numId w:val="5"/>
              </w:numPr>
            </w:pPr>
            <w:r>
              <w:t>特价舱位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统一传1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strike/>
                <w:color w:val="974806"/>
              </w:rPr>
            </w:pPr>
            <w:r>
              <w:rPr>
                <w:b/>
                <w:bCs/>
              </w:rPr>
              <w:t>policyBelongTo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政策归属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上级代理政策</w:t>
            </w:r>
          </w:p>
          <w:p>
            <w:pPr>
              <w:pStyle w:val="49"/>
            </w:pPr>
            <w:r>
              <w:t>2  异地政策</w:t>
            </w:r>
          </w:p>
          <w:p>
            <w:pPr>
              <w:pStyle w:val="49"/>
              <w:numPr>
                <w:ilvl w:val="0"/>
                <w:numId w:val="5"/>
              </w:numPr>
            </w:pPr>
            <w:r>
              <w:t>自己政策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workTime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出票时间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出票工作时间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vtWorkTime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废票时间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提供废票服务时间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needSwitchPNR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是否更换PNR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更换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可忽略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commisionType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是否特殊政策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0普通政策</w:t>
            </w:r>
          </w:p>
          <w:p>
            <w:pPr>
              <w:pStyle w:val="49"/>
            </w:pPr>
            <w:r>
              <w:t>1特殊政策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可忽略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comment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政策备注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TTS直连对应直连接口remark字段，其他可为空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left"/>
              <w:rPr>
                <w:b/>
                <w:bCs/>
                <w:color w:val="4BACC6"/>
              </w:rPr>
            </w:pPr>
            <w:r>
              <w:rPr>
                <w:rFonts w:hint="eastAsia"/>
                <w:b/>
                <w:bCs/>
              </w:rPr>
              <w:t>customerType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rPr>
                <w:color w:val="4BACC6"/>
              </w:rPr>
            </w:pPr>
            <w:r>
              <w:rPr>
                <w:rFonts w:hint="eastAsia"/>
              </w:rPr>
              <w:t>乘客类型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4BACC6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4BACC6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numPr>
                <w:ilvl w:val="0"/>
                <w:numId w:val="6"/>
              </w:numPr>
              <w:rPr>
                <w:color w:val="4BACC6"/>
              </w:rPr>
            </w:pPr>
            <w:r>
              <w:rPr>
                <w:rFonts w:hint="eastAsia"/>
                <w:color w:val="4BACC6"/>
              </w:rPr>
              <w:t>成人</w:t>
            </w:r>
          </w:p>
          <w:p>
            <w:pPr>
              <w:pStyle w:val="49"/>
              <w:numPr>
                <w:ilvl w:val="0"/>
                <w:numId w:val="6"/>
              </w:numPr>
              <w:rPr>
                <w:color w:val="4BACC6"/>
              </w:rPr>
            </w:pPr>
            <w:r>
              <w:rPr>
                <w:rFonts w:hint="eastAsia"/>
                <w:color w:val="4BACC6"/>
              </w:rPr>
              <w:t>儿童</w:t>
            </w:r>
          </w:p>
          <w:p>
            <w:pPr>
              <w:pStyle w:val="49"/>
              <w:numPr>
                <w:ilvl w:val="0"/>
                <w:numId w:val="6"/>
              </w:numPr>
              <w:rPr>
                <w:color w:val="4BACC6"/>
              </w:rPr>
            </w:pPr>
            <w:r>
              <w:rPr>
                <w:rFonts w:hint="eastAsia"/>
                <w:color w:val="4BACC6"/>
              </w:rPr>
              <w:t>婴儿</w:t>
            </w:r>
          </w:p>
          <w:p>
            <w:pPr>
              <w:pStyle w:val="49"/>
              <w:rPr>
                <w:color w:val="4BACC6"/>
              </w:rPr>
            </w:pPr>
            <w:r>
              <w:rPr>
                <w:rFonts w:hint="eastAsia"/>
                <w:color w:val="FF0000"/>
              </w:rPr>
              <w:t>可忽略</w:t>
            </w:r>
          </w:p>
          <w:bookmarkEnd w:id="20"/>
          <w:bookmarkEnd w:id="21"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B050"/>
              </w:rPr>
              <w:t>isFastTicket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</w:pPr>
            <w:r>
              <w:rPr>
                <w:rFonts w:hint="eastAsia"/>
                <w:color w:val="00B050"/>
              </w:rPr>
              <w:t>是否极速出退票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</w:pPr>
            <w:r>
              <w:rPr>
                <w:rFonts w:hint="eastAsia"/>
                <w:color w:val="00B05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</w:pPr>
            <w:r>
              <w:rPr>
                <w:rFonts w:hint="eastAsia"/>
                <w:color w:val="00B050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是否极速出退票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：非极速出退票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color w:val="00B050"/>
              </w:rPr>
              <w:t>1</w:t>
            </w:r>
            <w:r>
              <w:rPr>
                <w:rFonts w:hint="eastAsia"/>
                <w:color w:val="00B050"/>
              </w:rPr>
              <w:t>：仅极速出票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2：仅极速退票</w:t>
            </w:r>
          </w:p>
          <w:p>
            <w:pPr>
              <w:pStyle w:val="49"/>
              <w:rPr>
                <w:color w:val="4BACC6"/>
              </w:rPr>
            </w:pPr>
            <w:r>
              <w:rPr>
                <w:rFonts w:hint="eastAsia"/>
                <w:color w:val="00B050"/>
              </w:rPr>
              <w:t>3：极速出退票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limitAgeBegin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年龄段限制起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否</w:t>
            </w:r>
          </w:p>
        </w:tc>
        <w:tc>
          <w:tcPr>
            <w:tcW w:w="2318" w:type="dxa"/>
            <w:vMerge w:val="restart"/>
            <w:tcBorders>
              <w:top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一个不填为没有限制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limitAgeEnd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年龄段限制止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否</w:t>
            </w:r>
          </w:p>
        </w:tc>
        <w:tc>
          <w:tcPr>
            <w:tcW w:w="2318" w:type="dxa"/>
            <w:vMerge w:val="continue"/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limitCert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证件号限制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否</w:t>
            </w:r>
          </w:p>
        </w:tc>
        <w:tc>
          <w:tcPr>
            <w:tcW w:w="2318" w:type="dxa"/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输入1-9数字，可输入多个，中间用","隔开,空为没有限制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 身份证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2 护照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3 军官证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4 士兵证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5 台胞证</w:t>
            </w:r>
          </w:p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deliveryType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  报销方式配送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是</w:t>
            </w:r>
          </w:p>
        </w:tc>
        <w:tc>
          <w:tcPr>
            <w:tcW w:w="2318" w:type="dxa"/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1-配送行程单  2-配送发票  </w:t>
            </w:r>
          </w:p>
          <w:p>
            <w:pPr>
              <w:pStyle w:val="49"/>
              <w:spacing w:line="90" w:lineRule="atLeast"/>
              <w:jc w:val="center"/>
              <w:rPr>
                <w:rFonts w:hint="eastAsia"/>
                <w:color w:val="FFC000"/>
              </w:rPr>
            </w:pPr>
            <w:r>
              <w:rPr>
                <w:rFonts w:hint="eastAsia"/>
                <w:color w:val="FFC000"/>
              </w:rPr>
              <w:t>3-配送行程单和发票</w:t>
            </w:r>
          </w:p>
          <w:p>
            <w:pPr>
              <w:pStyle w:val="49"/>
              <w:spacing w:line="90" w:lineRule="atLeast"/>
              <w:jc w:val="center"/>
              <w:rPr>
                <w:rFonts w:hint="eastAsia" w:eastAsia="宋体"/>
                <w:color w:val="FFC000"/>
                <w:lang w:val="en-US" w:eastAsia="zh-CN"/>
              </w:rPr>
            </w:pPr>
            <w:r>
              <w:rPr>
                <w:rFonts w:hint="eastAsia"/>
                <w:color w:val="FFC000"/>
                <w:lang w:val="en-US" w:eastAsia="zh-CN"/>
              </w:rPr>
              <w:t>4-不提供报销凭证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enterType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政策录入类型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是</w:t>
            </w:r>
          </w:p>
        </w:tc>
        <w:tc>
          <w:tcPr>
            <w:tcW w:w="2318" w:type="dxa"/>
            <w:tcBorders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1-TTS直连  2-TTS政策上传</w:t>
            </w:r>
          </w:p>
        </w:tc>
      </w:tr>
    </w:tbl>
    <w:p/>
    <w:p/>
    <w:p>
      <w:pPr>
        <w:pStyle w:val="4"/>
        <w:rPr>
          <w:lang w:val="en-US"/>
        </w:rPr>
      </w:pPr>
      <w:r>
        <w:rPr>
          <w:rFonts w:hint="eastAsia"/>
          <w:lang w:val="en-US"/>
        </w:rPr>
        <w:t>AgencyInfo供应商信息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agencyCode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商家分配给京东的id号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例如：jdselfbsp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policyType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政策类型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1、</w:t>
            </w: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2、</w:t>
            </w: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3、私有运价(SSD)</w:t>
            </w:r>
          </w:p>
          <w:p>
            <w:pPr>
              <w:pStyle w:val="49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4、自营大客户</w:t>
            </w:r>
          </w:p>
          <w:p>
            <w:pPr>
              <w:pStyle w:val="49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5、自营包机切位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spacing w:line="90" w:lineRule="atLeast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  <w:p>
            <w:pPr>
              <w:pStyle w:val="49"/>
              <w:spacing w:line="90" w:lineRule="atLeast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多个用逗号分隔，</w:t>
            </w:r>
          </w:p>
          <w:p>
            <w:pPr>
              <w:pStyle w:val="49"/>
              <w:spacing w:line="90" w:lineRule="atLeast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例如13,14</w:t>
            </w:r>
          </w:p>
          <w:p>
            <w:pPr>
              <w:pStyle w:val="49"/>
              <w:spacing w:line="90" w:lineRule="atLeast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代表某个供应商需要查商家私有和大客户政策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customCodes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自营</w:t>
            </w:r>
            <w:r>
              <w:rPr>
                <w:rFonts w:hint="eastAsia"/>
                <w:color w:val="0000FF"/>
              </w:rPr>
              <w:t>大客户编码集合，英文逗号分割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spacing w:line="90" w:lineRule="atLeast"/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例如：CUSTOM123,CUSTOM234,CUSTOM345</w:t>
            </w:r>
          </w:p>
        </w:tc>
      </w:tr>
    </w:tbl>
    <w:p/>
    <w:p>
      <w:r>
        <w:t>J</w:t>
      </w:r>
      <w:r>
        <w:rPr>
          <w:rFonts w:hint="eastAsia"/>
        </w:rPr>
        <w:t>son示例：</w:t>
      </w:r>
    </w:p>
    <w:p/>
    <w:p>
      <w:r>
        <w:rPr>
          <w:rFonts w:hint="eastAsia"/>
        </w:rPr>
        <w:t>以上参数对于类型为List的参数，声明方式为：</w:t>
      </w:r>
    </w:p>
    <w:p>
      <w:pPr>
        <w:rPr>
          <w:rFonts w:cs="Calibri"/>
        </w:rPr>
      </w:pPr>
      <w:r>
        <w:rPr>
          <w:rFonts w:hint="eastAsia" w:cs="Calibri"/>
        </w:rPr>
        <w:t>比如</w:t>
      </w:r>
      <w:r>
        <w:rPr>
          <w:rFonts w:cs="Calibri"/>
        </w:rPr>
        <w:t>flightInfos</w:t>
      </w:r>
      <w:r>
        <w:rPr>
          <w:rFonts w:hint="eastAsia" w:cs="Calibri"/>
        </w:rPr>
        <w:t>： {</w:t>
      </w:r>
      <w:r>
        <w:rPr>
          <w:rFonts w:cs="Calibri"/>
        </w:rPr>
        <w:t xml:space="preserve"> flightInfos</w:t>
      </w:r>
      <w:r>
        <w:rPr>
          <w:rFonts w:hint="eastAsia" w:cs="Calibri"/>
        </w:rPr>
        <w:t>:</w:t>
      </w:r>
      <w:r>
        <w:rPr>
          <w:rFonts w:cs="Calibri"/>
        </w:rPr>
        <w:t xml:space="preserve"> </w:t>
      </w:r>
      <w:r>
        <w:rPr>
          <w:rFonts w:hint="eastAsia" w:cs="Calibri"/>
        </w:rPr>
        <w:t>[{航班信息对象1 },{航班信息对象2 } ]}</w:t>
      </w:r>
    </w:p>
    <w:p>
      <w:pPr>
        <w:rPr>
          <w:rFonts w:cs="Calibri"/>
        </w:rPr>
      </w:pPr>
      <w:r>
        <w:rPr>
          <w:rFonts w:hint="eastAsia" w:cs="Calibri"/>
        </w:rPr>
        <w:t>没有List类型的就按 {参数名:</w:t>
      </w:r>
      <w:r>
        <w:rPr>
          <w:rFonts w:cs="Calibri"/>
        </w:rPr>
        <w:t>”</w:t>
      </w:r>
      <w:r>
        <w:rPr>
          <w:rFonts w:hint="eastAsia" w:cs="Calibri"/>
        </w:rPr>
        <w:t>返回值</w:t>
      </w:r>
      <w:r>
        <w:rPr>
          <w:rFonts w:cs="Calibri"/>
        </w:rPr>
        <w:t>”</w:t>
      </w:r>
      <w:r>
        <w:rPr>
          <w:rFonts w:hint="eastAsia" w:cs="Calibri"/>
        </w:rPr>
        <w:t>}的形式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hint="eastAsia" w:cs="Calibri"/>
        </w:rPr>
        <w:t>需要说明的是，在所有的返回json格式中都要有</w:t>
      </w:r>
      <w:r>
        <w:rPr>
          <w:rFonts w:hint="eastAsia" w:cs="Calibri"/>
          <w:color w:val="FF0000"/>
        </w:rPr>
        <w:t>{</w:t>
      </w:r>
      <w:r>
        <w:rPr>
          <w:rFonts w:cs="Calibri"/>
          <w:color w:val="FF0000"/>
        </w:rPr>
        <w:t xml:space="preserve"> agencyCode:””, responseType:”queryFlight”, responseCode:” 0000”,responseMessage :””</w:t>
      </w:r>
      <w:r>
        <w:rPr>
          <w:rFonts w:hint="eastAsia" w:cs="Calibri"/>
          <w:color w:val="FF0000"/>
        </w:rPr>
        <w:t>}</w:t>
      </w:r>
      <w:r>
        <w:rPr>
          <w:rFonts w:hint="eastAsia" w:cs="Calibri"/>
        </w:rPr>
        <w:t>形式的数据，后边添加业务数据，较完整的示例如下：</w:t>
      </w:r>
    </w:p>
    <w:p>
      <w:pPr>
        <w:rPr>
          <w:rFonts w:cs="Calibri"/>
        </w:rPr>
      </w:pPr>
      <w:bookmarkStart w:id="22" w:name="OLE_LINK16"/>
      <w:bookmarkStart w:id="23" w:name="OLE_LINK17"/>
      <w:r>
        <w:rPr>
          <w:rFonts w:hint="eastAsia" w:cs="Calibri"/>
        </w:rPr>
        <w:t>{</w:t>
      </w:r>
      <w:r>
        <w:rPr>
          <w:rFonts w:cs="Calibri"/>
        </w:rPr>
        <w:t>agencyCode:”</w:t>
      </w:r>
      <w:r>
        <w:rPr>
          <w:rFonts w:hint="eastAsia" w:cs="Calibri"/>
        </w:rPr>
        <w:t>1111</w:t>
      </w:r>
      <w:r>
        <w:rPr>
          <w:rFonts w:cs="Calibri"/>
        </w:rPr>
        <w:t>”, responseType:”queryFlight”, responseCode:”0000”,responseMessage :””</w:t>
      </w:r>
      <w:r>
        <w:rPr>
          <w:rFonts w:hint="eastAsia" w:cs="Calibri"/>
        </w:rPr>
        <w:t>,</w:t>
      </w:r>
      <w:r>
        <w:t xml:space="preserve"> </w:t>
      </w:r>
      <w:bookmarkStart w:id="24" w:name="OLE_LINK19"/>
      <w:bookmarkStart w:id="25" w:name="OLE_LINK18"/>
      <w:r>
        <w:rPr>
          <w:rFonts w:cs="Calibri"/>
        </w:rPr>
        <w:t>flightInfos:[{</w:t>
      </w:r>
      <w:r>
        <w:rPr>
          <w:rFonts w:hint="eastAsia" w:cs="Calibri"/>
        </w:rPr>
        <w:t>航班信息对象1},{航班信息对象2},{航班信息对象3}]}</w:t>
      </w:r>
      <w:bookmarkEnd w:id="24"/>
      <w:bookmarkEnd w:id="25"/>
    </w:p>
    <w:bookmarkEnd w:id="22"/>
    <w:bookmarkEnd w:id="23"/>
    <w:p>
      <w:pPr>
        <w:rPr>
          <w:rFonts w:cs="Calibri"/>
        </w:rPr>
      </w:pPr>
    </w:p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经停查询(商家)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经停查询接口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bookmarkStart w:id="26" w:name="OLE_LINK21"/>
            <w:bookmarkStart w:id="27" w:name="OLE_LINK22"/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  <w:r>
              <w:rPr>
                <w:rFonts w:hint="eastAsia"/>
                <w:b/>
                <w:color w:val="FF0000"/>
              </w:rPr>
              <w:t>Stop</w:t>
            </w:r>
            <w:bookmarkEnd w:id="26"/>
            <w:bookmarkEnd w:id="27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ind w:left="420"/>
      </w:pPr>
    </w:p>
    <w:p>
      <w:pPr>
        <w:pStyle w:val="4"/>
      </w:pPr>
      <w:r>
        <w:rPr>
          <w:rFonts w:hint="eastAsia"/>
        </w:rPr>
        <w:t>请求对象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planeDate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起飞日期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航班号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bookmarkStart w:id="28" w:name="_Hlk335209633"/>
            <w:r>
              <w:rPr>
                <w:rFonts w:cs="Calibri"/>
                <w:b/>
                <w:bCs/>
                <w:kern w:val="0"/>
                <w:szCs w:val="21"/>
              </w:rPr>
              <w:t>orgCity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例：PEK</w:t>
            </w:r>
          </w:p>
          <w:bookmarkEnd w:id="28"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例：SHA</w:t>
            </w:r>
          </w:p>
        </w:tc>
      </w:tr>
    </w:tbl>
    <w:p>
      <w:pPr>
        <w:ind w:left="420"/>
      </w:pPr>
    </w:p>
    <w:p>
      <w:pPr>
        <w:ind w:left="420"/>
      </w:pPr>
      <w:r>
        <w:t>J</w:t>
      </w:r>
      <w:r>
        <w:rPr>
          <w:rFonts w:hint="eastAsia"/>
        </w:rPr>
        <w:t>son示例：</w:t>
      </w:r>
    </w:p>
    <w:p>
      <w:pPr>
        <w:pStyle w:val="28"/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 xml:space="preserve">{"planeDate":"2014-07-11","flightNo":"ZH9721","orgCity":null,"arrCity":null} </w:t>
      </w:r>
    </w:p>
    <w:p>
      <w:pPr>
        <w:ind w:left="420"/>
      </w:pPr>
    </w:p>
    <w:p>
      <w:pPr>
        <w:pStyle w:val="4"/>
      </w:pPr>
      <w:r>
        <w:rPr>
          <w:rFonts w:hint="eastAsia"/>
        </w:rPr>
        <w:t>响应对象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responseType</w:t>
            </w:r>
          </w:p>
        </w:tc>
        <w:tc>
          <w:tcPr>
            <w:tcW w:w="6429" w:type="dxa"/>
            <w:gridSpan w:val="4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  <w:r>
              <w:rPr>
                <w:rFonts w:hint="eastAsia"/>
                <w:b/>
                <w:color w:val="FF0000"/>
              </w:rPr>
              <w:t>Stop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stopInfos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List&lt;</w:t>
            </w:r>
            <w:bookmarkStart w:id="29" w:name="OLE_LINK2"/>
            <w:bookmarkStart w:id="30" w:name="OLE_LINK1"/>
            <w:r>
              <w:rPr>
                <w:b/>
                <w:bCs/>
              </w:rPr>
              <w:t>StopInfo</w:t>
            </w:r>
            <w:bookmarkEnd w:id="29"/>
            <w:bookmarkEnd w:id="30"/>
            <w:r>
              <w:rPr>
                <w:b/>
                <w:bCs/>
              </w:rPr>
              <w:t>&gt;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ascii="Cambria" w:hAnsi="Cambria" w:cs="Calibri"/>
                <w:b/>
                <w:bCs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szCs w:val="21"/>
              </w:rPr>
            </w:pPr>
            <w:r>
              <w:rPr>
                <w:rFonts w:ascii="Cambria" w:hAnsi="Cambria" w:cs="Calibri"/>
                <w:b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fldChar w:fldCharType="begin"/>
            </w:r>
            <w:r>
              <w:instrText xml:space="preserve"> HYPERLINK \l "_StopInfo_对象" </w:instrText>
            </w:r>
            <w:r>
              <w:fldChar w:fldCharType="separate"/>
            </w:r>
            <w:r>
              <w:rPr>
                <w:rStyle w:val="34"/>
              </w:rPr>
              <w:t>StopInfo</w:t>
            </w:r>
            <w:r>
              <w:rPr>
                <w:rStyle w:val="34"/>
              </w:rPr>
              <w:fldChar w:fldCharType="end"/>
            </w:r>
            <w:r>
              <w:rPr>
                <w:b/>
                <w:bCs/>
              </w:rPr>
              <w:t>定义</w:t>
            </w:r>
          </w:p>
        </w:tc>
      </w:tr>
    </w:tbl>
    <w:p/>
    <w:p>
      <w:pPr>
        <w:pStyle w:val="4"/>
      </w:pPr>
      <w:r>
        <w:t>StopInfo 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cityNameCn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中转城市中文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北京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到达时间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格式:“hh:ss”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takeoffTime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起飞时间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格式:“hh:ss”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备用字段1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备用字段2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备用字段3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/>
    <w:p/>
    <w:p>
      <w:r>
        <w:t>J</w:t>
      </w:r>
      <w:r>
        <w:rPr>
          <w:rFonts w:hint="eastAsia"/>
        </w:rPr>
        <w:t>son示例：</w:t>
      </w:r>
    </w:p>
    <w:p>
      <w:pPr>
        <w:pStyle w:val="28"/>
        <w:rPr>
          <w:b/>
          <w:sz w:val="21"/>
          <w:szCs w:val="21"/>
        </w:rPr>
      </w:pPr>
      <w:r>
        <w:rPr>
          <w:b/>
          <w:sz w:val="21"/>
          <w:szCs w:val="21"/>
        </w:rPr>
        <w:t>{"stopInfos":[{"arrTime":"20:00","cityNameCn":"景德镇","takeoffTime":"20:50"}],"responseCode":"0000","responseMessage":"成功","agencyCode":"68","responseType":"queryStop"}</w:t>
      </w:r>
    </w:p>
    <w:p>
      <w:pPr>
        <w:rPr>
          <w:rFonts w:cs="Calibri"/>
        </w:rPr>
      </w:pPr>
    </w:p>
    <w:p>
      <w:pPr>
        <w:pStyle w:val="3"/>
        <w:rPr>
          <w:rFonts w:ascii="Calibri" w:hAnsi="Calibri" w:cs="Calibri"/>
        </w:rPr>
      </w:pPr>
      <w:bookmarkStart w:id="31" w:name="_Toc461537957"/>
      <w:r>
        <w:rPr>
          <w:rFonts w:ascii="Calibri" w:hAnsi="Calibri" w:cs="Calibri"/>
        </w:rPr>
        <w:t>退改签查询(商家)</w:t>
      </w:r>
    </w:p>
    <w:p>
      <w:pPr>
        <w:ind w:left="420"/>
        <w:rPr>
          <w:rFonts w:cs="Calibri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经停查询接口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bookmarkStart w:id="32" w:name="OLE_LINK32"/>
            <w:bookmarkStart w:id="33" w:name="OLE_LINK33"/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  <w:r>
              <w:rPr>
                <w:rFonts w:hint="eastAsia"/>
                <w:b/>
                <w:color w:val="FF0000"/>
              </w:rPr>
              <w:t>Provision</w:t>
            </w:r>
            <w:bookmarkEnd w:id="32"/>
            <w:bookmarkEnd w:id="33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请求</w:t>
      </w:r>
      <w: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fareItemId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运价条目ID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如：426897</w:t>
            </w:r>
          </w:p>
          <w:p>
            <w:pPr>
              <w:pStyle w:val="49"/>
            </w:pPr>
            <w:r>
              <w:t>此项为查询中返回的运价条目ID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芒果用这样的格式：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fareItemId = fareItemId："value";discountld:"value"; </w:t>
            </w:r>
          </w:p>
          <w:p>
            <w:pPr>
              <w:pStyle w:val="49"/>
              <w:ind w:left="420" w:leftChars="20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airways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航空公司代码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如：CA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舱位代码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如：Y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出发日期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查询时按照当前时间的退规</w:t>
            </w:r>
          </w:p>
          <w:p>
            <w:pPr>
              <w:pStyle w:val="49"/>
            </w:pPr>
            <w:r>
              <w:t>出票后按照出票日期的退规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出发地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如：SZX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目的地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如：SHA(机场三字码)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成人成本价，仅对特殊商家有用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儿童</w:t>
            </w:r>
            <w:r>
              <w:rPr>
                <w:color w:val="FF0000"/>
              </w:rPr>
              <w:t>仓位（</w:t>
            </w:r>
            <w:r>
              <w:rPr>
                <w:rFonts w:hint="eastAsia"/>
                <w:color w:val="FF0000"/>
              </w:rPr>
              <w:t>自营</w:t>
            </w:r>
            <w:r>
              <w:rPr>
                <w:color w:val="FF0000"/>
              </w:rPr>
              <w:t>，三大航使用）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已占用，仅自营工单系统使用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运价类型：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普通舱位</w:t>
            </w:r>
            <w:r>
              <w:rPr>
                <w:rFonts w:hint="eastAsia"/>
                <w:color w:val="FF0000"/>
              </w:rPr>
              <w:t>(FD)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特价舱位</w:t>
            </w:r>
            <w:r>
              <w:rPr>
                <w:rFonts w:hint="eastAsia"/>
                <w:color w:val="FF0000"/>
              </w:rPr>
              <w:t>(NFD)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C000"/>
              </w:rPr>
            </w:pPr>
            <w:r>
              <w:rPr>
                <w:rFonts w:hint="eastAsia"/>
                <w:color w:val="FF0000"/>
              </w:rPr>
              <w:t>私有运价(SSD)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C000"/>
              </w:rPr>
            </w:pPr>
            <w:r>
              <w:rPr>
                <w:rFonts w:hint="eastAsia"/>
                <w:color w:val="FFC000"/>
                <w:lang w:val="en-US" w:eastAsia="zh-CN"/>
              </w:rPr>
              <w:t>自营大客户</w:t>
            </w:r>
          </w:p>
          <w:p>
            <w:pPr>
              <w:pStyle w:val="49"/>
              <w:numPr>
                <w:ilvl w:val="0"/>
                <w:numId w:val="7"/>
              </w:numPr>
              <w:rPr>
                <w:color w:val="FFC000"/>
              </w:rPr>
            </w:pPr>
            <w:r>
              <w:rPr>
                <w:rFonts w:hint="eastAsia"/>
                <w:color w:val="FFC000"/>
                <w:lang w:val="en-US" w:eastAsia="zh-CN"/>
              </w:rPr>
              <w:t>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policyId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政策ID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Cs/>
              </w:rPr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ins w:id="18" w:author="Helpdesk" w:date="2016-09-08T15:32:00Z"/>
              </w:rPr>
            </w:pPr>
            <w:ins w:id="19" w:author="Helpdesk" w:date="2016-09-08T15:31:00Z">
              <w:r>
                <w:rPr>
                  <w:rFonts w:hint="eastAsia"/>
                </w:rPr>
                <w:t>航司个性化的特殊字段返回串通过这个返回</w:t>
              </w:r>
            </w:ins>
          </w:p>
          <w:p>
            <w:pPr>
              <w:pStyle w:val="49"/>
            </w:pPr>
            <w:ins w:id="20" w:author="Helpdesk" w:date="2016-09-08T15:32:00Z">
              <w:r>
                <w:rPr>
                  <w:rFonts w:hint="eastAsia"/>
                </w:rPr>
                <w:t>下单时京东再回传</w:t>
              </w:r>
            </w:ins>
            <w:r>
              <w:rPr>
                <w:rFonts w:hint="eastAsia"/>
              </w:rPr>
              <w:t>，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缓存里的政策id的key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productCode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  <w:color w:val="FF0000"/>
              </w:rPr>
              <w:t>产品代码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color w:val="FF0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航司会员产品产品代码</w:t>
            </w:r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对应航司航班查询接口返回的</w:t>
            </w:r>
            <w:r>
              <w:rPr>
                <w:color w:val="FF0000"/>
              </w:rPr>
              <w:t>SeatInfo.productCode</w:t>
            </w:r>
            <w:r>
              <w:rPr>
                <w:rFonts w:hint="eastAsia"/>
                <w:color w:val="FF0000"/>
              </w:rPr>
              <w:t>参数</w:t>
            </w:r>
          </w:p>
        </w:tc>
      </w:tr>
    </w:tbl>
    <w:p/>
    <w:p>
      <w:pPr>
        <w:jc w:val="left"/>
      </w:pPr>
      <w:r>
        <w:t>J</w:t>
      </w:r>
      <w:r>
        <w:rPr>
          <w:rFonts w:hint="eastAsia"/>
        </w:rPr>
        <w:t>son示例：</w:t>
      </w:r>
      <w:r>
        <w:t xml:space="preserve">{"fareItemId":"3457a167-65af-4935-add8-1c6ef6e621c5","airways":"CZ","classNO":"Y","depDate":"2015-02-10","depCity":"CTU","arrCity":"XIY","param1":null,"param2":null,"param3":null} </w:t>
      </w:r>
    </w:p>
    <w:p/>
    <w:p>
      <w:pPr>
        <w:pStyle w:val="4"/>
      </w:pPr>
      <w:r>
        <w:t>QueryProvisionRespone对象</w:t>
      </w:r>
      <w:r>
        <w:rPr>
          <w:rFonts w:hint="eastAsia"/>
        </w:rPr>
        <w:t>（响应）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出发地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如：SZX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目的地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如：SHA(机场三字码)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refund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退票规定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rebooking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改期规定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endorse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签转规定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备注信息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无备注，可为空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refundPercent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退票费用百分比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起飞前后不一致</w:t>
            </w:r>
          </w:p>
          <w:p>
            <w:pPr>
              <w:pStyle w:val="49"/>
            </w:pPr>
            <w:r>
              <w:t>给出实时查询的即可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备用字段1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行李额信息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备用字段2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餐食信息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备用字段3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refundRuleInfos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color w:val="FF0000"/>
              </w:rPr>
              <w:t>退票</w:t>
            </w:r>
            <w:r>
              <w:rPr>
                <w:rFonts w:hint="eastAsia"/>
                <w:color w:val="FF0000"/>
              </w:rPr>
              <w:t>费率</w:t>
            </w:r>
            <w:r>
              <w:rPr>
                <w:color w:val="FF0000"/>
              </w:rPr>
              <w:t>规则</w:t>
            </w:r>
            <w:r>
              <w:rPr>
                <w:rFonts w:hint="eastAsia"/>
                <w:color w:val="FF0000"/>
              </w:rPr>
              <w:t>列表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List&lt;RefundRuleInfo&gt;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color w:val="FF0000"/>
              </w:rPr>
              <w:t>退票费率规则（新增)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RefundRuleInfo对象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passengerType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乘客类型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成人：ADT、儿童：CHD</w:t>
            </w:r>
            <w:r>
              <w:rPr>
                <w:rFonts w:hint="eastAsia"/>
              </w:rPr>
              <w:t>、</w:t>
            </w:r>
            <w:commentRangeStart w:id="2"/>
            <w:r>
              <w:rPr>
                <w:rFonts w:hint="eastAsia"/>
              </w:rPr>
              <w:t>婴儿INF</w:t>
            </w:r>
            <w:commentRangeEnd w:id="2"/>
            <w:r>
              <w:rPr>
                <w:rStyle w:val="35"/>
                <w:rFonts w:cs="Times New Roman"/>
                <w:kern w:val="2"/>
              </w:rPr>
              <w:commentReference w:id="2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flyTime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起飞时间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timeUnit=H时，0——24 起飞前X小时或者起飞后X小时</w:t>
            </w:r>
          </w:p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cs="Calibri"/>
                <w:kern w:val="0"/>
                <w:szCs w:val="21"/>
              </w:rPr>
              <w:t>timeUnit=D时，0——31 起飞前X天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timeUnit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时间单位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H：小时 D：天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timeType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起飞前后标示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1：起飞前 、 -1：起飞后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timePoint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时间点类型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2：时间点前 、-2：时间点后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isInclude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color w:val="FF0000"/>
              </w:rPr>
              <w:t>是否包含</w:t>
            </w:r>
            <w:r>
              <w:rPr>
                <w:rFonts w:hint="eastAsia"/>
                <w:color w:val="FF0000"/>
              </w:rPr>
              <w:t>时间点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true</w:t>
            </w:r>
            <w:r>
              <w:t>：包含 、</w:t>
            </w:r>
            <w:r>
              <w:rPr>
                <w:rFonts w:hint="eastAsia"/>
              </w:rPr>
              <w:t>false</w:t>
            </w:r>
            <w:r>
              <w:t>：不包含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feeRate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退票费扣率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退票费率，例如：0.2 代表20%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originalPrice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t>票面价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cs="Calibri"/>
                <w:kern w:val="0"/>
                <w:szCs w:val="21"/>
              </w:rPr>
              <w:t>退票费会基于此价格计算</w:t>
            </w:r>
            <w:r>
              <w:rPr>
                <w:rFonts w:hint="eastAsia" w:cs="Calibri"/>
                <w:kern w:val="0"/>
                <w:szCs w:val="21"/>
              </w:rPr>
              <w:t>，</w:t>
            </w:r>
            <w:r>
              <w:rPr>
                <w:rFonts w:cs="Calibri"/>
                <w:kern w:val="0"/>
                <w:szCs w:val="21"/>
              </w:rPr>
              <w:t>京东方退票费计算规则为：票面价(originalPrice) * 手续费率(feeRate)，四舍五入进个位，低于50元按照50元收取。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  <w:color w:val="FF0000"/>
              </w:rPr>
            </w:pPr>
            <w:r>
              <w:rPr>
                <w:rStyle w:val="32"/>
                <w:rFonts w:hint="eastAsia"/>
                <w:color w:val="FF0000"/>
              </w:rPr>
              <w:t>alterFeeRate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hd w:val="clear" w:color="auto" w:fill="FFFFFF"/>
              </w:rPr>
              <w:t>改签费率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改签费率，例如0.1代表10%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  <w:rFonts w:hint="eastAsia"/>
              </w:rPr>
              <w:t>d</w:t>
            </w:r>
            <w:r>
              <w:rPr>
                <w:rStyle w:val="32"/>
              </w:rPr>
              <w:t>iscount</w:t>
            </w:r>
            <w:r>
              <w:rPr>
                <w:rStyle w:val="32"/>
                <w:rFonts w:hint="eastAsia"/>
              </w:rPr>
              <w:t>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折扣差额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退票时需收回折扣差额传此值，</w:t>
            </w:r>
            <w:r>
              <w:rPr>
                <w:rFonts w:hint="eastAsia"/>
                <w:color w:val="FF0000"/>
                <w:shd w:val="pct10" w:color="auto" w:fill="FFFFFF"/>
              </w:rPr>
              <w:t>仅特殊商家有用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  <w:rFonts w:hint="eastAsia"/>
              </w:rPr>
              <w:t>f</w:t>
            </w:r>
            <w:r>
              <w:rPr>
                <w:rStyle w:val="32"/>
              </w:rPr>
              <w:t>reight</w:t>
            </w:r>
            <w:r>
              <w:rPr>
                <w:rStyle w:val="32"/>
                <w:rFonts w:hint="eastAsia"/>
              </w:rPr>
              <w:t>P</w:t>
            </w:r>
            <w:r>
              <w:rPr>
                <w:rStyle w:val="32"/>
              </w:rPr>
              <w:t>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公布运价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当退票规则是按照运价*费率退票时，需传此值；若此值为空，以航班票面价计算退票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  <w:r>
        <w:rPr>
          <w:lang w:val="zh-CN"/>
        </w:rPr>
        <w:t>例如：</w:t>
      </w:r>
    </w:p>
    <w:p>
      <w:r>
        <w:rPr>
          <w:rFonts w:hint="eastAsia"/>
        </w:rPr>
        <w:t>（1）</w:t>
      </w:r>
      <w:r>
        <w:t>起飞前2小时以外，收取公布运价的30%</w:t>
      </w:r>
      <w:r>
        <w:rPr>
          <w:rFonts w:hint="eastAsia"/>
        </w:rPr>
        <w:t>；</w:t>
      </w:r>
    </w:p>
    <w:p>
      <w:pPr>
        <w:jc w:val="left"/>
      </w:pPr>
      <w:r>
        <w:t>{"passengerType": "ADT","flyTime": "2","timeUnit": "H","timeType": "1","timePoint": "2", "isInclude":"</w:t>
      </w:r>
      <w:r>
        <w:rPr>
          <w:rFonts w:hint="eastAsia"/>
        </w:rPr>
        <w:t>false</w:t>
      </w:r>
      <w:r>
        <w:t>", "feeRate": "0.3","originalPrice": "1074"</w:t>
      </w:r>
      <w:r>
        <w:rPr>
          <w:rFonts w:hint="eastAsia"/>
        </w:rPr>
        <w:t>,</w:t>
      </w:r>
      <w:r>
        <w:t>}</w:t>
      </w:r>
    </w:p>
    <w:p>
      <w:r>
        <w:rPr>
          <w:rFonts w:hint="eastAsia"/>
        </w:rPr>
        <w:t>（2）</w:t>
      </w:r>
      <w:r>
        <w:t>起飞前2小时以内到起飞前，收取公布运价的40%；</w:t>
      </w:r>
    </w:p>
    <w:p>
      <w:pPr>
        <w:jc w:val="left"/>
      </w:pPr>
      <w:r>
        <w:t>{"passengerType": "ADT","flyTime": "2","timeUnit": "H","timeType": "1","timePoint": "-2", "isInclude":"</w:t>
      </w:r>
      <w:r>
        <w:rPr>
          <w:rFonts w:hint="eastAsia"/>
        </w:rPr>
        <w:t>true</w:t>
      </w:r>
      <w:r>
        <w:t>", "feeRate": "0.4","originalPrice": "1074"}</w:t>
      </w:r>
    </w:p>
    <w:p>
      <w:r>
        <w:rPr>
          <w:rFonts w:hint="eastAsia"/>
        </w:rPr>
        <w:t>（3）</w:t>
      </w:r>
      <w:r>
        <w:t>起飞后，收取公布运价的70%</w:t>
      </w:r>
      <w:r>
        <w:rPr>
          <w:rFonts w:hint="eastAsia"/>
        </w:rPr>
        <w:t>；</w:t>
      </w:r>
    </w:p>
    <w:p>
      <w:pPr>
        <w:jc w:val="left"/>
      </w:pPr>
      <w:r>
        <w:t>{"passengerType": "ADT","flyTime": "0","timeUnit": "H","timeType": "-1","timePoint": "-2", "isInclude":"</w:t>
      </w:r>
      <w:r>
        <w:rPr>
          <w:rFonts w:hint="eastAsia"/>
        </w:rPr>
        <w:t>false</w:t>
      </w:r>
      <w:r>
        <w:t>", "feeRate": "0.7","originalPrice": "1074"}</w:t>
      </w:r>
    </w:p>
    <w:p>
      <w:r>
        <w:rPr>
          <w:rFonts w:hint="eastAsia"/>
        </w:rPr>
        <w:t>（4）起飞前13天前，收取公布运价的10%；</w:t>
      </w:r>
    </w:p>
    <w:p>
      <w:pPr>
        <w:jc w:val="left"/>
      </w:pPr>
      <w:r>
        <w:t>{"passengerType": "ADT","flyTime": "</w:t>
      </w:r>
      <w:r>
        <w:rPr>
          <w:rFonts w:hint="eastAsia"/>
        </w:rPr>
        <w:t>13</w:t>
      </w:r>
      <w:r>
        <w:t>","timeUnit": "</w:t>
      </w:r>
      <w:r>
        <w:rPr>
          <w:rFonts w:hint="eastAsia"/>
        </w:rPr>
        <w:t>D</w:t>
      </w:r>
      <w:r>
        <w:t>","timeType": "1","timePoint": "2", "isInclude":"</w:t>
      </w:r>
      <w:r>
        <w:rPr>
          <w:rFonts w:hint="eastAsia"/>
        </w:rPr>
        <w:t>false</w:t>
      </w:r>
      <w:r>
        <w:t>", "feeRate": "0.</w:t>
      </w:r>
      <w:r>
        <w:rPr>
          <w:rFonts w:hint="eastAsia"/>
        </w:rPr>
        <w:t>1</w:t>
      </w:r>
      <w:r>
        <w:t>","originalPrice": "1074"}</w:t>
      </w:r>
    </w:p>
    <w:p/>
    <w:p/>
    <w:p>
      <w:pPr>
        <w:pStyle w:val="4"/>
      </w:pPr>
      <w:r>
        <w:rPr>
          <w:rFonts w:hint="eastAsia"/>
        </w:rPr>
        <w:t>响应</w:t>
      </w:r>
      <w:r>
        <w:t>J</w:t>
      </w:r>
      <w:r>
        <w:rPr>
          <w:rFonts w:hint="eastAsia"/>
        </w:rPr>
        <w:t>son示例</w:t>
      </w:r>
    </w:p>
    <w:p>
      <w:pPr>
        <w:pStyle w:val="28"/>
      </w:pPr>
      <w:r>
        <w:rPr>
          <w:rFonts w:hint="eastAsia"/>
        </w:rPr>
        <w:t>{"agencyCode":"245910","responseType":"queryProvision","responseCode":"0000","responseMessage":"","depCity":"CTU","arrCity":"XIY","refund":"儿童客规：航班离站(2小时(含))前收取对应(舱位票面价 )的（10%)退票费,航班离站（2小时(不含)及飞后）收取对应（舱位票面价 )的（20%)退票费。\r\n成人客规：航班离站(2小时(含))前收取对应(舱位公布运价)的（10%)退票费,航班离站（2小时(不含)及飞后）收取对应（舱位公布运价)的（20%)退票费。\r\n","rebooking":"航班离站（2小时(含)）前收取对应（舱位公布运价)的（0%)变更费；航班离站（2小时(不含)及飞后）收取对应（舱位公布运价)的（10%)变更费。改期和升舱同时发生时，需要同时收取改期费和升舱差额。","endorse":"(不得)签转","remark":"退改签以航空公司最新公布为准","refundPercent":"","param1":"</w:t>
      </w:r>
      <w:r>
        <w:rPr>
          <w:rFonts w:hint="eastAsia"/>
          <w:color w:val="FF0000"/>
        </w:rPr>
        <w:t>旅客无免费托运行李额。仅可免费携带一件重量不超过10公斤、尺寸不超过40CM</w:t>
      </w:r>
      <w:r>
        <w:rPr>
          <w:rFonts w:cs="宋体"/>
          <w:color w:val="FF0000"/>
          <w:lang w:val="en-US"/>
        </w:rPr>
        <w:t>×</w:t>
      </w:r>
      <w:r>
        <w:rPr>
          <w:rFonts w:hint="eastAsia"/>
          <w:color w:val="FF0000"/>
        </w:rPr>
        <w:t>30CM</w:t>
      </w:r>
      <w:r>
        <w:rPr>
          <w:rFonts w:cs="宋体"/>
          <w:color w:val="FF0000"/>
          <w:lang w:val="en-US"/>
        </w:rPr>
        <w:t>×</w:t>
      </w:r>
      <w:r>
        <w:rPr>
          <w:rFonts w:hint="eastAsia"/>
          <w:color w:val="FF0000"/>
        </w:rPr>
        <w:t>20C</w:t>
      </w:r>
      <w:r>
        <w:rPr>
          <w:color w:val="FF0000"/>
        </w:rPr>
        <w:t>M</w:t>
      </w:r>
      <w:r>
        <w:rPr>
          <w:rFonts w:hint="eastAsia"/>
          <w:color w:val="FF0000"/>
        </w:rPr>
        <w:t>的非托运行李</w:t>
      </w:r>
      <w:r>
        <w:rPr>
          <w:rFonts w:hint="eastAsia"/>
        </w:rPr>
        <w:t>","param2":"</w:t>
      </w:r>
      <w:r>
        <w:rPr>
          <w:rFonts w:hint="eastAsia"/>
          <w:color w:val="FF0000"/>
        </w:rPr>
        <w:t>无免费餐饮服务。航班延误或取消，不提供经济补偿。</w:t>
      </w:r>
      <w:r>
        <w:rPr>
          <w:rFonts w:hint="eastAsia"/>
        </w:rPr>
        <w:t>","para</w:t>
      </w:r>
      <w:r>
        <w:t>m3":""</w:t>
      </w:r>
      <w:r>
        <w:rPr>
          <w:rFonts w:hint="eastAsia"/>
        </w:rPr>
        <w:t>，"</w:t>
      </w:r>
      <w:r>
        <w:rPr>
          <w:b/>
          <w:bCs/>
          <w:color w:val="FF0000"/>
        </w:rPr>
        <w:t xml:space="preserve"> </w:t>
      </w:r>
      <w:r>
        <w:rPr>
          <w:bCs/>
          <w:color w:val="FF0000"/>
        </w:rPr>
        <w:t>refundRuleInfos</w:t>
      </w:r>
      <w:r>
        <w:t xml:space="preserve"> "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[{"passengerType":"CHD","flyTime":"2","timeUnit":"H","timeType":"1","timePoint":"2","isInclude":"</w:t>
      </w:r>
      <w:r>
        <w:rPr>
          <w:rFonts w:hint="eastAsia"/>
          <w:color w:val="FF0000"/>
        </w:rPr>
        <w:t>true</w:t>
      </w:r>
      <w:r>
        <w:rPr>
          <w:color w:val="FF0000"/>
        </w:rPr>
        <w:t>","feeRate":"0.1","originalPrice":"1074"},"passengerType":"CHD","flyTime":"0","timeUnit":"H","timeType":"-1","timePoint":"-2","isInclude":"</w:t>
      </w:r>
      <w:r>
        <w:rPr>
          <w:rFonts w:hint="eastAsia"/>
          <w:color w:val="FF0000"/>
        </w:rPr>
        <w:t>false</w:t>
      </w:r>
      <w:r>
        <w:rPr>
          <w:color w:val="FF0000"/>
        </w:rPr>
        <w:t>","feeRate":"0.2","originalPrice":"1074"},{"passengerType":"ADT","flyTime":"2","timeUnit":"H","timeType":"1","timePoint":"2","isInclude":"</w:t>
      </w:r>
      <w:r>
        <w:rPr>
          <w:rFonts w:hint="eastAsia"/>
          <w:color w:val="FF0000"/>
        </w:rPr>
        <w:t>true</w:t>
      </w:r>
      <w:r>
        <w:rPr>
          <w:color w:val="FF0000"/>
        </w:rPr>
        <w:t>","feeRate":"0.1","originalPrice":"1074"},{"passengerType":"ADT","flyTime":"</w:t>
      </w:r>
      <w:r>
        <w:rPr>
          <w:rFonts w:hint="eastAsia"/>
          <w:color w:val="FF0000"/>
        </w:rPr>
        <w:t>0</w:t>
      </w:r>
      <w:r>
        <w:rPr>
          <w:color w:val="FF0000"/>
        </w:rPr>
        <w:t>","timeUnit":"H","timeType":"-1","timePoint":"-2","isInclude":"</w:t>
      </w:r>
      <w:r>
        <w:rPr>
          <w:rFonts w:hint="eastAsia"/>
          <w:color w:val="FF0000"/>
        </w:rPr>
        <w:t>false</w:t>
      </w:r>
      <w:r>
        <w:rPr>
          <w:color w:val="FF0000"/>
        </w:rPr>
        <w:t>","feeRate":"0.2","originalPrice":"1074"}]</w:t>
      </w:r>
      <w:r>
        <w:t>}</w:t>
      </w:r>
    </w:p>
    <w:p>
      <w:pPr>
        <w:pStyle w:val="3"/>
        <w:rPr>
          <w:rFonts w:ascii="Calibri" w:hAnsi="Calibri" w:cs="Calibri"/>
        </w:rPr>
      </w:pPr>
      <w:r>
        <w:rPr>
          <w:rFonts w:hint="eastAsia" w:ascii="Calibri" w:hAnsi="Calibri" w:cs="Calibri"/>
        </w:rPr>
        <w:t>指定航班查询（商家）</w:t>
      </w:r>
      <w:bookmarkEnd w:id="31"/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查询订单出票状态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</w:t>
            </w:r>
            <w:r>
              <w:rPr>
                <w:rFonts w:hint="eastAsia" w:cs="Calibri"/>
              </w:rPr>
              <w:t>商家</w:t>
            </w:r>
            <w:r>
              <w:rPr>
                <w:rFonts w:cs="Calibri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specificFlightQuery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bookmarkStart w:id="34" w:name="_Toc461537958"/>
      <w:r>
        <w:rPr>
          <w:rFonts w:hint="eastAsia"/>
        </w:rPr>
        <w:t>SpecificFlightQueryRequest对象</w:t>
      </w:r>
      <w:bookmarkEnd w:id="34"/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6"/>
        <w:gridCol w:w="117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uniqueKey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唯一Key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对应SeatInfo对象uniqueKey参数值</w:t>
            </w:r>
          </w:p>
        </w:tc>
      </w:tr>
    </w:tbl>
    <w:p>
      <w:pPr>
        <w:pStyle w:val="4"/>
      </w:pPr>
      <w:bookmarkStart w:id="35" w:name="_Toc461537959"/>
      <w:r>
        <w:rPr>
          <w:rFonts w:hint="eastAsia"/>
        </w:rPr>
        <w:t>SpecificFlightQueryResponse对象</w:t>
      </w:r>
      <w:bookmarkEnd w:id="35"/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276"/>
        <w:gridCol w:w="709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responseType</w:t>
            </w:r>
          </w:p>
        </w:tc>
        <w:tc>
          <w:tcPr>
            <w:tcW w:w="6429" w:type="dxa"/>
            <w:gridSpan w:val="4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ueryFlight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</w:tcPr>
          <w:p>
            <w:pPr>
              <w:pStyle w:val="49"/>
            </w:pPr>
            <w:r>
              <w:rPr>
                <w:b/>
                <w:bCs/>
              </w:rPr>
              <w:t>flightInfos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航班信息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ascii="Cambria" w:hAnsi="Cambria" w:cs="Calibri"/>
                <w:b/>
                <w:bCs/>
                <w:szCs w:val="21"/>
              </w:rPr>
              <w:t>List&lt;FlightInfo&gt;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szCs w:val="21"/>
              </w:rPr>
            </w:pPr>
            <w:r>
              <w:rPr>
                <w:rFonts w:ascii="Cambria" w:hAnsi="Cambria" w:cs="Calibri"/>
                <w:b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responseCode 为0000时存在，见FlightInfo定义</w:t>
            </w:r>
          </w:p>
        </w:tc>
      </w:tr>
    </w:tbl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机票预订(商家)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机票预订接口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bookPNR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ascii="Segoe UI" w:hAnsi="Segoe UI" w:cs="Segoe UI"/>
                <w:sz w:val="20"/>
                <w:szCs w:val="20"/>
                <w:shd w:val="clear" w:color="auto" w:fill="E0F6FB"/>
              </w:rPr>
            </w:pPr>
            <w:r>
              <w:fldChar w:fldCharType="begin"/>
            </w:r>
            <w:r>
              <w:instrText xml:space="preserve"> HYPERLINK "http://gw.jipiao.jd.net/generic/ticket.action" </w:instrText>
            </w:r>
            <w:r>
              <w:fldChar w:fldCharType="separate"/>
            </w:r>
            <w:r>
              <w:rPr>
                <w:rStyle w:val="34"/>
                <w:rFonts w:ascii="Segoe UI" w:hAnsi="Segoe UI" w:cs="Segoe UI"/>
                <w:sz w:val="20"/>
                <w:szCs w:val="20"/>
                <w:shd w:val="clear" w:color="auto" w:fill="E0F6FB"/>
              </w:rPr>
              <w:t>http://gw.jipiao.jd.net/generic/ticket.action</w:t>
            </w:r>
            <w:r>
              <w:rPr>
                <w:rStyle w:val="34"/>
                <w:rFonts w:ascii="Segoe UI" w:hAnsi="Segoe UI" w:cs="Segoe UI"/>
                <w:sz w:val="20"/>
                <w:szCs w:val="20"/>
                <w:shd w:val="clear" w:color="auto" w:fill="E0F6FB"/>
              </w:rPr>
              <w:fldChar w:fldCharType="end"/>
            </w:r>
          </w:p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Host配置：111.202.36.16 gw.jipiao.360buy.net gw.jipiao.jd.net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r>
        <w:t>BookTicketRequest对象</w:t>
      </w:r>
    </w:p>
    <w:tbl>
      <w:tblPr>
        <w:tblStyle w:val="37"/>
        <w:tblW w:w="889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425"/>
        <w:gridCol w:w="255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userName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订票人用户名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订票人在京东平台的用户名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pnrInfos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预订信息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List&lt;PnrInfo&gt;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"_PnrInfo对象" </w:instrText>
            </w:r>
            <w:r>
              <w:fldChar w:fldCharType="separate"/>
            </w:r>
            <w:r>
              <w:rPr>
                <w:rStyle w:val="34"/>
              </w:rPr>
              <w:t>PnrInfo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invoiceDeliveryInfo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行程单邮寄地址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InvoiceDeliveryInfo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"_InvoiceDeliveryInfo对象" </w:instrText>
            </w:r>
            <w:r>
              <w:fldChar w:fldCharType="separate"/>
            </w:r>
            <w:r>
              <w:rPr>
                <w:rStyle w:val="34"/>
              </w:rPr>
              <w:t>InvoiceDeliveryInfo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contactInfo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ContactInfo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bookmarkStart w:id="36" w:name="OLE_LINK25"/>
            <w:r>
              <w:rPr>
                <w:b/>
                <w:bCs/>
              </w:rPr>
              <w:t>matchPolicyPattern</w:t>
            </w:r>
            <w:bookmarkEnd w:id="36"/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匹配政策模式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0：高点匹配（调用方不指定政策，平台匹配最高政策）</w:t>
            </w:r>
          </w:p>
          <w:p>
            <w:pPr>
              <w:pStyle w:val="49"/>
            </w:pPr>
            <w:r>
              <w:t>1：优先匹配（优先用调用放传过来的政策，若政策无效，系统自动匹配政策）</w:t>
            </w:r>
          </w:p>
          <w:p>
            <w:pPr>
              <w:pStyle w:val="49"/>
            </w:pPr>
          </w:p>
          <w:p>
            <w:pPr>
              <w:pStyle w:val="49"/>
            </w:pPr>
            <w:r>
              <w:t>2：强制匹配（只使用调用方指定的政策，若政策无效，返回订单创建失败）</w:t>
            </w:r>
          </w:p>
          <w:p>
            <w:pPr>
              <w:pStyle w:val="49"/>
            </w:pPr>
          </w:p>
          <w:p>
            <w:pPr>
              <w:pStyle w:val="49"/>
            </w:pPr>
            <w:r>
              <w:t>3：匹配基本政策</w:t>
            </w:r>
          </w:p>
          <w:p>
            <w:pPr>
              <w:pStyle w:val="49"/>
            </w:pPr>
            <w:r>
              <w:t>默认高点匹配</w:t>
            </w:r>
          </w:p>
          <w:p>
            <w:pPr>
              <w:pStyle w:val="49"/>
            </w:pPr>
            <w:r>
              <w:t>此参数商家不需要考虑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已占用，用于回传订单结算价格。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已占用，回填客户端信息，格式json对象{"clientIp":"客户端ip","clientCity":"城市名"}</w:t>
            </w:r>
          </w:p>
          <w:p>
            <w:pPr>
              <w:pStyle w:val="49"/>
            </w:pPr>
            <w:r>
              <w:rPr>
                <w:rFonts w:hint="eastAsia"/>
                <w:color w:val="000000"/>
              </w:rPr>
              <w:t>clientCity非必填项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184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9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42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55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已占用，标注是否极速出退票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：非极速出退票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color w:val="00B050"/>
              </w:rPr>
              <w:t>1</w:t>
            </w:r>
            <w:r>
              <w:rPr>
                <w:rFonts w:hint="eastAsia"/>
                <w:color w:val="00B050"/>
              </w:rPr>
              <w:t>：仅极速出票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2：仅极速退票</w:t>
            </w:r>
          </w:p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3：极速出退票</w:t>
            </w:r>
          </w:p>
        </w:tc>
      </w:tr>
    </w:tbl>
    <w:p>
      <w:pPr>
        <w:rPr>
          <w:rFonts w:cs="Calibri"/>
        </w:rPr>
      </w:pPr>
    </w:p>
    <w:p>
      <w:pPr>
        <w:pStyle w:val="4"/>
      </w:pPr>
      <w:bookmarkStart w:id="37" w:name="_PnrInfo对象"/>
      <w:bookmarkEnd w:id="37"/>
      <w:r>
        <w:t>PnrInfo对象</w:t>
      </w:r>
      <w:r>
        <w:rPr>
          <w:rFonts w:hint="eastAsia"/>
        </w:rPr>
        <w:t>(数组)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segmentInfo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航段信息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SegmentInfo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"_SegmentInfo对象" </w:instrText>
            </w:r>
            <w:r>
              <w:fldChar w:fldCharType="separate"/>
            </w:r>
            <w:r>
              <w:rPr>
                <w:rStyle w:val="34"/>
                <w:rFonts w:cs="Calibri"/>
                <w:kern w:val="0"/>
                <w:szCs w:val="21"/>
              </w:rPr>
              <w:t>SegmentInfo</w:t>
            </w:r>
            <w:r>
              <w:rPr>
                <w:rStyle w:val="34"/>
                <w:rFonts w:cs="Calibri"/>
                <w:kern w:val="0"/>
                <w:szCs w:val="21"/>
              </w:rPr>
              <w:fldChar w:fldCharType="end"/>
            </w:r>
            <w:r>
              <w:rPr>
                <w:rFonts w:cs="Calibri"/>
                <w:kern w:val="0"/>
                <w:szCs w:val="21"/>
              </w:rP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passenger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乘机人信息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Passenger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"_Passenger对象" </w:instrText>
            </w:r>
            <w:r>
              <w:fldChar w:fldCharType="separate"/>
            </w:r>
            <w:r>
              <w:rPr>
                <w:rStyle w:val="34"/>
              </w:rPr>
              <w:t>Passenger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去程，返程信息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默认为0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注:按票算，几张票就几个PnrInfo对象</w:t>
      </w:r>
    </w:p>
    <w:p>
      <w:pPr>
        <w:pStyle w:val="4"/>
      </w:pPr>
      <w:bookmarkStart w:id="38" w:name="_SegmentInfo对象"/>
      <w:bookmarkEnd w:id="38"/>
      <w:r>
        <w:t>SegmentInfo对象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35"/>
        <w:gridCol w:w="816"/>
        <w:gridCol w:w="42"/>
        <w:gridCol w:w="227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depCity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航班号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CA1430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carrierFlightNo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实际承运航班号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如果共享航班，为实际承运航班号，如果非共享航班，则返回值与</w:t>
            </w:r>
            <w:r>
              <w:rPr>
                <w:b/>
                <w:bCs/>
              </w:rPr>
              <w:t>flightNo</w:t>
            </w:r>
            <w:r>
              <w:rPr>
                <w:rFonts w:hint="eastAsia"/>
                <w:b/>
                <w:bCs/>
              </w:rPr>
              <w:t>相同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seatClass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</w:t>
            </w:r>
            <w:r>
              <w:rPr>
                <w:rFonts w:hint="eastAsia"/>
                <w:color w:val="FF0000"/>
              </w:rPr>
              <w:t>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起飞日期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格式：yyyy-MM-dd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格式：hhmm  如1130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格式：hhmm  如1130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routeType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航段类型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0表示普通航段</w:t>
            </w:r>
          </w:p>
          <w:p>
            <w:pPr>
              <w:pStyle w:val="49"/>
              <w:rPr>
                <w:color w:val="7F7F7F"/>
              </w:rPr>
            </w:pPr>
            <w:r>
              <w:rPr>
                <w:color w:val="7F7F7F"/>
              </w:rPr>
              <w:t>1表示ARNK信息航段</w:t>
            </w:r>
          </w:p>
          <w:p>
            <w:pPr>
              <w:pStyle w:val="49"/>
            </w:pPr>
            <w:r>
              <w:rPr>
                <w:color w:val="7F7F7F"/>
              </w:rPr>
              <w:t>2表示OPEN航段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policyId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政策Id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否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policyType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政策类型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rFonts w:hint="eastAsia"/>
                <w:b/>
                <w:bCs/>
                <w:strike/>
                <w:color w:val="4F81BD"/>
                <w:shd w:val="pct10" w:color="auto" w:fill="FFFFFF"/>
              </w:rPr>
              <w:t>否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audletAirportTax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成人的机建费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例：130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audletFuelTax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成人的燃油费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例：50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childAirportTax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儿童的机建费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childFuelTax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儿童的燃油费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例：70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babyFuelTax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婴儿的燃油费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是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  <w:strike/>
                <w:color w:val="4F81BD"/>
                <w:shd w:val="pct10" w:color="auto" w:fill="FFFFFF"/>
              </w:rPr>
            </w:pPr>
            <w:r>
              <w:rPr>
                <w:b/>
                <w:bCs/>
                <w:strike/>
                <w:color w:val="4F81BD"/>
                <w:shd w:val="pct10" w:color="auto" w:fill="FFFFFF"/>
              </w:rPr>
              <w:t>例：0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settlePrice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成人的结算价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double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childSettlePrice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儿童的结算价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double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已占用，回传商家的政策ID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已占用，回传成人、儿童票面、税费</w:t>
            </w:r>
          </w:p>
          <w:p>
            <w:pPr>
              <w:pStyle w:val="49"/>
              <w:rPr>
                <w:color w:val="FF0000"/>
              </w:rPr>
            </w:pPr>
            <w:commentRangeStart w:id="3"/>
            <w:r>
              <w:rPr>
                <w:rFonts w:hint="eastAsia"/>
                <w:color w:val="FF0000"/>
              </w:rPr>
              <w:t>婴儿票面babyOriginalPrice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、基建babyBuildFee、燃油babyOiltax</w:t>
            </w:r>
            <w:commentRangeEnd w:id="3"/>
            <w:r>
              <w:rPr>
                <w:rStyle w:val="35"/>
                <w:rFonts w:cs="Times New Roman"/>
                <w:kern w:val="2"/>
              </w:rPr>
              <w:commentReference w:id="3"/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{"originalPrice":"票面价","oilTax":"燃油税","buildFee":"机场建设费","childOriginalPrice":"票面价","childOiltax":"燃油税","childBuildFee":"机场建设费"}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69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8" w:type="dxa"/>
            <w:gridSpan w:val="2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已占用，仅自营工单系统使用</w:t>
            </w:r>
          </w:p>
          <w:p>
            <w:pPr>
              <w:pStyle w:val="49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</w:t>
            </w: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2</w:t>
            </w: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>
            <w:pPr>
              <w:pStyle w:val="49"/>
              <w:rPr>
                <w:rFonts w:hint="eastAsia"/>
                <w:color w:val="FFC000"/>
              </w:rPr>
            </w:pPr>
            <w:r>
              <w:rPr>
                <w:rFonts w:hint="eastAsia"/>
                <w:color w:val="FFC000"/>
              </w:rPr>
              <w:t>3私有运价(SSD)</w:t>
            </w:r>
          </w:p>
          <w:p>
            <w:pPr>
              <w:pStyle w:val="49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 xml:space="preserve">4 </w:t>
            </w:r>
            <w:r>
              <w:rPr>
                <w:rFonts w:hint="eastAsia"/>
                <w:color w:val="FF0000"/>
                <w:lang w:eastAsia="zh-CN"/>
              </w:rPr>
              <w:t>自营大客户</w:t>
            </w:r>
          </w:p>
          <w:p>
            <w:pPr>
              <w:pStyle w:val="49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 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bookmarkStart w:id="39" w:name="_Passenger对象"/>
      <w:bookmarkEnd w:id="39"/>
      <w:r>
        <w:t>Passenger对象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passengerType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1--成人;</w:t>
            </w:r>
          </w:p>
          <w:p>
            <w:pPr>
              <w:pStyle w:val="49"/>
            </w:pPr>
            <w:r>
              <w:t>2-儿童;</w:t>
            </w:r>
          </w:p>
          <w:p>
            <w:pPr>
              <w:pStyle w:val="49"/>
            </w:pPr>
            <w:commentRangeStart w:id="4"/>
            <w:r>
              <w:t xml:space="preserve">3--婴儿; </w:t>
            </w:r>
            <w:commentRangeEnd w:id="4"/>
            <w:r>
              <w:rPr>
                <w:rStyle w:val="35"/>
                <w:rFonts w:cs="Times New Roman"/>
                <w:kern w:val="2"/>
              </w:rPr>
              <w:commentReference w:id="4"/>
            </w:r>
          </w:p>
          <w:p>
            <w:pPr>
              <w:pStyle w:val="49"/>
            </w:pPr>
            <w:r>
              <w:rPr>
                <w:color w:val="7F7F7F"/>
              </w:rPr>
              <w:t>4-无人陪伴儿童;可不提供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身份证</w:t>
            </w:r>
          </w:p>
          <w:p>
            <w:pPr>
              <w:pStyle w:val="49"/>
            </w:pPr>
            <w:r>
              <w:t>2 护照</w:t>
            </w:r>
          </w:p>
          <w:p>
            <w:pPr>
              <w:pStyle w:val="49"/>
            </w:pPr>
            <w:r>
              <w:t>3 军官证</w:t>
            </w:r>
          </w:p>
          <w:p>
            <w:pPr>
              <w:pStyle w:val="49"/>
            </w:pPr>
            <w:r>
              <w:t>4 士兵证</w:t>
            </w:r>
          </w:p>
          <w:p>
            <w:pPr>
              <w:pStyle w:val="49"/>
            </w:pPr>
            <w:r>
              <w:t>5 台胞证</w:t>
            </w:r>
          </w:p>
          <w:p>
            <w:pPr>
              <w:pStyle w:val="49"/>
            </w:pPr>
            <w: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证件号码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passengerMobile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手机号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乘客手机号码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birth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出生日期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 xml:space="preserve">如果是儿童或婴儿，需要填写出生日期 </w:t>
            </w:r>
          </w:p>
          <w:p>
            <w:pPr>
              <w:pStyle w:val="49"/>
            </w:pPr>
            <w:r>
              <w:t>格式：2011-04-11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henchMan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跟随成人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婴儿所跟随成人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bookmarkStart w:id="40" w:name="_InvoiceDeliveryInfo对象"/>
      <w:bookmarkEnd w:id="40"/>
      <w:r>
        <w:t>InvoiceDeliveryInfo对象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配送类型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50"/>
              <w:ind w:firstLine="0"/>
            </w:pPr>
            <w:r>
              <w:rPr>
                <w:rFonts w:hint="eastAsia"/>
              </w:rPr>
              <w:t>配送类型：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1、不要行程单，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2、机场自取，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3、配送行程单，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4、快递（自付），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5、企业差旅特有类型：行程单统一提供，</w:t>
            </w:r>
          </w:p>
          <w:p>
            <w:pPr>
              <w:pStyle w:val="50"/>
              <w:ind w:firstLine="0"/>
            </w:pPr>
            <w:r>
              <w:rPr>
                <w:rFonts w:hint="eastAsia"/>
              </w:rPr>
              <w:t>6、快递收费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手机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tel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电话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邮箱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传真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"app:ds:province" \t "_self" </w:instrText>
            </w:r>
            <w:r>
              <w:fldChar w:fldCharType="separate"/>
            </w:r>
            <w:r>
              <w:t>province</w:t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城市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区域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详细地址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postcode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邮编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bookDeliveryDate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预约配送日期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格式：yyyy-MM-dd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  <w:strike/>
                <w:color w:val="FFFFFF"/>
              </w:rPr>
            </w:pPr>
            <w:r>
              <w:rPr>
                <w:b/>
                <w:bCs/>
              </w:rPr>
              <w:t>bookDeliveryTime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FFFF"/>
              </w:rPr>
            </w:pPr>
            <w:r>
              <w:rPr>
                <w:color w:val="FFFFFF"/>
              </w:rPr>
              <w:t>预约配送时间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  <w:rPr>
                <w:color w:val="FFFFFF"/>
              </w:rPr>
            </w:pPr>
            <w:r>
              <w:rPr>
                <w:color w:val="FFFFFF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  <w:rPr>
                <w:color w:val="FFFFFF"/>
              </w:rPr>
            </w:pPr>
            <w:r>
              <w:rPr>
                <w:color w:val="FFFFFF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FFFF"/>
              </w:rPr>
            </w:pPr>
            <w:r>
              <w:rPr>
                <w:color w:val="FFFFFF"/>
              </w:rPr>
              <w:t>格式：hh:mm</w:t>
            </w:r>
          </w:p>
          <w:p>
            <w:pPr>
              <w:pStyle w:val="49"/>
              <w:rPr>
                <w:color w:val="FFFFFF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deliveryFee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配送费用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rPr>
                <w:rFonts w:hint="eastAsia"/>
              </w:rPr>
              <w:t>默认值 0</w:t>
            </w: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J</w:t>
      </w:r>
      <w:r>
        <w:rPr>
          <w:rFonts w:hint="eastAsia" w:cs="Calibri"/>
        </w:rPr>
        <w:t>son示例：</w:t>
      </w:r>
    </w:p>
    <w:p>
      <w:pPr>
        <w:rPr>
          <w:rFonts w:cs="Calibri"/>
          <w:color w:val="00B050"/>
        </w:rPr>
      </w:pPr>
      <w:r>
        <w:rPr>
          <w:rFonts w:hint="eastAsia"/>
          <w:color w:val="00B050"/>
        </w:rPr>
        <w:t>//B</w:t>
      </w:r>
      <w:r>
        <w:rPr>
          <w:color w:val="00B050"/>
        </w:rPr>
        <w:t>ookTicketRequest</w:t>
      </w:r>
      <w:r>
        <w:rPr>
          <w:rFonts w:hint="eastAsia"/>
          <w:color w:val="00B050"/>
        </w:rPr>
        <w:t>对象，包含pnrInfo数组和一个</w:t>
      </w:r>
      <w:r>
        <w:rPr>
          <w:rFonts w:hint="eastAsia" w:cs="Calibri"/>
          <w:color w:val="00B050"/>
          <w:kern w:val="0"/>
          <w:szCs w:val="21"/>
        </w:rPr>
        <w:t>I</w:t>
      </w:r>
      <w:r>
        <w:rPr>
          <w:rFonts w:cs="Calibri"/>
          <w:color w:val="00B050"/>
          <w:kern w:val="0"/>
          <w:szCs w:val="21"/>
        </w:rPr>
        <w:t>nvoiceDeliveryInfo</w:t>
      </w:r>
      <w:r>
        <w:rPr>
          <w:rFonts w:hint="eastAsia" w:cs="Calibri"/>
          <w:color w:val="00B050"/>
          <w:kern w:val="0"/>
          <w:szCs w:val="21"/>
        </w:rPr>
        <w:t>对象</w:t>
      </w:r>
    </w:p>
    <w:p>
      <w:pPr>
        <w:rPr>
          <w:rFonts w:cs="Calibri"/>
          <w:color w:val="00B050"/>
        </w:rPr>
      </w:pPr>
      <w:r>
        <w:rPr>
          <w:rFonts w:hint="eastAsia"/>
        </w:rPr>
        <w:t>{b</w:t>
      </w:r>
      <w:r>
        <w:t>ookTicketRequest</w:t>
      </w:r>
      <w:r>
        <w:rPr>
          <w:rFonts w:hint="eastAsia"/>
        </w:rPr>
        <w:t>:</w:t>
      </w:r>
    </w:p>
    <w:p>
      <w:r>
        <w:rPr>
          <w:rFonts w:hint="eastAsia" w:cs="Calibri"/>
        </w:rPr>
        <w:t>{</w:t>
      </w:r>
      <w:r>
        <w:rPr>
          <w:rFonts w:hint="eastAsia"/>
        </w:rPr>
        <w:t>userName:</w:t>
      </w:r>
      <w:r>
        <w:t>’</w:t>
      </w:r>
      <w:r>
        <w:rPr>
          <w:rFonts w:hint="eastAsia"/>
        </w:rPr>
        <w:t>testusername</w:t>
      </w:r>
      <w:r>
        <w:t>’</w:t>
      </w:r>
      <w:r>
        <w:rPr>
          <w:rFonts w:hint="eastAsia"/>
        </w:rPr>
        <w:t>,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 pnrinfo数组</w:t>
      </w:r>
    </w:p>
    <w:p>
      <w:pPr>
        <w:rPr>
          <w:rFonts w:cs="Calibri"/>
        </w:rPr>
      </w:pPr>
      <w:r>
        <w:rPr>
          <w:rFonts w:hint="eastAsia" w:cs="Calibri"/>
        </w:rPr>
        <w:t>pnrinfos:[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//第一个</w:t>
      </w:r>
      <w:r>
        <w:rPr>
          <w:rFonts w:hint="eastAsia" w:cs="Calibri"/>
          <w:color w:val="00B050"/>
          <w:kern w:val="0"/>
          <w:szCs w:val="21"/>
        </w:rPr>
        <w:t>s</w:t>
      </w:r>
      <w:r>
        <w:rPr>
          <w:rFonts w:cs="Calibri"/>
          <w:color w:val="00B050"/>
          <w:kern w:val="0"/>
          <w:szCs w:val="21"/>
        </w:rPr>
        <w:t>egmentInfo</w:t>
      </w:r>
      <w:r>
        <w:rPr>
          <w:rFonts w:hint="eastAsia" w:cs="Calibri"/>
          <w:color w:val="00B050"/>
          <w:kern w:val="0"/>
          <w:szCs w:val="21"/>
        </w:rPr>
        <w:t>（航段信息）</w:t>
      </w:r>
    </w:p>
    <w:p>
      <w:pPr>
        <w:rPr>
          <w:rFonts w:cs="Calibri"/>
        </w:rPr>
      </w:pPr>
      <w:r>
        <w:rPr>
          <w:rFonts w:hint="eastAsia" w:cs="Calibri"/>
        </w:rPr>
        <w:t>{</w:t>
      </w:r>
      <w:r>
        <w:rPr>
          <w:rFonts w:hint="eastAsia" w:cs="Calibri"/>
          <w:kern w:val="0"/>
          <w:szCs w:val="21"/>
        </w:rPr>
        <w:t>s</w:t>
      </w:r>
      <w:r>
        <w:rPr>
          <w:rFonts w:cs="Calibri"/>
          <w:kern w:val="0"/>
          <w:szCs w:val="21"/>
        </w:rPr>
        <w:t>egmentInfo</w:t>
      </w:r>
      <w:r>
        <w:rPr>
          <w:rFonts w:hint="eastAsia" w:cs="Calibri"/>
          <w:kern w:val="0"/>
          <w:szCs w:val="21"/>
        </w:rPr>
        <w:t>:{orgCode: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PEK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,dstCode: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SHA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,flightNO: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A9990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,seatClass: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C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,depDate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2012-10-10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,depTime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1530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,arrTime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1400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,routeType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  <w:r>
        <w:rPr>
          <w:rFonts w:hint="eastAsia" w:cs="Calibri"/>
        </w:rPr>
        <w:t>,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//第一个乘机人</w:t>
      </w:r>
    </w:p>
    <w:p>
      <w:pPr>
        <w:rPr>
          <w:rFonts w:cs="Calibri"/>
        </w:rPr>
      </w:pPr>
      <w:r>
        <w:rPr>
          <w:rFonts w:hint="eastAsia" w:cs="Calibri"/>
          <w:kern w:val="0"/>
          <w:szCs w:val="21"/>
        </w:rPr>
        <w:t>p</w:t>
      </w:r>
      <w:r>
        <w:rPr>
          <w:rFonts w:cs="Calibri"/>
          <w:kern w:val="0"/>
          <w:szCs w:val="21"/>
        </w:rPr>
        <w:t>assenger</w:t>
      </w:r>
      <w:r>
        <w:rPr>
          <w:rFonts w:hint="eastAsia" w:cs="Calibri"/>
          <w:kern w:val="0"/>
          <w:szCs w:val="21"/>
        </w:rPr>
        <w:t>:{name: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张三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 p</w:t>
      </w:r>
      <w:r>
        <w:rPr>
          <w:rFonts w:cs="Calibri"/>
          <w:kern w:val="0"/>
          <w:szCs w:val="21"/>
        </w:rPr>
        <w:t>assenger</w:t>
      </w:r>
      <w:r>
        <w:rPr>
          <w:rFonts w:hint="eastAsia" w:cs="Calibri"/>
          <w:kern w:val="0"/>
          <w:szCs w:val="21"/>
        </w:rPr>
        <w:t xml:space="preserve"> Type: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identityType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identityNo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1234567890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passengerMobile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13111111111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birth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1983-02-20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  <w:r>
        <w:rPr>
          <w:rFonts w:hint="eastAsia" w:cs="Calibri"/>
        </w:rPr>
        <w:t xml:space="preserve"> },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//第二个</w:t>
      </w:r>
      <w:r>
        <w:rPr>
          <w:rFonts w:hint="eastAsia" w:cs="Calibri"/>
          <w:color w:val="00B050"/>
          <w:kern w:val="0"/>
          <w:szCs w:val="21"/>
        </w:rPr>
        <w:t>s</w:t>
      </w:r>
      <w:r>
        <w:rPr>
          <w:rFonts w:cs="Calibri"/>
          <w:color w:val="00B050"/>
          <w:kern w:val="0"/>
          <w:szCs w:val="21"/>
        </w:rPr>
        <w:t>egmentInfo</w:t>
      </w:r>
      <w:r>
        <w:rPr>
          <w:rFonts w:hint="eastAsia" w:cs="Calibri"/>
          <w:color w:val="00B050"/>
          <w:kern w:val="0"/>
          <w:szCs w:val="21"/>
        </w:rPr>
        <w:t>（航段信息）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{s</w:t>
      </w:r>
      <w:r>
        <w:rPr>
          <w:rFonts w:cs="Calibri"/>
          <w:kern w:val="0"/>
          <w:szCs w:val="21"/>
        </w:rPr>
        <w:t>egmentInfo</w:t>
      </w:r>
      <w:r>
        <w:rPr>
          <w:rFonts w:hint="eastAsia" w:cs="Calibri"/>
          <w:kern w:val="0"/>
          <w:szCs w:val="21"/>
        </w:rPr>
        <w:t>:{orgCode: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PEK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,dstCode: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SHA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,flightNO: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A9990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,seatClass: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C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,depDate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2012-10-10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,depTime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1530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,arrTime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1400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,routeType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  <w:r>
        <w:rPr>
          <w:rFonts w:hint="eastAsia" w:cs="Calibri"/>
        </w:rPr>
        <w:t>,</w:t>
      </w:r>
      <w:r>
        <w:rPr>
          <w:rFonts w:hint="eastAsia" w:cs="Calibri"/>
          <w:kern w:val="0"/>
          <w:szCs w:val="21"/>
        </w:rPr>
        <w:t xml:space="preserve"> </w:t>
      </w:r>
    </w:p>
    <w:p>
      <w:pPr>
        <w:rPr>
          <w:rFonts w:cs="Calibri"/>
          <w:color w:val="00B050"/>
          <w:kern w:val="0"/>
          <w:szCs w:val="21"/>
        </w:rPr>
      </w:pPr>
      <w:r>
        <w:rPr>
          <w:rFonts w:hint="eastAsia" w:cs="Calibri"/>
          <w:color w:val="00B050"/>
          <w:kern w:val="0"/>
          <w:szCs w:val="21"/>
        </w:rPr>
        <w:t>//第二个乘机人</w:t>
      </w:r>
    </w:p>
    <w:p>
      <w:pPr>
        <w:rPr>
          <w:rFonts w:cs="Calibri"/>
        </w:rPr>
      </w:pPr>
      <w:r>
        <w:rPr>
          <w:rFonts w:hint="eastAsia" w:cs="Calibri"/>
          <w:kern w:val="0"/>
          <w:szCs w:val="21"/>
        </w:rPr>
        <w:t>p</w:t>
      </w:r>
      <w:r>
        <w:rPr>
          <w:rFonts w:cs="Calibri"/>
          <w:kern w:val="0"/>
          <w:szCs w:val="21"/>
        </w:rPr>
        <w:t>assenger</w:t>
      </w:r>
      <w:r>
        <w:rPr>
          <w:rFonts w:hint="eastAsia" w:cs="Calibri"/>
          <w:kern w:val="0"/>
          <w:szCs w:val="21"/>
        </w:rPr>
        <w:t>:{name: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李四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 p</w:t>
      </w:r>
      <w:r>
        <w:rPr>
          <w:rFonts w:cs="Calibri"/>
          <w:kern w:val="0"/>
          <w:szCs w:val="21"/>
        </w:rPr>
        <w:t>assenger</w:t>
      </w:r>
      <w:r>
        <w:rPr>
          <w:rFonts w:hint="eastAsia" w:cs="Calibri"/>
          <w:kern w:val="0"/>
          <w:szCs w:val="21"/>
        </w:rPr>
        <w:t xml:space="preserve"> Type: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>identityType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>identityNo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1234567891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>passengerMobile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13100000000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birth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1983-02-20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  <w:r>
        <w:rPr>
          <w:rFonts w:hint="eastAsia" w:cs="Calibri"/>
        </w:rPr>
        <w:t xml:space="preserve">  }</w:t>
      </w:r>
    </w:p>
    <w:p>
      <w:pPr>
        <w:rPr>
          <w:rFonts w:cs="Calibri"/>
        </w:rPr>
      </w:pPr>
      <w:r>
        <w:rPr>
          <w:rFonts w:hint="eastAsia" w:cs="Calibri"/>
        </w:rPr>
        <w:t>]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</w:rPr>
        <w:t>}</w:t>
      </w:r>
      <w:r>
        <w:rPr>
          <w:rFonts w:cs="Calibri"/>
          <w:kern w:val="0"/>
          <w:szCs w:val="21"/>
        </w:rPr>
        <w:t xml:space="preserve"> </w:t>
      </w:r>
      <w:r>
        <w:rPr>
          <w:rFonts w:hint="eastAsia" w:cs="Calibri"/>
          <w:kern w:val="0"/>
          <w:szCs w:val="21"/>
        </w:rPr>
        <w:t>,</w:t>
      </w:r>
    </w:p>
    <w:p>
      <w:pPr>
        <w:rPr>
          <w:rFonts w:cs="Calibri"/>
          <w:color w:val="00B050"/>
          <w:kern w:val="0"/>
          <w:szCs w:val="21"/>
        </w:rPr>
      </w:pPr>
      <w:r>
        <w:rPr>
          <w:rFonts w:hint="eastAsia" w:cs="Calibri"/>
          <w:color w:val="00B050"/>
          <w:kern w:val="0"/>
          <w:szCs w:val="21"/>
        </w:rPr>
        <w:t>// I</w:t>
      </w:r>
      <w:r>
        <w:rPr>
          <w:rFonts w:cs="Calibri"/>
          <w:color w:val="00B050"/>
          <w:kern w:val="0"/>
          <w:szCs w:val="21"/>
        </w:rPr>
        <w:t>nvoiceDeliveryInfo</w:t>
      </w:r>
      <w:r>
        <w:rPr>
          <w:rFonts w:hint="eastAsia" w:cs="Calibri"/>
          <w:color w:val="00B050"/>
          <w:kern w:val="0"/>
          <w:szCs w:val="21"/>
        </w:rPr>
        <w:t>（邮寄地址）对象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i</w:t>
      </w:r>
      <w:r>
        <w:rPr>
          <w:rFonts w:cs="Calibri"/>
          <w:kern w:val="0"/>
          <w:szCs w:val="21"/>
        </w:rPr>
        <w:t>nvoiceDeliveryInfo</w:t>
      </w:r>
      <w:r>
        <w:rPr>
          <w:rFonts w:hint="eastAsia" w:cs="Calibri"/>
          <w:kern w:val="0"/>
          <w:szCs w:val="21"/>
        </w:rPr>
        <w:t>:{</w:t>
      </w:r>
      <w:r>
        <w:rPr>
          <w:rFonts w:cs="Calibri"/>
        </w:rPr>
        <w:t>deliveryType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2</w:t>
      </w:r>
      <w:r>
        <w:rPr>
          <w:rFonts w:cs="Calibri"/>
        </w:rPr>
        <w:t>”</w:t>
      </w:r>
      <w:r>
        <w:rPr>
          <w:rFonts w:hint="eastAsia" w:cs="Calibri"/>
        </w:rPr>
        <w:t>,name:</w:t>
      </w:r>
      <w:r>
        <w:rPr>
          <w:rFonts w:cs="Calibri"/>
        </w:rPr>
        <w:t>”</w:t>
      </w:r>
      <w:r>
        <w:rPr>
          <w:rFonts w:hint="eastAsia" w:cs="Calibri"/>
        </w:rPr>
        <w:t>张三</w:t>
      </w:r>
      <w:r>
        <w:rPr>
          <w:rFonts w:cs="Calibri"/>
        </w:rPr>
        <w:t>”</w:t>
      </w:r>
      <w:r>
        <w:rPr>
          <w:rFonts w:hint="eastAsia" w:cs="Calibri"/>
        </w:rPr>
        <w:t>,mobile:</w:t>
      </w:r>
      <w:r>
        <w:rPr>
          <w:rFonts w:cs="Calibri"/>
        </w:rPr>
        <w:t>”</w:t>
      </w:r>
      <w:r>
        <w:rPr>
          <w:rFonts w:hint="eastAsia" w:cs="Calibri"/>
        </w:rPr>
        <w:t>131111111111</w:t>
      </w:r>
      <w:r>
        <w:rPr>
          <w:rFonts w:cs="Calibri"/>
        </w:rPr>
        <w:t>”</w:t>
      </w:r>
      <w:r>
        <w:rPr>
          <w:rFonts w:hint="eastAsia" w:cs="Calibri"/>
        </w:rPr>
        <w:t>,tel:</w:t>
      </w:r>
      <w:r>
        <w:rPr>
          <w:rFonts w:cs="Calibri"/>
        </w:rPr>
        <w:t>”</w:t>
      </w:r>
      <w:r>
        <w:rPr>
          <w:rFonts w:hint="eastAsia" w:cs="Calibri"/>
        </w:rPr>
        <w:t>99999999</w:t>
      </w:r>
      <w:r>
        <w:rPr>
          <w:rFonts w:cs="Calibri"/>
        </w:rPr>
        <w:t>”</w:t>
      </w:r>
      <w:r>
        <w:rPr>
          <w:rFonts w:hint="eastAsia" w:cs="Calibri"/>
        </w:rPr>
        <w:t>,email:</w:t>
      </w:r>
      <w:r>
        <w:rPr>
          <w:rFonts w:cs="Calibri"/>
        </w:rPr>
        <w:t>”</w:t>
      </w:r>
      <w:r>
        <w:rPr>
          <w:rFonts w:hint="eastAsia"/>
        </w:rPr>
        <w:fldChar w:fldCharType="begin"/>
      </w:r>
      <w:r>
        <w:instrText xml:space="preserve"> HYPERLINK "mailto:hyk@163.com" </w:instrText>
      </w:r>
      <w:r>
        <w:rPr>
          <w:rFonts w:hint="eastAsia"/>
        </w:rPr>
        <w:fldChar w:fldCharType="separate"/>
      </w:r>
      <w:r>
        <w:rPr>
          <w:rStyle w:val="34"/>
          <w:rFonts w:hint="eastAsia" w:cs="Calibri"/>
        </w:rPr>
        <w:t>hyk@163.com</w:t>
      </w:r>
      <w:r>
        <w:rPr>
          <w:rStyle w:val="34"/>
          <w:rFonts w:hint="eastAsia" w:cs="Calibri"/>
        </w:rPr>
        <w:fldChar w:fldCharType="end"/>
      </w:r>
      <w:r>
        <w:rPr>
          <w:rFonts w:cs="Calibri"/>
        </w:rPr>
        <w:t>”</w:t>
      </w:r>
      <w:r>
        <w:rPr>
          <w:rFonts w:hint="eastAsia" w:cs="Calibri"/>
        </w:rPr>
        <w:t>,fax:</w:t>
      </w:r>
      <w:r>
        <w:rPr>
          <w:rFonts w:cs="Calibri"/>
        </w:rPr>
        <w:t>”</w:t>
      </w:r>
      <w:r>
        <w:rPr>
          <w:rFonts w:hint="eastAsia" w:cs="Calibri"/>
        </w:rPr>
        <w:t>88888888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t xml:space="preserve"> </w:t>
      </w:r>
      <w:r>
        <w:fldChar w:fldCharType="begin"/>
      </w:r>
      <w:r>
        <w:instrText xml:space="preserve"> HYPERLINK "app:ds:province" \t "_self" </w:instrText>
      </w:r>
      <w:r>
        <w:fldChar w:fldCharType="separate"/>
      </w:r>
      <w:r>
        <w:rPr>
          <w:rFonts w:cs="Calibri"/>
        </w:rPr>
        <w:t>province</w:t>
      </w:r>
      <w:r>
        <w:rPr>
          <w:rFonts w:cs="Calibri"/>
        </w:rPr>
        <w:fldChar w:fldCharType="end"/>
      </w:r>
      <w:r>
        <w:t>:”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>,</w:t>
      </w:r>
      <w:r>
        <w:rPr>
          <w:rFonts w:cs="Calibri"/>
        </w:rPr>
        <w:t xml:space="preserve"> city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北京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district</w:t>
      </w:r>
      <w:r>
        <w:rPr>
          <w:rFonts w:cs="Calibri"/>
          <w:kern w:val="0"/>
          <w:szCs w:val="21"/>
        </w:rPr>
        <w:t>:”</w:t>
      </w:r>
      <w:r>
        <w:rPr>
          <w:rFonts w:hint="eastAsia" w:cs="Calibri"/>
          <w:kern w:val="0"/>
          <w:szCs w:val="21"/>
        </w:rPr>
        <w:t>朝阳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address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朝阳区北辰西路12号8栋3单元501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postcode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</w:rPr>
        <w:t xml:space="preserve"> bookDeliveryDate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2012-10-09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}</w:t>
      </w:r>
    </w:p>
    <w:p>
      <w:pPr>
        <w:pStyle w:val="4"/>
      </w:pPr>
      <w:r>
        <w:t>ContactInfo对象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1031"/>
        <w:gridCol w:w="2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103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creatorCn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订单联系人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szCs w:val="21"/>
              </w:rP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creatorPhone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订单联系人电话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51"/>
              <w:ind w:left="360" w:firstLine="0" w:firstLineChars="0"/>
              <w:rPr>
                <w:rFonts w:cs="Calibri"/>
                <w:szCs w:val="21"/>
              </w:rPr>
            </w:pPr>
          </w:p>
        </w:tc>
      </w:tr>
    </w:tbl>
    <w:p/>
    <w:p>
      <w:pPr>
        <w:pStyle w:val="4"/>
      </w:pPr>
      <w:bookmarkStart w:id="41" w:name="OLE_LINK28"/>
      <w:bookmarkStart w:id="42" w:name="OLE_LINK29"/>
      <w:r>
        <w:t>BookTicketResponse</w:t>
      </w:r>
      <w:bookmarkEnd w:id="41"/>
      <w:bookmarkEnd w:id="42"/>
      <w: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1031"/>
        <w:gridCol w:w="2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103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szCs w:val="21"/>
              </w:rP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orderStatus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订单状态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51"/>
              <w:numPr>
                <w:ilvl w:val="0"/>
                <w:numId w:val="8"/>
              </w:numPr>
              <w:ind w:firstLineChars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创建失败</w:t>
            </w:r>
          </w:p>
          <w:p>
            <w:pPr>
              <w:pStyle w:val="51"/>
              <w:numPr>
                <w:ilvl w:val="0"/>
                <w:numId w:val="8"/>
              </w:numPr>
              <w:ind w:firstLineChars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新创建，等待支付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pnrs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PNR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List&lt;PNR&gt;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见</w:t>
            </w:r>
            <w:bookmarkStart w:id="43" w:name="OLE_LINK27"/>
            <w:bookmarkStart w:id="44" w:name="OLE_LINK26"/>
            <w:r>
              <w:rPr>
                <w:rFonts w:cs="Calibri"/>
                <w:kern w:val="0"/>
                <w:szCs w:val="21"/>
              </w:rPr>
              <w:t>PNR</w:t>
            </w:r>
            <w:bookmarkEnd w:id="43"/>
            <w:bookmarkEnd w:id="44"/>
            <w:r>
              <w:rPr>
                <w:rFonts w:cs="Calibri"/>
                <w:kern w:val="0"/>
                <w:szCs w:val="21"/>
              </w:rPr>
              <w:t>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createTime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订单创建时间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103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yyyy-MM-dd hh:mm:ss</w:t>
            </w:r>
          </w:p>
        </w:tc>
      </w:tr>
    </w:tbl>
    <w:p>
      <w:pPr>
        <w:rPr>
          <w:rFonts w:cs="Calibri"/>
        </w:rPr>
      </w:pPr>
    </w:p>
    <w:p>
      <w:pPr>
        <w:pStyle w:val="4"/>
      </w:pPr>
      <w:r>
        <w:t>PNR对象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证件号码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pnrCode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Pnr代码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orgCode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dstCode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J</w:t>
      </w:r>
      <w:r>
        <w:rPr>
          <w:rFonts w:hint="eastAsia" w:cs="Calibri"/>
        </w:rPr>
        <w:t>son示例：</w:t>
      </w:r>
    </w:p>
    <w:p>
      <w:pPr>
        <w:rPr>
          <w:rFonts w:cs="Calibri"/>
        </w:rPr>
      </w:pPr>
      <w:r>
        <w:rPr>
          <w:rFonts w:hint="eastAsia" w:cs="Calibri"/>
        </w:rPr>
        <w:t>{</w:t>
      </w:r>
      <w:r>
        <w:rPr>
          <w:rFonts w:cs="Calibri"/>
        </w:rPr>
        <w:t xml:space="preserve"> agencyCode:”</w:t>
      </w:r>
      <w:r>
        <w:rPr>
          <w:rFonts w:hint="eastAsia" w:cs="Calibri"/>
        </w:rPr>
        <w:t>1111</w:t>
      </w:r>
      <w:r>
        <w:rPr>
          <w:rFonts w:cs="Calibri"/>
        </w:rPr>
        <w:t>”,responseType:”</w:t>
      </w:r>
      <w:r>
        <w:rPr>
          <w:rFonts w:hint="eastAsia"/>
        </w:rPr>
        <w:t>bookPNR</w:t>
      </w:r>
      <w:r>
        <w:rPr>
          <w:rFonts w:cs="Calibri"/>
        </w:rPr>
        <w:t>”,responseCode:”0000”,responseMessage:””</w:t>
      </w:r>
      <w:r>
        <w:rPr>
          <w:rFonts w:hint="eastAsia" w:cs="Calibri"/>
        </w:rPr>
        <w:t>,</w:t>
      </w:r>
    </w:p>
    <w:p>
      <w:pPr>
        <w:rPr>
          <w:rFonts w:cs="Calibri"/>
        </w:rPr>
      </w:pPr>
      <w:r>
        <w:rPr>
          <w:rFonts w:hint="eastAsia" w:cs="Calibri"/>
        </w:rPr>
        <w:t>orderCD:</w:t>
      </w:r>
      <w:r>
        <w:rPr>
          <w:rFonts w:cs="Calibri"/>
        </w:rPr>
        <w:t>”</w:t>
      </w:r>
      <w:r>
        <w:rPr>
          <w:rFonts w:hint="eastAsia" w:cs="Calibri"/>
        </w:rPr>
        <w:t>0988889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“</w:t>
      </w:r>
      <w:r>
        <w:rPr>
          <w:rFonts w:hint="eastAsia" w:cs="Calibri"/>
        </w:rPr>
        <w:t>supOrderNo</w:t>
      </w:r>
      <w:r>
        <w:rPr>
          <w:rFonts w:cs="Calibri"/>
        </w:rPr>
        <w:t>”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123213123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>orderStatus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1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createTime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2012-10-08 12:30:40</w:t>
      </w:r>
      <w:r>
        <w:rPr>
          <w:rFonts w:cs="Calibri"/>
        </w:rPr>
        <w:t>”</w:t>
      </w:r>
      <w:r>
        <w:rPr>
          <w:rFonts w:hint="eastAsia" w:cs="Calibri"/>
        </w:rPr>
        <w:t xml:space="preserve"> </w:t>
      </w:r>
    </w:p>
    <w:p>
      <w:pPr>
        <w:rPr>
          <w:rFonts w:cs="Calibri"/>
          <w:color w:val="00B050"/>
        </w:rPr>
      </w:pPr>
      <w:r>
        <w:rPr>
          <w:rFonts w:hint="eastAsia" w:cs="Calibri"/>
          <w:color w:val="00B050"/>
        </w:rPr>
        <w:t>//PNR数组</w:t>
      </w:r>
    </w:p>
    <w:p>
      <w:pPr>
        <w:rPr>
          <w:rFonts w:cs="Calibri"/>
        </w:rPr>
      </w:pPr>
      <w:r>
        <w:rPr>
          <w:rFonts w:hint="eastAsia" w:cs="Calibri"/>
        </w:rPr>
        <w:t>pnrs:[{name:</w:t>
      </w:r>
      <w:r>
        <w:rPr>
          <w:rFonts w:cs="Calibri"/>
        </w:rPr>
        <w:t>”</w:t>
      </w:r>
      <w:r>
        <w:rPr>
          <w:rFonts w:hint="eastAsia" w:cs="Calibri"/>
        </w:rPr>
        <w:t>张三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identityNo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1234567890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pnrCode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p33300999</w:t>
      </w:r>
      <w:r>
        <w:rPr>
          <w:rFonts w:cs="Calibri"/>
        </w:rPr>
        <w:t>”</w:t>
      </w:r>
      <w:r>
        <w:rPr>
          <w:rFonts w:hint="eastAsia" w:cs="Calibri"/>
        </w:rPr>
        <w:t>,orgCode</w:t>
      </w:r>
      <w:r>
        <w:rPr>
          <w:rFonts w:cs="Calibri"/>
        </w:rPr>
        <w:t>:”</w:t>
      </w:r>
      <w:r>
        <w:rPr>
          <w:rFonts w:hint="eastAsia" w:cs="Calibri"/>
        </w:rPr>
        <w:t>PEK</w:t>
      </w:r>
      <w:r>
        <w:rPr>
          <w:rFonts w:cs="Calibri"/>
        </w:rPr>
        <w:t>”</w:t>
      </w:r>
      <w:r>
        <w:rPr>
          <w:rFonts w:hint="eastAsia" w:cs="Calibri"/>
        </w:rPr>
        <w:t>,dstCode</w:t>
      </w:r>
      <w:r>
        <w:rPr>
          <w:rFonts w:cs="Calibri"/>
        </w:rPr>
        <w:t>:”</w:t>
      </w:r>
      <w:r>
        <w:rPr>
          <w:rFonts w:hint="eastAsia" w:cs="Calibri"/>
        </w:rPr>
        <w:t>SHA</w:t>
      </w:r>
      <w:r>
        <w:rPr>
          <w:rFonts w:cs="Calibri"/>
        </w:rPr>
        <w:t>”</w:t>
      </w:r>
      <w:r>
        <w:rPr>
          <w:rFonts w:hint="eastAsia" w:cs="Calibri"/>
        </w:rPr>
        <w:t>},{name:</w:t>
      </w:r>
      <w:r>
        <w:rPr>
          <w:rFonts w:cs="Calibri"/>
        </w:rPr>
        <w:t>”</w:t>
      </w:r>
      <w:r>
        <w:rPr>
          <w:rFonts w:hint="eastAsia" w:cs="Calibri"/>
        </w:rPr>
        <w:t>李四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identityNo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1234567899</w:t>
      </w:r>
      <w:r>
        <w:rPr>
          <w:rFonts w:cs="Calibri"/>
        </w:rPr>
        <w:t>”</w:t>
      </w:r>
      <w:r>
        <w:rPr>
          <w:rFonts w:hint="eastAsia" w:cs="Calibri"/>
        </w:rPr>
        <w:t>,</w:t>
      </w:r>
      <w:r>
        <w:rPr>
          <w:rFonts w:cs="Calibri"/>
        </w:rPr>
        <w:t xml:space="preserve"> pnrCode</w:t>
      </w:r>
      <w:r>
        <w:rPr>
          <w:rFonts w:hint="eastAsia" w:cs="Calibri"/>
        </w:rPr>
        <w:t>:</w:t>
      </w:r>
      <w:r>
        <w:rPr>
          <w:rFonts w:cs="Calibri"/>
        </w:rPr>
        <w:t>”</w:t>
      </w:r>
      <w:r>
        <w:rPr>
          <w:rFonts w:hint="eastAsia" w:cs="Calibri"/>
        </w:rPr>
        <w:t>p33300998</w:t>
      </w:r>
      <w:r>
        <w:rPr>
          <w:rFonts w:cs="Calibri"/>
        </w:rPr>
        <w:t>”</w:t>
      </w:r>
      <w:r>
        <w:rPr>
          <w:rFonts w:hint="eastAsia" w:cs="Calibri"/>
        </w:rPr>
        <w:t>,orgCode</w:t>
      </w:r>
      <w:r>
        <w:rPr>
          <w:rFonts w:cs="Calibri"/>
        </w:rPr>
        <w:t>:”</w:t>
      </w:r>
      <w:r>
        <w:rPr>
          <w:rFonts w:hint="eastAsia" w:cs="Calibri"/>
        </w:rPr>
        <w:t>PEK</w:t>
      </w:r>
      <w:r>
        <w:rPr>
          <w:rFonts w:cs="Calibri"/>
        </w:rPr>
        <w:t>”</w:t>
      </w:r>
      <w:r>
        <w:rPr>
          <w:rFonts w:hint="eastAsia" w:cs="Calibri"/>
        </w:rPr>
        <w:t>,dstCode</w:t>
      </w:r>
      <w:r>
        <w:rPr>
          <w:rFonts w:cs="Calibri"/>
        </w:rPr>
        <w:t>:”</w:t>
      </w:r>
      <w:r>
        <w:rPr>
          <w:rFonts w:hint="eastAsia" w:cs="Calibri"/>
        </w:rPr>
        <w:t>SHA</w:t>
      </w:r>
      <w:r>
        <w:rPr>
          <w:rFonts w:cs="Calibri"/>
        </w:rPr>
        <w:t>”</w:t>
      </w:r>
      <w:r>
        <w:rPr>
          <w:rFonts w:hint="eastAsia" w:cs="Calibri"/>
        </w:rPr>
        <w:t>}]</w:t>
      </w:r>
    </w:p>
    <w:p>
      <w:pPr>
        <w:rPr>
          <w:rFonts w:cs="Calibri"/>
        </w:rPr>
      </w:pPr>
      <w:r>
        <w:rPr>
          <w:rFonts w:hint="eastAsia" w:cs="Calibri"/>
        </w:rPr>
        <w:t>}</w:t>
      </w:r>
    </w:p>
    <w:p>
      <w:pPr>
        <w:pStyle w:val="3"/>
      </w:pPr>
      <w:r>
        <w:rPr>
          <w:rFonts w:hint="eastAsia"/>
        </w:rPr>
        <w:t>价格校验(商家)</w:t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  <w:t>前提：京东在商家预订机票成功后，京东生成机票订单，订单状态为：未支付。</w:t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用户对订单进行支付时，京东需要验证此订单的座位及与商家结算的价格是否发生变化，如果变动，则提示用户，并不可以支付此订单。 </w:t>
      </w:r>
    </w:p>
    <w:p>
      <w:pPr>
        <w:rPr>
          <w:rFonts w:cs="Calibri"/>
          <w:color w:val="000000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机票订单接口 （座位及价格校验）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checkPrice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rPr>
          <w:rFonts w:cs="Calibri"/>
          <w:color w:val="000000"/>
        </w:rPr>
      </w:pPr>
    </w:p>
    <w:p>
      <w:pPr>
        <w:pStyle w:val="4"/>
      </w:pPr>
      <w:bookmarkStart w:id="45" w:name="OLE_LINK30"/>
      <w:bookmarkStart w:id="46" w:name="OLE_LINK37"/>
      <w:bookmarkStart w:id="47" w:name="OLE_LINK31"/>
      <w:r>
        <w:rPr>
          <w:rFonts w:hint="eastAsia"/>
        </w:rPr>
        <w:t>CheckPriceRequest</w:t>
      </w:r>
      <w:bookmarkEnd w:id="45"/>
      <w:bookmarkEnd w:id="46"/>
      <w:bookmarkEnd w:id="47"/>
      <w:r>
        <w:rPr>
          <w:rFonts w:hint="eastAsia"/>
        </w:rP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24"/>
        <w:gridCol w:w="100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00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FF00"/>
              </w:rPr>
              <w:t>工单</w:t>
            </w:r>
            <w:r>
              <w:t>订单号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color w:val="FFFF00"/>
                <w:kern w:val="0"/>
                <w:szCs w:val="21"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FF00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FF00"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FF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settlePrice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订单总金额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Double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commentRangeStart w:id="5"/>
            <w:r>
              <w:t>商家结算金额</w:t>
            </w:r>
            <w:commentRangeEnd w:id="5"/>
            <w:r>
              <w:rPr>
                <w:rStyle w:val="35"/>
                <w:rFonts w:cs="Times New Roman"/>
                <w:kern w:val="2"/>
              </w:rPr>
              <w:commentReference w:id="5"/>
            </w:r>
            <w:r>
              <w:t>：</w:t>
            </w:r>
          </w:p>
          <w:p>
            <w:pPr>
              <w:pStyle w:val="49"/>
              <w:shd w:val="clear" w:color="auto" w:fill="C00000"/>
              <w:rPr>
                <w:color w:val="000000"/>
              </w:rPr>
            </w:pPr>
            <w:r>
              <w:rPr>
                <w:color w:val="000000"/>
              </w:rPr>
              <w:t xml:space="preserve">票价+基建+燃油 </w:t>
            </w:r>
          </w:p>
          <w:p>
            <w:pPr>
              <w:pStyle w:val="49"/>
              <w:shd w:val="clear" w:color="auto" w:fill="C00000"/>
              <w:rPr>
                <w:color w:val="FFFFFF"/>
              </w:rPr>
            </w:pPr>
            <w:r>
              <w:rPr>
                <w:color w:val="FFFFFF"/>
              </w:rPr>
              <w:t>即：京东此订单需要支付给商家的费用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00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r>
        <w:rPr>
          <w:rFonts w:hint="eastAsia"/>
        </w:rPr>
        <w:t>CheckPriceResponse对象</w:t>
      </w:r>
    </w:p>
    <w:p>
      <w:pPr>
        <w:rPr>
          <w:rFonts w:cs="Calibri"/>
        </w:rPr>
      </w:pPr>
    </w:p>
    <w:p/>
    <w:p/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response</w:t>
            </w:r>
            <w:r>
              <w:rPr>
                <w:b/>
                <w:bCs/>
                <w:color w:val="FF0000"/>
              </w:rPr>
              <w:t>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</w:t>
            </w:r>
            <w:r>
              <w:rPr>
                <w:color w:val="FF0000"/>
              </w:rPr>
              <w:t>代码</w:t>
            </w:r>
            <w:r>
              <w:rPr>
                <w:rFonts w:hint="eastAsia"/>
                <w:color w:val="FF0000"/>
              </w:rPr>
              <w:t>（使用公用字段即可）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1001 创建PNR失败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1002 价格发生变化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0000 创建PNR成功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totalParPrice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票面总价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totalFuelTax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燃油总价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totalAirportTax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  <w:r>
              <w:t>机建总价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settlePrice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  <w:r>
              <w:t>含税结算价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pStyle w:val="49"/>
            </w:pPr>
          </w:p>
        </w:tc>
      </w:tr>
    </w:tbl>
    <w:p>
      <w:pPr>
        <w:rPr>
          <w:rFonts w:cs="Calibri"/>
        </w:rPr>
      </w:pPr>
      <w:r>
        <w:rPr>
          <w:rFonts w:cs="Calibri"/>
        </w:rPr>
        <w:t>注: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是否要返回票价详细信息，当前芒果、51都有返回，但我们未使用。</w:t>
      </w:r>
    </w:p>
    <w:p/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支付通知(商家)</w:t>
      </w:r>
    </w:p>
    <w:p>
      <w:pPr>
        <w:rPr>
          <w:rFonts w:cs="Calibri"/>
          <w:b/>
        </w:rPr>
      </w:pPr>
      <w:r>
        <w:rPr>
          <w:rFonts w:cs="Calibri"/>
          <w:b/>
          <w:highlight w:val="red"/>
        </w:rPr>
        <w:t>用户支付后，通知商家出票</w:t>
      </w:r>
      <w:r>
        <w:rPr>
          <w:rFonts w:hint="eastAsia" w:cs="Calibri"/>
          <w:b/>
          <w:highlight w:val="red"/>
        </w:rPr>
        <w:t>。此时会传入京东订单号。需要商家存入京东订单号。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支付通知接口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bookmarkStart w:id="48" w:name="OLE_LINK53"/>
            <w:bookmarkStart w:id="49" w:name="OLE_LINK52"/>
            <w:r>
              <w:rPr>
                <w:rFonts w:hint="eastAsia"/>
                <w:b/>
                <w:color w:val="FF0000"/>
              </w:rPr>
              <w:t>payOrder</w:t>
            </w:r>
            <w:bookmarkEnd w:id="48"/>
            <w:bookmarkEnd w:id="49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bookmarkStart w:id="50" w:name="OLE_LINK39"/>
      <w:r>
        <w:t xml:space="preserve">PayOrderRequest </w:t>
      </w:r>
      <w:bookmarkEnd w:id="50"/>
      <w: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6"/>
        <w:gridCol w:w="117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orderCd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商家订单号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orderNo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bookmarkStart w:id="51" w:name="OLE_LINK11"/>
            <w:bookmarkStart w:id="52" w:name="OLE_LINK12"/>
            <w:r>
              <w:rPr>
                <w:rFonts w:cs="Calibri"/>
                <w:bCs/>
                <w:szCs w:val="21"/>
              </w:rPr>
              <w:t>是</w:t>
            </w:r>
            <w:bookmarkEnd w:id="51"/>
            <w:bookmarkEnd w:id="52"/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orderMoney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支付金额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commentRangeStart w:id="6"/>
            <w:r>
              <w:t>商家结算金额</w:t>
            </w:r>
            <w:commentRangeEnd w:id="6"/>
            <w:r>
              <w:rPr>
                <w:rStyle w:val="35"/>
                <w:rFonts w:cs="Times New Roman"/>
                <w:kern w:val="2"/>
              </w:rPr>
              <w:commentReference w:id="6"/>
            </w:r>
            <w:r>
              <w:t>：</w:t>
            </w:r>
          </w:p>
          <w:p>
            <w:pPr>
              <w:pStyle w:val="49"/>
              <w:shd w:val="clear" w:color="auto" w:fill="C00000"/>
              <w:rPr>
                <w:color w:val="000000"/>
              </w:rPr>
            </w:pPr>
            <w:r>
              <w:rPr>
                <w:color w:val="000000"/>
              </w:rPr>
              <w:t>票价+基建+燃油</w:t>
            </w:r>
            <w:r>
              <w:rPr>
                <w:rFonts w:hint="eastAsia"/>
                <w:color w:val="000000"/>
              </w:rPr>
              <w:t>+配送费</w:t>
            </w:r>
          </w:p>
          <w:p>
            <w:pPr>
              <w:pStyle w:val="49"/>
            </w:pPr>
            <w:r>
              <w:rPr>
                <w:color w:val="FFFFFF"/>
              </w:rPr>
              <w:t>即：京东此订单需要支付给商家的费用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created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支付时间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deliveryFee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配送费用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  <w:r>
              <w:rPr>
                <w:color w:val="FF0000"/>
              </w:rPr>
              <w:t>0,</w:t>
            </w:r>
            <w:r>
              <w:rPr>
                <w:rFonts w:hint="eastAsia"/>
                <w:color w:val="FF0000"/>
              </w:rPr>
              <w:t>如果orderMoney参数含配送费，则此参数值是具体的配送费，例如10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0：</w:t>
            </w:r>
            <w:r>
              <w:rPr>
                <w:b/>
                <w:color w:val="FF0000"/>
              </w:rPr>
              <w:t>普通订单；</w:t>
            </w:r>
            <w:r>
              <w:rPr>
                <w:rFonts w:hint="eastAsia"/>
                <w:b/>
                <w:color w:val="FF0000"/>
              </w:rPr>
              <w:t>1：</w:t>
            </w:r>
            <w:r>
              <w:rPr>
                <w:b/>
                <w:color w:val="FF0000"/>
              </w:rPr>
              <w:t>改期订单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ind w:firstLine="420"/>
        <w:rPr>
          <w:rFonts w:cs="Calibri"/>
        </w:rPr>
      </w:pPr>
    </w:p>
    <w:p>
      <w:pPr>
        <w:ind w:firstLine="420"/>
        <w:rPr>
          <w:rFonts w:cs="Calibri"/>
        </w:rPr>
      </w:pPr>
      <w:r>
        <w:rPr>
          <w:rFonts w:cs="Calibri"/>
        </w:rPr>
        <w:t>J</w:t>
      </w:r>
      <w:r>
        <w:rPr>
          <w:rFonts w:hint="eastAsia" w:cs="Calibri"/>
        </w:rPr>
        <w:t>son示例：</w:t>
      </w:r>
    </w:p>
    <w:p>
      <w:pPr>
        <w:pStyle w:val="28"/>
        <w:rPr>
          <w:b/>
          <w:sz w:val="21"/>
          <w:szCs w:val="21"/>
          <w:lang w:val="en-US"/>
        </w:rPr>
      </w:pPr>
      <w:bookmarkStart w:id="53" w:name="OLE_LINK40"/>
      <w:r>
        <w:rPr>
          <w:b/>
          <w:sz w:val="21"/>
          <w:szCs w:val="21"/>
          <w:lang w:val="en-US"/>
        </w:rPr>
        <w:t>{"orderCd":"bs204010030929","orderNo":"163056</w:t>
      </w:r>
      <w:r>
        <w:rPr>
          <w:rFonts w:hint="eastAsia"/>
          <w:b/>
          <w:sz w:val="21"/>
          <w:szCs w:val="21"/>
          <w:lang w:val="en-US"/>
        </w:rPr>
        <w:t>3</w:t>
      </w:r>
      <w:r>
        <w:rPr>
          <w:b/>
          <w:sz w:val="21"/>
          <w:szCs w:val="21"/>
          <w:lang w:val="en-US"/>
        </w:rPr>
        <w:t>941","orderMoney":"2814.0","created":"2014-07-10 00:10:30",</w:t>
      </w:r>
      <w:r>
        <w:rPr>
          <w:b/>
          <w:color w:val="FF0000"/>
          <w:sz w:val="21"/>
          <w:szCs w:val="21"/>
          <w:lang w:val="en-US"/>
        </w:rPr>
        <w:t>"</w:t>
      </w:r>
      <w:r>
        <w:rPr>
          <w:rFonts w:hint="eastAsia"/>
          <w:b/>
          <w:color w:val="FF0000"/>
          <w:sz w:val="21"/>
          <w:szCs w:val="21"/>
          <w:lang w:val="en-US"/>
        </w:rPr>
        <w:t xml:space="preserve"> deliveryFee</w:t>
      </w:r>
      <w:r>
        <w:rPr>
          <w:b/>
          <w:color w:val="FF0000"/>
          <w:sz w:val="21"/>
          <w:szCs w:val="21"/>
          <w:lang w:val="en-US"/>
        </w:rPr>
        <w:t xml:space="preserve"> ": "10"</w:t>
      </w:r>
      <w:r>
        <w:rPr>
          <w:b/>
          <w:sz w:val="21"/>
          <w:szCs w:val="21"/>
          <w:lang w:val="en-US"/>
        </w:rPr>
        <w:t xml:space="preserve">,"param1":null,"param2":null,"param3":null} </w:t>
      </w:r>
    </w:p>
    <w:p>
      <w:pPr>
        <w:pStyle w:val="4"/>
      </w:pPr>
      <w:r>
        <w:rPr>
          <w:lang w:val="en-US"/>
        </w:rPr>
        <w:t xml:space="preserve"> </w:t>
      </w:r>
      <w:r>
        <w:t xml:space="preserve">PayOrderResponse </w:t>
      </w:r>
      <w:bookmarkEnd w:id="53"/>
      <w: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b/>
                <w:bCs/>
                <w:color w:val="FF0000"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</w:tbl>
    <w:p>
      <w:pPr>
        <w:rPr>
          <w:rFonts w:cs="Calibri"/>
        </w:rPr>
      </w:pPr>
    </w:p>
    <w:p>
      <w:r>
        <w:t>J</w:t>
      </w:r>
      <w:r>
        <w:rPr>
          <w:rFonts w:hint="eastAsia"/>
        </w:rPr>
        <w:t>son示例:</w:t>
      </w:r>
    </w:p>
    <w:p>
      <w:pPr>
        <w:pStyle w:val="28"/>
        <w:rPr>
          <w:b/>
          <w:sz w:val="21"/>
          <w:szCs w:val="21"/>
        </w:rPr>
      </w:pPr>
      <w:r>
        <w:rPr>
          <w:b/>
          <w:sz w:val="21"/>
          <w:szCs w:val="21"/>
        </w:rPr>
        <w:t>{"agencyCode":"59776","orderCd":"bsco2014071</w:t>
      </w:r>
      <w:r>
        <w:rPr>
          <w:rFonts w:hint="eastAsia"/>
          <w:b/>
          <w:sz w:val="21"/>
          <w:szCs w:val="21"/>
        </w:rPr>
        <w:t>3</w:t>
      </w:r>
      <w:r>
        <w:rPr>
          <w:b/>
          <w:sz w:val="21"/>
          <w:szCs w:val="21"/>
        </w:rPr>
        <w:t>34030929","orderNo":"1630569941","responseCode":"0000","responseMessage":"预存款支付成功","responseType":"payOrder"}</w:t>
      </w:r>
    </w:p>
    <w:p/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出票通知(京东)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出票通知接口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京东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issueTicket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ind w:firstLine="420"/>
        <w:rPr>
          <w:rFonts w:cs="Calibri"/>
        </w:rPr>
      </w:pPr>
    </w:p>
    <w:p>
      <w:pPr>
        <w:pStyle w:val="4"/>
        <w:rPr>
          <w:szCs w:val="21"/>
        </w:rPr>
      </w:pPr>
      <w:r>
        <w:t>IssueTicketRequest对象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成功或失败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Boolean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true 或 false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Success为false时存在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bookmarkStart w:id="54" w:name="_Hlk326683964"/>
            <w:r>
              <w:rPr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消息唯一编码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  <w:bookmarkEnd w:id="54"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ticketInfos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List&lt;TicketInfo&gt;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"_TicketInfo对象" </w:instrText>
            </w:r>
            <w:r>
              <w:fldChar w:fldCharType="separate"/>
            </w:r>
            <w:r>
              <w:rPr>
                <w:rStyle w:val="34"/>
              </w:rPr>
              <w:t>TicketInfo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</w:tbl>
    <w:p/>
    <w:p/>
    <w:p>
      <w:pPr>
        <w:pStyle w:val="4"/>
      </w:pPr>
      <w:r>
        <w:t>TicketInfo对象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16"/>
        <w:gridCol w:w="1010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01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乘机人姓名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certificateNo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证件号码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ticketNo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票号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仅成功时存在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tripType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旅途类别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0单程 1 返程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ticketTime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出票时间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yyyy-MM-dd hh:MM:Ss</w:t>
            </w:r>
          </w:p>
        </w:tc>
      </w:tr>
    </w:tbl>
    <w:p/>
    <w:p/>
    <w:p>
      <w:r>
        <w:t>J</w:t>
      </w:r>
      <w:r>
        <w:rPr>
          <w:rFonts w:hint="eastAsia"/>
        </w:rPr>
        <w:t>son示例：</w:t>
      </w:r>
    </w:p>
    <w:p>
      <w:r>
        <w:rPr>
          <w:rFonts w:hint="eastAsia"/>
        </w:rPr>
        <w:t>{success: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,orderCode</w:t>
      </w:r>
      <w:r>
        <w:t>:”</w:t>
      </w:r>
      <w:r>
        <w:rPr>
          <w:rFonts w:hint="eastAsia"/>
        </w:rPr>
        <w:t>10900998877</w:t>
      </w:r>
      <w:r>
        <w:t>”</w:t>
      </w:r>
      <w:r>
        <w:rPr>
          <w:rFonts w:hint="eastAsia"/>
        </w:rPr>
        <w:t>,uuid:</w:t>
      </w:r>
      <w:r>
        <w:t>”</w:t>
      </w:r>
      <w:r>
        <w:rPr>
          <w:rFonts w:hint="eastAsia"/>
        </w:rPr>
        <w:t>IE90N_DKnm1_8PC2E_EELq1_BzQj9_OWrut</w:t>
      </w:r>
      <w:r>
        <w:t>”</w:t>
      </w:r>
      <w:r>
        <w:rPr>
          <w:rFonts w:hint="eastAsia"/>
        </w:rPr>
        <w:t>,tiketInfos:[</w:t>
      </w:r>
    </w:p>
    <w:p>
      <w:pPr>
        <w:rPr>
          <w:color w:val="00B050"/>
        </w:rPr>
      </w:pPr>
      <w:r>
        <w:rPr>
          <w:rFonts w:hint="eastAsia"/>
          <w:color w:val="00B050"/>
        </w:rPr>
        <w:t>//第一个乘机人</w:t>
      </w:r>
    </w:p>
    <w:p>
      <w:r>
        <w:rPr>
          <w:rFonts w:hint="eastAsia"/>
        </w:rPr>
        <w:t>{name: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,certificateNo:</w:t>
      </w:r>
      <w:r>
        <w:t>”</w:t>
      </w:r>
      <w:r>
        <w:rPr>
          <w:rFonts w:hint="eastAsia"/>
        </w:rPr>
        <w:t>123000000000000000</w:t>
      </w:r>
      <w:r>
        <w:t>”</w:t>
      </w:r>
      <w:r>
        <w:rPr>
          <w:rFonts w:hint="eastAsia"/>
        </w:rPr>
        <w:t>,ticketNo:</w:t>
      </w:r>
      <w:r>
        <w:t>”</w:t>
      </w:r>
      <w:r>
        <w:rPr>
          <w:rFonts w:hint="eastAsia"/>
        </w:rPr>
        <w:t>A9088776E</w:t>
      </w:r>
      <w:r>
        <w:t>”</w:t>
      </w:r>
      <w:r>
        <w:rPr>
          <w:rFonts w:hint="eastAsia"/>
        </w:rPr>
        <w:t>,tripType</w:t>
      </w:r>
      <w:r>
        <w:t>:”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ticketTime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2016-08-10 10:28:00</w:t>
      </w:r>
      <w:r>
        <w:t>”</w:t>
      </w:r>
      <w:r>
        <w:rPr>
          <w:rFonts w:hint="eastAsia"/>
        </w:rPr>
        <w:t xml:space="preserve"> },</w:t>
      </w:r>
    </w:p>
    <w:p>
      <w:pPr>
        <w:rPr>
          <w:color w:val="00B050"/>
        </w:rPr>
      </w:pPr>
      <w:r>
        <w:rPr>
          <w:rFonts w:hint="eastAsia"/>
          <w:color w:val="00B050"/>
        </w:rPr>
        <w:t>//第二个乘机人</w:t>
      </w:r>
    </w:p>
    <w:p>
      <w:r>
        <w:rPr>
          <w:rFonts w:hint="eastAsia"/>
        </w:rPr>
        <w:t>{name:</w:t>
      </w:r>
      <w:r>
        <w:t>”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,certificateNo:</w:t>
      </w:r>
      <w:r>
        <w:t>”</w:t>
      </w:r>
      <w:r>
        <w:rPr>
          <w:rFonts w:hint="eastAsia"/>
        </w:rPr>
        <w:t>234000000000000000</w:t>
      </w:r>
      <w:r>
        <w:t>”</w:t>
      </w:r>
      <w:r>
        <w:rPr>
          <w:rFonts w:hint="eastAsia"/>
        </w:rPr>
        <w:t>,ticketNo:</w:t>
      </w:r>
      <w:r>
        <w:t>”</w:t>
      </w:r>
      <w:r>
        <w:rPr>
          <w:rFonts w:hint="eastAsia"/>
        </w:rPr>
        <w:t>A9088776D</w:t>
      </w:r>
      <w:r>
        <w:t>”</w:t>
      </w:r>
      <w:r>
        <w:rPr>
          <w:rFonts w:hint="eastAsia"/>
        </w:rPr>
        <w:t>,tripType</w:t>
      </w:r>
      <w:r>
        <w:t>:”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ticketTime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2016-08-10 13:08:00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]}</w:t>
      </w:r>
    </w:p>
    <w:p/>
    <w:p>
      <w:pPr>
        <w:pStyle w:val="4"/>
      </w:pPr>
      <w:r>
        <w:t>IssueTicketResponse对象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right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orderCode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uuid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color w:val="FF0000"/>
              </w:rPr>
              <w:t>消息唯一编码</w:t>
            </w:r>
            <w:r>
              <w:rPr>
                <w:rFonts w:hint="eastAsia"/>
                <w:color w:val="FF0000"/>
              </w:rPr>
              <w:t>，与请求对象uuid一致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</w:tbl>
    <w:p/>
    <w:p>
      <w:r>
        <w:t>J</w:t>
      </w:r>
      <w:r>
        <w:rPr>
          <w:rFonts w:hint="eastAsia"/>
        </w:rPr>
        <w:t>son示例：</w:t>
      </w:r>
    </w:p>
    <w:p>
      <w:r>
        <w:rPr>
          <w:rFonts w:hint="eastAsia"/>
        </w:rPr>
        <w:t>{</w:t>
      </w:r>
      <w:r>
        <w:rPr>
          <w:rFonts w:cs="Calibri"/>
        </w:rPr>
        <w:t xml:space="preserve"> agencyCode:”</w:t>
      </w:r>
      <w:r>
        <w:rPr>
          <w:rFonts w:hint="eastAsia" w:cs="Calibri"/>
        </w:rPr>
        <w:t>0011</w:t>
      </w:r>
      <w:r>
        <w:rPr>
          <w:rFonts w:cs="Calibri"/>
        </w:rPr>
        <w:t>”,responseType:”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issueTicket</w:t>
      </w:r>
      <w:r>
        <w:rPr>
          <w:rFonts w:cs="Calibri"/>
        </w:rPr>
        <w:t>”,</w:t>
      </w:r>
      <w:bookmarkStart w:id="55" w:name="OLE_LINK42"/>
      <w:bookmarkStart w:id="56" w:name="OLE_LINK41"/>
      <w:r>
        <w:rPr>
          <w:rFonts w:cs="Calibri"/>
        </w:rPr>
        <w:t>responseCode</w:t>
      </w:r>
      <w:bookmarkEnd w:id="55"/>
      <w:bookmarkEnd w:id="56"/>
      <w:r>
        <w:rPr>
          <w:rFonts w:cs="Calibri"/>
        </w:rPr>
        <w:t>:”0000”,responseMessage:””</w:t>
      </w:r>
      <w:r>
        <w:rPr>
          <w:rFonts w:hint="eastAsia" w:cs="Calibri"/>
        </w:rPr>
        <w:t>,orderCode</w:t>
      </w:r>
      <w:r>
        <w:rPr>
          <w:rFonts w:cs="Calibri"/>
        </w:rPr>
        <w:t>:”</w:t>
      </w:r>
      <w:r>
        <w:rPr>
          <w:rFonts w:hint="eastAsia"/>
        </w:rPr>
        <w:t xml:space="preserve"> 10900998877</w:t>
      </w:r>
      <w:r>
        <w:rPr>
          <w:rFonts w:cs="Calibri"/>
        </w:rPr>
        <w:t>”</w:t>
      </w:r>
      <w:r>
        <w:rPr>
          <w:rFonts w:hint="eastAsia" w:cs="Calibri"/>
        </w:rPr>
        <w:t>,uuid:</w:t>
      </w:r>
      <w:r>
        <w:rPr>
          <w:rFonts w:cs="Calibri"/>
        </w:rPr>
        <w:t>”</w:t>
      </w:r>
      <w:r>
        <w:rPr>
          <w:rFonts w:hint="eastAsia"/>
        </w:rPr>
        <w:t xml:space="preserve"> IE90N_DKnm1_8PC2E_EELq1_BzQj9_OWrut</w:t>
      </w:r>
      <w:r>
        <w:rPr>
          <w:rFonts w:cs="Calibri"/>
        </w:rPr>
        <w:t>”</w:t>
      </w:r>
      <w:r>
        <w:rPr>
          <w:rFonts w:hint="eastAsia" w:cs="Calibri"/>
          <w:color w:val="FF0000"/>
        </w:rPr>
        <w:t xml:space="preserve"> </w:t>
      </w:r>
      <w:r>
        <w:rPr>
          <w:rFonts w:hint="eastAsia"/>
        </w:rPr>
        <w:t>}</w:t>
      </w:r>
    </w:p>
    <w:p/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退票</w:t>
      </w:r>
      <w:r>
        <w:rPr>
          <w:rFonts w:hint="eastAsia" w:ascii="Calibri" w:hAnsi="Calibri" w:cs="Calibri"/>
        </w:rPr>
        <w:t>通知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京东</w:t>
      </w:r>
      <w:r>
        <w:rPr>
          <w:rFonts w:ascii="Calibri" w:hAnsi="Calibri" w:cs="Calibri"/>
        </w:rPr>
        <w:t>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退票</w:t>
            </w:r>
            <w:r>
              <w:rPr>
                <w:rFonts w:hint="eastAsia" w:cs="Calibri"/>
                <w:b/>
                <w:bCs/>
              </w:rPr>
              <w:t>通知</w:t>
            </w:r>
            <w:r>
              <w:rPr>
                <w:rFonts w:cs="Calibri"/>
                <w:b/>
                <w:bCs/>
              </w:rPr>
              <w:t>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refundTicket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rPr>
          <w:rFonts w:cs="Calibri"/>
        </w:rPr>
      </w:pPr>
    </w:p>
    <w:p>
      <w:pPr>
        <w:pStyle w:val="4"/>
      </w:pPr>
      <w:r>
        <w:t>RefundTicketApplyRequest对象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orderCode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京东订单号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uuid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唯一ID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flight</w:t>
            </w:r>
            <w:r>
              <w:rPr>
                <w:b/>
                <w:bCs/>
              </w:rPr>
              <w:t>Ticket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机票信息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List&lt;Flight</w:t>
            </w:r>
            <w:r>
              <w:rPr>
                <w:rFonts w:cs="Calibri"/>
                <w:szCs w:val="21"/>
              </w:rPr>
              <w:t>TicketInfo&gt;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</w:t>
            </w:r>
            <w:r>
              <w:fldChar w:fldCharType="begin"/>
            </w:r>
            <w:r>
              <w:instrText xml:space="preserve"> HYPERLINK \l "_FlightTicketInfo对象" </w:instrText>
            </w:r>
            <w:r>
              <w:fldChar w:fldCharType="separate"/>
            </w:r>
            <w:r>
              <w:rPr>
                <w:rStyle w:val="34"/>
              </w:rPr>
              <w:t>FlightTicketInfo</w:t>
            </w:r>
            <w:r>
              <w:rPr>
                <w:rStyle w:val="34"/>
              </w:rPr>
              <w:fldChar w:fldCharType="end"/>
            </w:r>
            <w:r>
              <w:t>定义</w:t>
            </w:r>
          </w:p>
        </w:tc>
      </w:tr>
    </w:tbl>
    <w:p>
      <w:pPr>
        <w:rPr>
          <w:rFonts w:cs="Calibri"/>
        </w:rPr>
      </w:pPr>
    </w:p>
    <w:p>
      <w:pPr>
        <w:pStyle w:val="4"/>
      </w:pPr>
      <w:bookmarkStart w:id="57" w:name="_FlightTicketInfo对象"/>
      <w:bookmarkEnd w:id="57"/>
      <w:r>
        <w:rPr>
          <w:color w:val="000000"/>
        </w:rPr>
        <w:t>Flight</w:t>
      </w:r>
      <w:r>
        <w:t>TicketInfo对象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</w:rPr>
              <w:t>depCity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出发城市三字码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到达城市三字码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出发时间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airline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航班号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pnr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PNR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seatcode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舱位号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乘机人姓名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certificateNo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证件号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ticketNo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机票号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refundType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退票方式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0废票 1退票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auditstatus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退款状态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例: 已退票已退款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operatetime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退票时间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 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airwaysCharge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航空公司收费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companyCharge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公司收费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sumCharge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应退客人款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票价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buildfee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机建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</w:pPr>
            <w:r>
              <w:rPr>
                <w:rFonts w:ascii="Cambria" w:hAnsi="Cambria"/>
              </w:rPr>
              <w:t>oiltax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燃油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double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/>
    <w:p>
      <w:r>
        <w:t>J</w:t>
      </w:r>
      <w:r>
        <w:rPr>
          <w:rFonts w:hint="eastAsia"/>
        </w:rPr>
        <w:t>son示例：</w:t>
      </w:r>
    </w:p>
    <w:p>
      <w:r>
        <w:rPr>
          <w:rFonts w:hint="eastAsia"/>
        </w:rPr>
        <w:t>{orderCode:</w:t>
      </w:r>
      <w:r>
        <w:t>”</w:t>
      </w:r>
      <w:r>
        <w:rPr>
          <w:rFonts w:hint="eastAsia"/>
        </w:rPr>
        <w:t xml:space="preserve"> 10900998877</w:t>
      </w:r>
      <w:r>
        <w:t>”</w:t>
      </w:r>
      <w:r>
        <w:rPr>
          <w:rFonts w:hint="eastAsia"/>
        </w:rPr>
        <w:t>,uuid:</w:t>
      </w:r>
      <w:r>
        <w:t>”</w:t>
      </w:r>
      <w:r>
        <w:rPr>
          <w:rFonts w:hint="eastAsia"/>
        </w:rPr>
        <w:t>BME98_DKnm1_8PC2E_EELq1_BzQj9_OWEFV</w:t>
      </w:r>
      <w:r>
        <w:t>”</w:t>
      </w:r>
      <w:r>
        <w:rPr>
          <w:rFonts w:hint="eastAsia"/>
        </w:rPr>
        <w:t>,flightTickets:[</w:t>
      </w:r>
    </w:p>
    <w:p>
      <w:pPr>
        <w:rPr>
          <w:color w:val="00B050"/>
        </w:rPr>
      </w:pPr>
      <w:r>
        <w:rPr>
          <w:rFonts w:hint="eastAsia"/>
          <w:color w:val="00B050"/>
        </w:rPr>
        <w:t>//第一个申请</w:t>
      </w:r>
    </w:p>
    <w:p>
      <w:pPr>
        <w:rPr>
          <w:rFonts w:cs="Calibri"/>
          <w:kern w:val="0"/>
          <w:szCs w:val="21"/>
        </w:rPr>
      </w:pPr>
      <w:r>
        <w:rPr>
          <w:rFonts w:hint="eastAsia"/>
        </w:rPr>
        <w:t>{</w:t>
      </w:r>
      <w:r>
        <w:rPr>
          <w:rFonts w:cs="Calibri"/>
          <w:b/>
          <w:color w:val="35A543"/>
        </w:rPr>
        <w:t>arrCity</w:t>
      </w:r>
      <w:r>
        <w:rPr>
          <w:rFonts w:hint="eastAsia" w:cs="Calibri"/>
          <w:b/>
          <w:color w:val="35A543"/>
          <w:kern w:val="0"/>
          <w:szCs w:val="21"/>
        </w:rPr>
        <w:t>: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PEK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,</w:t>
      </w:r>
      <w:r>
        <w:rPr>
          <w:b/>
          <w:color w:val="35A543"/>
        </w:rPr>
        <w:t xml:space="preserve"> </w:t>
      </w:r>
      <w:r>
        <w:rPr>
          <w:rFonts w:cs="Calibri"/>
          <w:b/>
          <w:color w:val="35A543"/>
          <w:kern w:val="0"/>
          <w:szCs w:val="21"/>
        </w:rPr>
        <w:t>depCity</w:t>
      </w:r>
      <w:r>
        <w:rPr>
          <w:rFonts w:hint="eastAsia" w:cs="Calibri"/>
          <w:b/>
          <w:color w:val="35A543"/>
          <w:kern w:val="0"/>
          <w:szCs w:val="21"/>
        </w:rPr>
        <w:t>: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SHA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depdate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2012-10-10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 xml:space="preserve"> airline: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A900000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,pnr: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C908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,seatcode: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4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,name: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张三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certificateNo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123000000000000000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ticketNo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/>
        </w:rPr>
        <w:t xml:space="preserve"> A9088776D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refundType:”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auditstatus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已退票已退款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operatetime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2012-10-09 12:30:00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},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//</w:t>
      </w:r>
      <w:r>
        <w:rPr>
          <w:rFonts w:hint="eastAsia"/>
          <w:color w:val="00B050"/>
        </w:rPr>
        <w:t>第二个申请</w:t>
      </w:r>
    </w:p>
    <w:p>
      <w:pPr>
        <w:rPr>
          <w:rFonts w:cs="Calibri"/>
          <w:kern w:val="0"/>
          <w:szCs w:val="21"/>
        </w:rPr>
      </w:pPr>
      <w:r>
        <w:rPr>
          <w:rFonts w:hint="eastAsia" w:cs="Calibri"/>
          <w:kern w:val="0"/>
          <w:szCs w:val="21"/>
        </w:rPr>
        <w:t>{</w:t>
      </w:r>
      <w:r>
        <w:rPr>
          <w:rFonts w:cs="Calibri"/>
        </w:rPr>
        <w:t xml:space="preserve"> </w:t>
      </w:r>
      <w:r>
        <w:rPr>
          <w:rFonts w:cs="Calibri"/>
          <w:b/>
          <w:color w:val="35A543"/>
        </w:rPr>
        <w:t>arrCity</w:t>
      </w:r>
      <w:r>
        <w:rPr>
          <w:rFonts w:hint="eastAsia" w:cs="Calibri"/>
          <w:b/>
          <w:color w:val="35A543"/>
          <w:kern w:val="0"/>
          <w:szCs w:val="21"/>
        </w:rPr>
        <w:t>: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PEK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,</w:t>
      </w:r>
      <w:r>
        <w:rPr>
          <w:b/>
          <w:color w:val="35A543"/>
        </w:rPr>
        <w:t xml:space="preserve"> </w:t>
      </w:r>
      <w:r>
        <w:rPr>
          <w:rFonts w:cs="Calibri"/>
          <w:b/>
          <w:color w:val="35A543"/>
          <w:kern w:val="0"/>
          <w:szCs w:val="21"/>
        </w:rPr>
        <w:t>depCity</w:t>
      </w:r>
      <w:r>
        <w:rPr>
          <w:rFonts w:hint="eastAsia" w:cs="Calibri"/>
          <w:b/>
          <w:color w:val="35A543"/>
          <w:kern w:val="0"/>
          <w:szCs w:val="21"/>
        </w:rPr>
        <w:t>: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SHA</w:t>
      </w:r>
      <w:r>
        <w:rPr>
          <w:rFonts w:cs="Calibri"/>
          <w:b/>
          <w:color w:val="35A543"/>
          <w:kern w:val="0"/>
          <w:szCs w:val="21"/>
        </w:rPr>
        <w:t>”</w:t>
      </w:r>
      <w:r>
        <w:rPr>
          <w:rFonts w:hint="eastAsia" w:cs="Calibri"/>
          <w:b/>
          <w:color w:val="35A543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depdate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2012-10-10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 xml:space="preserve"> airline: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A900000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,pnr: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C908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,seatcode: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4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,name: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李四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certificateNo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234000000000000000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ticketNo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/>
        </w:rPr>
        <w:t xml:space="preserve"> A9088776D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refundType:”</w:t>
      </w:r>
      <w:r>
        <w:rPr>
          <w:rFonts w:hint="eastAsia" w:cs="Calibri"/>
          <w:kern w:val="0"/>
          <w:szCs w:val="21"/>
        </w:rPr>
        <w:t>1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auditstatus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已退票已退款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,</w:t>
      </w:r>
      <w:r>
        <w:rPr>
          <w:rFonts w:cs="Calibri"/>
          <w:kern w:val="0"/>
          <w:szCs w:val="21"/>
        </w:rPr>
        <w:t xml:space="preserve"> operatetime</w:t>
      </w:r>
      <w:r>
        <w:rPr>
          <w:rFonts w:hint="eastAsia" w:cs="Calibri"/>
          <w:kern w:val="0"/>
          <w:szCs w:val="21"/>
        </w:rPr>
        <w:t>: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2012-10-09 12:30:00</w:t>
      </w:r>
      <w:r>
        <w:rPr>
          <w:rFonts w:cs="Calibri"/>
          <w:kern w:val="0"/>
          <w:szCs w:val="21"/>
        </w:rPr>
        <w:t>”</w:t>
      </w:r>
      <w:r>
        <w:rPr>
          <w:rFonts w:hint="eastAsia" w:cs="Calibri"/>
          <w:kern w:val="0"/>
          <w:szCs w:val="21"/>
        </w:rPr>
        <w:t>}</w:t>
      </w:r>
    </w:p>
    <w:p>
      <w:r>
        <w:rPr>
          <w:rFonts w:hint="eastAsia"/>
        </w:rPr>
        <w:t>]}</w:t>
      </w:r>
    </w:p>
    <w:p/>
    <w:p>
      <w:pPr>
        <w:pStyle w:val="4"/>
      </w:pPr>
      <w:r>
        <w:t>RefundTicketApplyResponse对象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</w:t>
            </w:r>
            <w:r>
              <w:rPr>
                <w:b/>
                <w:bCs/>
              </w:rPr>
              <w:t>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uid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与请求对象一致</w:t>
            </w:r>
          </w:p>
        </w:tc>
      </w:tr>
    </w:tbl>
    <w:p/>
    <w:p>
      <w:pPr>
        <w:pStyle w:val="3"/>
        <w:rPr>
          <w:rFonts w:ascii="Calibri" w:hAnsi="Calibri" w:cs="Calibri"/>
        </w:rPr>
      </w:pPr>
      <w:r>
        <w:rPr>
          <w:rFonts w:hint="eastAsia" w:ascii="Calibri" w:hAnsi="Calibri" w:cs="Calibri"/>
        </w:rPr>
        <w:t>配送信息</w:t>
      </w:r>
      <w:r>
        <w:rPr>
          <w:rFonts w:ascii="Calibri" w:hAnsi="Calibri" w:cs="Calibri"/>
        </w:rPr>
        <w:t>通知(京东)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配送信息</w:t>
            </w:r>
            <w:r>
              <w:rPr>
                <w:rFonts w:cs="Calibri"/>
                <w:b/>
                <w:bCs/>
              </w:rPr>
              <w:t>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京东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dispatchNotify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ind w:firstLine="420"/>
        <w:rPr>
          <w:rFonts w:cs="Calibri"/>
        </w:rPr>
      </w:pPr>
    </w:p>
    <w:p>
      <w:pPr>
        <w:pStyle w:val="4"/>
        <w:rPr>
          <w:szCs w:val="21"/>
        </w:rPr>
      </w:pPr>
      <w:r>
        <w:rPr>
          <w:rFonts w:hint="eastAsia"/>
        </w:rPr>
        <w:t>DispatchNotify</w:t>
      </w:r>
      <w:r>
        <w:t>Request对象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dispatchTime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配送时间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  <w:color w:val="FF0000"/>
              </w:rPr>
              <w:t>2014-05-05 12:00:00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t>express</w:t>
            </w:r>
            <w:r>
              <w:rPr>
                <w:rFonts w:hint="eastAsia"/>
              </w:rPr>
              <w:t>CompanyCode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快递公司代码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京东指定的快递公司编码 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编码详见附加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t>express</w:t>
            </w:r>
            <w:r>
              <w:rPr>
                <w:rFonts w:hint="eastAsia"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快递单号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isPrePost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是否为提前配送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true 或 false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可默认false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sPayAfter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是否为快递到付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true 或 false</w:t>
            </w:r>
          </w:p>
          <w:p>
            <w:pPr>
              <w:pStyle w:val="49"/>
            </w:pPr>
            <w:r>
              <w:rPr>
                <w:rFonts w:hint="eastAsia"/>
                <w:color w:val="FF0000"/>
              </w:rPr>
              <w:t>可默认false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isSelfPrint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用户是否已自己打印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0000"/>
                <w:szCs w:val="21"/>
              </w:rPr>
            </w:pPr>
            <w:r>
              <w:rPr>
                <w:rFonts w:hint="eastAsia" w:cs="Calibri"/>
                <w:color w:val="00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000000"/>
                <w:szCs w:val="21"/>
              </w:rPr>
            </w:pPr>
            <w:r>
              <w:rPr>
                <w:rFonts w:hint="eastAsia" w:cs="Calibri"/>
                <w:bCs/>
                <w:color w:val="0000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 或 false</w:t>
            </w:r>
          </w:p>
          <w:p>
            <w:pPr>
              <w:pStyle w:val="49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若为true(已打印)，优先于其他状态</w:t>
            </w:r>
          </w:p>
          <w:p>
            <w:pPr>
              <w:pStyle w:val="49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可默认false</w:t>
            </w:r>
          </w:p>
        </w:tc>
      </w:tr>
    </w:tbl>
    <w:p/>
    <w:p/>
    <w:p>
      <w:r>
        <w:t>J</w:t>
      </w:r>
      <w:r>
        <w:rPr>
          <w:rFonts w:hint="eastAsia"/>
        </w:rPr>
        <w:t>son示例：</w:t>
      </w:r>
    </w:p>
    <w:p>
      <w:r>
        <w:rPr>
          <w:rFonts w:hint="eastAsia"/>
        </w:rPr>
        <w:t>{orderCd:</w:t>
      </w:r>
      <w:r>
        <w:t>”</w:t>
      </w:r>
      <w:r>
        <w:rPr>
          <w:rFonts w:hint="eastAsia"/>
        </w:rPr>
        <w:t xml:space="preserve"> 10900998877</w:t>
      </w:r>
      <w:r>
        <w:t>”</w:t>
      </w:r>
      <w:r>
        <w:rPr>
          <w:rFonts w:hint="eastAsia"/>
        </w:rPr>
        <w:t>, dispatchTime</w:t>
      </w:r>
      <w:r>
        <w:t>:”</w:t>
      </w:r>
      <w:r>
        <w:rPr>
          <w:rFonts w:hint="eastAsia"/>
          <w:color w:val="FF0000"/>
        </w:rPr>
        <w:t xml:space="preserve"> 2014-05-05 12:00:00</w:t>
      </w:r>
      <w:r>
        <w:t>”</w:t>
      </w:r>
      <w:r>
        <w:rPr>
          <w:rFonts w:hint="eastAsia"/>
        </w:rPr>
        <w:t>,</w:t>
      </w:r>
      <w:r>
        <w:t xml:space="preserve"> express</w:t>
      </w:r>
      <w:r>
        <w:rPr>
          <w:rFonts w:hint="eastAsia"/>
        </w:rPr>
        <w:t>CompanyCode:</w:t>
      </w:r>
      <w:r>
        <w:t>”</w:t>
      </w:r>
      <w:r>
        <w:rPr>
          <w:rFonts w:hint="eastAsia"/>
        </w:rPr>
        <w:t>234</w:t>
      </w:r>
      <w:r>
        <w:t>”</w:t>
      </w:r>
      <w:r>
        <w:rPr>
          <w:rFonts w:hint="eastAsia"/>
        </w:rPr>
        <w:t>,</w:t>
      </w:r>
      <w:r>
        <w:t xml:space="preserve"> express</w:t>
      </w:r>
      <w:r>
        <w:rPr>
          <w:rFonts w:hint="eastAsia"/>
        </w:rPr>
        <w:t>OrderCode:</w:t>
      </w:r>
      <w:r>
        <w:t>”</w:t>
      </w:r>
      <w:r>
        <w:rPr>
          <w:rFonts w:hint="eastAsia"/>
        </w:rPr>
        <w:t>345345345435435435345</w:t>
      </w:r>
      <w:r>
        <w:t>”</w:t>
      </w:r>
      <w:r>
        <w:rPr>
          <w:rFonts w:hint="eastAsia"/>
        </w:rPr>
        <w:t>,</w:t>
      </w:r>
    </w:p>
    <w:p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isPrePost: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 isPrePost: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isSelfPrint</w:t>
      </w:r>
      <w:r>
        <w:rPr>
          <w:b/>
          <w:bCs/>
        </w:rPr>
        <w:t>:”</w:t>
      </w:r>
      <w:r>
        <w:rPr>
          <w:rFonts w:hint="eastAsia"/>
          <w:b/>
          <w:bCs/>
        </w:rPr>
        <w:t>false</w:t>
      </w:r>
      <w:r>
        <w:rPr>
          <w:b/>
          <w:bCs/>
        </w:rPr>
        <w:t>”</w:t>
      </w:r>
    </w:p>
    <w:p>
      <w:r>
        <w:rPr>
          <w:rFonts w:hint="eastAsia"/>
        </w:rPr>
        <w:t>}</w:t>
      </w:r>
    </w:p>
    <w:p>
      <w:pPr>
        <w:pStyle w:val="3"/>
        <w:rPr>
          <w:rFonts w:ascii="Calibri" w:hAnsi="Calibri" w:cs="Calibri"/>
          <w:strike/>
        </w:rPr>
      </w:pPr>
      <w:r>
        <w:rPr>
          <w:rFonts w:hint="eastAsia" w:ascii="Calibri" w:hAnsi="Calibri" w:cs="Calibri"/>
          <w:strike/>
        </w:rPr>
        <w:t>查询订单出票状态</w:t>
      </w:r>
      <w:r>
        <w:rPr>
          <w:rFonts w:ascii="Calibri" w:hAnsi="Calibri" w:cs="Calibri"/>
          <w:strike/>
        </w:rPr>
        <w:t>(</w:t>
      </w:r>
      <w:r>
        <w:rPr>
          <w:rFonts w:hint="eastAsia" w:ascii="Calibri" w:hAnsi="Calibri" w:cs="Calibri"/>
          <w:strike/>
        </w:rPr>
        <w:t>商家</w:t>
      </w:r>
      <w:r>
        <w:rPr>
          <w:rFonts w:ascii="Calibri" w:hAnsi="Calibri" w:cs="Calibri"/>
          <w:strike/>
        </w:rPr>
        <w:t>)</w:t>
      </w:r>
    </w:p>
    <w:p>
      <w:pPr>
        <w:pStyle w:val="51"/>
        <w:numPr>
          <w:ilvl w:val="0"/>
          <w:numId w:val="9"/>
        </w:numPr>
        <w:ind w:firstLineChars="0"/>
        <w:rPr>
          <w:rFonts w:cs="Calibri"/>
        </w:rPr>
      </w:pPr>
      <w:r>
        <w:rPr>
          <w:rFonts w:cs="Calibri"/>
        </w:rPr>
        <w:t>此接口为</w:t>
      </w:r>
      <w:r>
        <w:rPr>
          <w:rFonts w:hint="eastAsia" w:cs="Calibri"/>
        </w:rPr>
        <w:t>查询出票中的订单的出票状态，预防商家不能及时通知订单的出票状态，影响出票流程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查询订单出票状态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商家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queryTicketStatus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r>
        <w:rPr>
          <w:rFonts w:hint="eastAsia"/>
        </w:rPr>
        <w:t>Query</w:t>
      </w:r>
      <w:r>
        <w:t>Ticket</w:t>
      </w:r>
      <w:r>
        <w:rPr>
          <w:rFonts w:hint="eastAsia"/>
        </w:rPr>
        <w:t>Status</w:t>
      </w:r>
      <w:r>
        <w:t>Request对象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59"/>
        <w:gridCol w:w="1701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OrderCd</w:t>
            </w:r>
            <w:r>
              <w:rPr>
                <w:b/>
                <w:bCs/>
              </w:rPr>
              <w:t>List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商家订单号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 String 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S</w:t>
            </w:r>
            <w:r>
              <w:rPr>
                <w:rFonts w:hint="eastAsia"/>
              </w:rPr>
              <w:t>ize&lt;=10</w:t>
            </w:r>
          </w:p>
        </w:tc>
      </w:tr>
    </w:tbl>
    <w:p>
      <w:pPr>
        <w:ind w:firstLine="420"/>
        <w:rPr>
          <w:rFonts w:cs="Calibri"/>
        </w:rPr>
      </w:pPr>
    </w:p>
    <w:p>
      <w:pPr>
        <w:pStyle w:val="4"/>
      </w:pPr>
      <w:r>
        <w:rPr>
          <w:rFonts w:hint="eastAsia"/>
        </w:rPr>
        <w:t>Query</w:t>
      </w:r>
      <w:r>
        <w:t>Ticket</w:t>
      </w:r>
      <w:r>
        <w:rPr>
          <w:rFonts w:hint="eastAsia"/>
        </w:rPr>
        <w:t>Status</w:t>
      </w:r>
      <w:r>
        <w:t>Response对象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417"/>
        <w:gridCol w:w="1701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orderStatusInfoList</w:t>
            </w:r>
          </w:p>
        </w:tc>
        <w:tc>
          <w:tcPr>
            <w:tcW w:w="141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返回结果列表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</w:t>
            </w:r>
            <w:r>
              <w:rPr>
                <w:rFonts w:cs="Calibri"/>
                <w:szCs w:val="21"/>
              </w:rPr>
              <w:t>OrderStatusInfo</w:t>
            </w:r>
            <w:r>
              <w:rPr>
                <w:rFonts w:hint="eastAsia" w:cs="Calibri"/>
                <w:szCs w:val="21"/>
              </w:rPr>
              <w:t>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rPr>
          <w:b/>
          <w:lang w:val="zh-CN"/>
        </w:rPr>
      </w:pPr>
      <w:r>
        <w:rPr>
          <w:rFonts w:ascii="Times New Roman" w:hAnsi="Times New Roman"/>
          <w:b/>
          <w:bCs/>
          <w:kern w:val="0"/>
          <w:sz w:val="32"/>
          <w:szCs w:val="32"/>
          <w:lang w:val="zh-CN"/>
        </w:rPr>
        <w:t>OrderStatusInfo</w:t>
      </w:r>
      <w:r>
        <w:rPr>
          <w:rFonts w:hint="eastAsia" w:ascii="Times New Roman" w:hAnsi="Times New Roman"/>
          <w:b/>
          <w:bCs/>
          <w:kern w:val="0"/>
          <w:sz w:val="32"/>
          <w:szCs w:val="32"/>
          <w:lang w:val="zh-CN"/>
        </w:rPr>
        <w:t xml:space="preserve"> 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成功或失败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Boolean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true 或 false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Success为false时存在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</w:t>
            </w:r>
            <w:r>
              <w:t>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消息唯一编码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ticketInfos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</w:t>
            </w:r>
            <w:r>
              <w:t xml:space="preserve"> </w:t>
            </w:r>
            <w:r>
              <w:rPr>
                <w:rFonts w:cs="Calibri"/>
                <w:szCs w:val="21"/>
              </w:rPr>
              <w:t>TicketStatusInfo&gt;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见TicketStatusInfo定义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param1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备用字段1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备用字段2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aram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备用字段3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/>
    <w:p/>
    <w:p>
      <w:pPr>
        <w:pStyle w:val="4"/>
      </w:pPr>
      <w:r>
        <w:t>TicketStatusInfo对象</w:t>
      </w:r>
    </w:p>
    <w:p/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16"/>
        <w:gridCol w:w="1010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01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乘机人姓名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certificateNo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证件号码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ticketNo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票号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仅成功时存在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tripType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旅途类别</w:t>
            </w:r>
          </w:p>
        </w:tc>
        <w:tc>
          <w:tcPr>
            <w:tcW w:w="111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0单程 1 返程</w:t>
            </w:r>
          </w:p>
        </w:tc>
      </w:tr>
    </w:tbl>
    <w:p/>
    <w:p/>
    <w:p/>
    <w:p>
      <w:pPr>
        <w:pStyle w:val="3"/>
        <w:rPr>
          <w:rFonts w:ascii="Calibri" w:hAnsi="Calibri" w:cs="Calibri"/>
        </w:rPr>
      </w:pPr>
      <w:r>
        <w:rPr>
          <w:rFonts w:hint="eastAsia" w:ascii="Calibri" w:hAnsi="Calibri" w:cs="Calibri"/>
        </w:rPr>
        <w:t>取消PNR接口</w:t>
      </w:r>
    </w:p>
    <w:p>
      <w:pPr>
        <w:rPr>
          <w:lang w:val="zh-CN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取消PNR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cancelPnr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CancelPnr</w:t>
      </w:r>
      <w:r>
        <w:t>Request</w:t>
      </w:r>
      <w:r>
        <w:rPr>
          <w:rFonts w:hint="eastAsia"/>
        </w:rP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6"/>
        <w:gridCol w:w="117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orderCd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工单</w:t>
            </w:r>
            <w:r>
              <w:t>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orderNo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param1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param2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 w:cs="Calibri"/>
                <w:b/>
                <w:bCs/>
                <w:kern w:val="0"/>
                <w:szCs w:val="21"/>
              </w:rPr>
              <w:t>param3</w:t>
            </w:r>
          </w:p>
        </w:tc>
        <w:tc>
          <w:tcPr>
            <w:tcW w:w="208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备用字段</w:t>
            </w:r>
          </w:p>
        </w:tc>
        <w:tc>
          <w:tcPr>
            <w:tcW w:w="117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/>
    <w:p>
      <w:pPr>
        <w:pStyle w:val="4"/>
      </w:pPr>
      <w:r>
        <w:rPr>
          <w:rFonts w:hint="eastAsia"/>
        </w:rPr>
        <w:t>CancelPnr</w:t>
      </w:r>
      <w:r>
        <w:t>Response 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orderNo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cancelPnrTime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消息时间戳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2014-05-05 12:00:00</w:t>
            </w:r>
          </w:p>
        </w:tc>
      </w:tr>
    </w:tbl>
    <w:p/>
    <w:p>
      <w:r>
        <w:rPr>
          <w:rFonts w:hint="eastAsia"/>
        </w:rPr>
        <w:t>注：调用超时情况下。京东会重复调用。商家需防重处理。将第一次收到消息时间返回。商家收到消息视为PNR取消成功。</w:t>
      </w:r>
    </w:p>
    <w:p>
      <w:pPr>
        <w:pStyle w:val="3"/>
      </w:pPr>
      <w:r>
        <w:rPr>
          <w:rFonts w:hint="eastAsia"/>
        </w:rPr>
        <w:t>订单详情接口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订单详情</w:t>
            </w:r>
            <w:r>
              <w:rPr>
                <w:rFonts w:cs="Calibri"/>
                <w:b/>
                <w:bCs/>
              </w:rPr>
              <w:t>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OrderInfoRequest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>请求参数OrderInfoRequest</w:t>
      </w:r>
    </w:p>
    <w:tbl>
      <w:tblPr>
        <w:tblStyle w:val="3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6"/>
        <w:gridCol w:w="1174"/>
        <w:gridCol w:w="992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shd w:val="clear" w:color="auto" w:fill="auto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086" w:type="dxa"/>
            <w:shd w:val="clear" w:color="auto" w:fill="auto"/>
          </w:tcPr>
          <w:p>
            <w:pPr>
              <w:pStyle w:val="49"/>
            </w:pPr>
            <w:r>
              <w:t>京东订单号</w:t>
            </w:r>
          </w:p>
        </w:tc>
        <w:tc>
          <w:tcPr>
            <w:tcW w:w="1174" w:type="dxa"/>
            <w:shd w:val="clear" w:color="auto" w:fill="auto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shd w:val="clear" w:color="auto" w:fill="auto"/>
          </w:tcPr>
          <w:p>
            <w:pPr>
              <w:pStyle w:val="49"/>
              <w:rPr>
                <w:b/>
                <w:bCs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响应</w:t>
      </w:r>
      <w:r>
        <w:t>结果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orderInfo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订单明细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OrderInfo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responseMessage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</w:t>
            </w:r>
            <w:r>
              <w:rPr>
                <w:sz w:val="18"/>
                <w:szCs w:val="18"/>
              </w:rPr>
              <w:t>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订单</w:t>
      </w:r>
      <w:r>
        <w:t>明细</w:t>
      </w:r>
      <w:r>
        <w:rPr>
          <w:rFonts w:hint="eastAsia"/>
        </w:rPr>
        <w:t>OrderInfo</w:t>
      </w:r>
    </w:p>
    <w:tbl>
      <w:tblPr>
        <w:tblStyle w:val="37"/>
        <w:tblW w:w="863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229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sz w:val="21"/>
              </w:rPr>
              <w:t>parentOrderCode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父订单号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eastAsia="宋体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eastAsia="宋体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拆单父订单号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flyType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</w:t>
            </w:r>
            <w:r>
              <w:t>程类型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FlyType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OW-单程；RT-往返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placeTime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sourceType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订单来源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0-PC端 1-M版 8-京东APP 3-JD大客户 4-商旅 6-OneBox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等待付款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2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出票中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3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出票成功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4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出票失败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5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出票失败，退款完成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订单取消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7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客户取消订单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orderPrice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订单</w:t>
            </w:r>
            <w:r>
              <w:rPr>
                <w:color w:val="00B050"/>
              </w:rPr>
              <w:t>金额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kern w:val="0"/>
                <w:szCs w:val="21"/>
              </w:rPr>
            </w:pPr>
            <w:r>
              <w:rPr>
                <w:rFonts w:hint="eastAsia" w:cs="Calibri"/>
                <w:color w:val="00B050"/>
                <w:kern w:val="0"/>
                <w:szCs w:val="21"/>
              </w:rPr>
              <w:t>Double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issueTime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出票</w:t>
            </w:r>
            <w:r>
              <w:rPr>
                <w:color w:val="00B050"/>
              </w:rPr>
              <w:t>时间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profit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利润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color w:val="00B050"/>
                <w:kern w:val="0"/>
                <w:szCs w:val="21"/>
              </w:rPr>
              <w:t>Double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>orderPay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/*订单付款标记：1、已付款，0、未付款*/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modifiedTime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订单完成时间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kern w:val="0"/>
                <w:szCs w:val="21"/>
              </w:rPr>
            </w:pPr>
            <w:r>
              <w:rPr>
                <w:rFonts w:hint="eastAsia" w:cs="Calibri"/>
                <w:color w:val="00B050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venderId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商家ID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Long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103171</w:t>
            </w:r>
            <w:r>
              <w:rPr>
                <w:rFonts w:hint="eastAsia" w:cs="Calibri"/>
                <w:szCs w:val="21"/>
              </w:rPr>
              <w:t>-芒果；</w:t>
            </w:r>
            <w:r>
              <w:rPr>
                <w:rFonts w:cs="Calibri"/>
                <w:szCs w:val="21"/>
              </w:rPr>
              <w:t>62634</w:t>
            </w:r>
            <w:r>
              <w:rPr>
                <w:rFonts w:hint="eastAsia" w:cs="Calibri"/>
                <w:szCs w:val="21"/>
              </w:rPr>
              <w:t>-四川去哪儿；</w:t>
            </w:r>
            <w:r>
              <w:rPr>
                <w:rFonts w:cs="Calibri"/>
                <w:szCs w:val="21"/>
              </w:rPr>
              <w:t>188126</w:t>
            </w:r>
            <w:r>
              <w:rPr>
                <w:rFonts w:hint="eastAsia" w:cs="Calibri"/>
                <w:szCs w:val="21"/>
              </w:rPr>
              <w:t>-东鹰；124207-携程；138669-国航；</w:t>
            </w:r>
            <w:r>
              <w:rPr>
                <w:rFonts w:cs="Calibri"/>
                <w:szCs w:val="21"/>
              </w:rPr>
              <w:t>86385</w:t>
            </w:r>
            <w:r>
              <w:rPr>
                <w:rFonts w:hint="eastAsia" w:cs="Calibri"/>
                <w:szCs w:val="21"/>
              </w:rPr>
              <w:t>-首航；</w:t>
            </w:r>
            <w:r>
              <w:rPr>
                <w:rFonts w:cs="Calibri"/>
                <w:szCs w:val="21"/>
              </w:rPr>
              <w:t>106706</w:t>
            </w:r>
            <w:r>
              <w:rPr>
                <w:rFonts w:hint="eastAsia" w:cs="Calibri"/>
                <w:szCs w:val="21"/>
              </w:rPr>
              <w:t>-深航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</w:t>
            </w:r>
            <w:r>
              <w:t>订单号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paymentMethod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1-在线支付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2-余额支付 3-京劵支付 4-东劵支付 12-(在线,余额)混合支付 13-(在线,京劵)混合支付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 xml:space="preserve"> 14-(在线,东劵)混合支付 23-(余额,京劵)混合支付 24-(余额,东劵)混合支付 123-(在线,余额,京劵)混合支付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124-(在线,余额,东劵)混合支付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乘机人订票信息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List&lt;Ticket&gt;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deliveryOrders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配送单信息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List&lt;DeliveryOrder&gt;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areRemarks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退改签信息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List&lt;FareRemark &gt;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payments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支付明细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List&lt;Payment&gt;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contact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联系</w:t>
            </w:r>
            <w:r>
              <w:rPr>
                <w:rFonts w:cs="Calibri"/>
                <w:kern w:val="0"/>
                <w:szCs w:val="21"/>
              </w:rPr>
              <w:t>人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Contact</w:t>
            </w:r>
          </w:p>
        </w:tc>
        <w:tc>
          <w:tcPr>
            <w:tcW w:w="22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用户账号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用户名称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userLevel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用户级别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50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注册会员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56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铁牌会员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60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铜牌会员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61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银牌会员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62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金牌会员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63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钻石会员</w:t>
            </w:r>
            <w:r>
              <w:rPr>
                <w:rFonts w:hint="eastAsia" w:cs="Calibri"/>
                <w:szCs w:val="21"/>
              </w:rPr>
              <w:t>；</w:t>
            </w:r>
            <w:r>
              <w:rPr>
                <w:rFonts w:cs="Calibri"/>
                <w:szCs w:val="21"/>
              </w:rPr>
              <w:t>88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双钻会员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isSafe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是否有保险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是否有保险：1、是，2、否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isChanged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是否改期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是否有改期：1、是，</w:t>
            </w:r>
            <w:r>
              <w:rPr>
                <w:rFonts w:cs="Calibri"/>
                <w:szCs w:val="21"/>
              </w:rPr>
              <w:t>0</w:t>
            </w:r>
            <w:r>
              <w:rPr>
                <w:rFonts w:hint="eastAsia" w:cs="Calibri"/>
                <w:szCs w:val="21"/>
              </w:rPr>
              <w:t>、否</w:t>
            </w:r>
          </w:p>
        </w:tc>
      </w:tr>
    </w:tbl>
    <w:p/>
    <w:p>
      <w:pPr>
        <w:pStyle w:val="4"/>
      </w:pPr>
      <w:r>
        <w:t xml:space="preserve">Insurance </w:t>
      </w:r>
      <w:r>
        <w:rPr>
          <w:rFonts w:hint="eastAsia"/>
        </w:rPr>
        <w:t>保单</w:t>
      </w:r>
    </w:p>
    <w:p>
      <w:pPr>
        <w:rPr>
          <w:lang w:val="zh-CN"/>
        </w:rPr>
      </w:pPr>
    </w:p>
    <w:tbl>
      <w:tblPr>
        <w:tblStyle w:val="37"/>
        <w:tblW w:w="96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022"/>
        <w:gridCol w:w="1701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02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保险信息表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票号ID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insuranceNo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保单</w:t>
            </w:r>
            <w:r>
              <w:t>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保险状态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 投保成功 1 退保成功 2 待投保 3 投保失败 4 待退保 5 退保失败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购买分数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salePrice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保险售价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cs="Calibri"/>
                <w:kern w:val="0"/>
                <w:szCs w:val="21"/>
              </w:rPr>
              <w:t>Double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costPrice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保险成本价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Double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险种名称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险种代码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createTime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创建日期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Ticket</w:t>
      </w:r>
      <w:r>
        <w:t xml:space="preserve"> </w:t>
      </w:r>
      <w:r>
        <w:rPr>
          <w:rFonts w:hint="eastAsia"/>
        </w:rPr>
        <w:t>票对象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022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02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成人舱位代码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childClassNo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儿童舱位代码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成人</w:t>
            </w:r>
            <w:r>
              <w:rPr>
                <w:rFonts w:cs="Calibri"/>
                <w:kern w:val="0"/>
                <w:szCs w:val="21"/>
              </w:rPr>
              <w:t>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childPrice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儿童</w:t>
            </w:r>
            <w:r>
              <w:rPr>
                <w:rFonts w:cs="Calibri"/>
                <w:kern w:val="0"/>
                <w:szCs w:val="21"/>
              </w:rPr>
              <w:t>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venderPrice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商家成本价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originalPrice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原始票面价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basePrice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Y舱价格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buildFee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基建费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oiltax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燃油费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childFee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儿童燃油费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ticketNo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机票编号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totalPrice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总计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profit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盈利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promotionType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促销类型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1-直降；2-返券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iscount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促销金额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passenger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Passenger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航班</w:t>
            </w:r>
            <w:r>
              <w:rPr>
                <w:rFonts w:cs="Calibri"/>
                <w:kern w:val="0"/>
                <w:szCs w:val="21"/>
              </w:rPr>
              <w:t>信息集合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List&lt;Flight&gt;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insurances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保单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szCs w:val="21"/>
              </w:rPr>
              <w:t>List&lt;Insurance&gt;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票</w:t>
            </w:r>
            <w:r>
              <w:rPr>
                <w:rFonts w:cs="Calibri"/>
                <w:kern w:val="0"/>
                <w:szCs w:val="21"/>
              </w:rPr>
              <w:t>状态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票状态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1、等待付款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2、出票成功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3、出票失败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4、退票成功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5、退款中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6、退款完成，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10、退票审核中，11、退票失败,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20改期成功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isChanged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是否</w:t>
            </w:r>
            <w:r>
              <w:rPr>
                <w:rFonts w:cs="Calibri"/>
                <w:kern w:val="0"/>
                <w:szCs w:val="21"/>
              </w:rPr>
              <w:t>改期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是否改期 0:没有;1:有</w:t>
            </w:r>
          </w:p>
        </w:tc>
      </w:tr>
    </w:tbl>
    <w:p/>
    <w:p>
      <w:pPr>
        <w:pStyle w:val="4"/>
      </w:pPr>
      <w:r>
        <w:rPr>
          <w:rFonts w:hint="eastAsia"/>
        </w:rPr>
        <w:t>Flight  航班</w:t>
      </w:r>
      <w:r>
        <w:t>信息</w:t>
      </w:r>
    </w:p>
    <w:tbl>
      <w:tblPr>
        <w:tblStyle w:val="37"/>
        <w:tblW w:w="96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022"/>
        <w:gridCol w:w="1701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02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数据库</w:t>
            </w:r>
            <w:r>
              <w:t>ID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出发城市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City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到达城市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City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起飞日期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出发时间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HHmm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depAirPort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出发机场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AirPort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arrDate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</w:t>
            </w:r>
            <w:r>
              <w:rPr>
                <w:rFonts w:cs="Calibri"/>
                <w:kern w:val="0"/>
                <w:szCs w:val="21"/>
              </w:rPr>
              <w:t>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HHmm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arrAirPort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到达机场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</w:t>
            </w:r>
            <w:r>
              <w:rPr>
                <w:rFonts w:cs="Calibri"/>
                <w:kern w:val="0"/>
                <w:szCs w:val="21"/>
              </w:rPr>
              <w:t>P</w:t>
            </w:r>
            <w:r>
              <w:rPr>
                <w:rFonts w:hint="eastAsia" w:cs="Calibri"/>
                <w:kern w:val="0"/>
                <w:szCs w:val="21"/>
              </w:rPr>
              <w:t>ort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airCorp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航空公司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AirCorp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航班号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isStop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是否经停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Boolean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stopCity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经停城市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depterm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出发航站楼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arrterm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到达航站楼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乘机</w:t>
      </w:r>
      <w:r>
        <w:t>人</w:t>
      </w:r>
      <w:r>
        <w:rPr>
          <w:rFonts w:hint="eastAsia"/>
        </w:rPr>
        <w:t>Passenger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乘机人ID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乘机人名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passengerType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乘客</w:t>
            </w:r>
            <w:r>
              <w:rPr>
                <w:rFonts w:cs="Calibri"/>
                <w:kern w:val="0"/>
                <w:szCs w:val="21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PassengerType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birthday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  <w:r>
              <w:rPr>
                <w:sz w:val="18"/>
                <w:szCs w:val="18"/>
              </w:rPr>
              <w:t>号码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certificate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乘客</w:t>
      </w:r>
      <w:r>
        <w:t>类型</w:t>
      </w:r>
      <w:r>
        <w:rPr>
          <w:rFonts w:hint="eastAsia"/>
        </w:rPr>
        <w:t>PassengerType</w:t>
      </w:r>
    </w:p>
    <w:tbl>
      <w:tblPr>
        <w:tblStyle w:val="37"/>
        <w:tblW w:w="418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ADT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成人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b/>
                <w:bCs/>
              </w:rPr>
              <w:t>CHD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Calibri"/>
                <w:kern w:val="0"/>
                <w:szCs w:val="21"/>
              </w:rPr>
              <w:t>儿童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commentRangeStart w:id="7"/>
            <w:r>
              <w:rPr>
                <w:rFonts w:hint="eastAsia"/>
                <w:b/>
                <w:bCs/>
              </w:rPr>
              <w:t>INF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婴儿</w:t>
            </w:r>
            <w:commentRangeEnd w:id="7"/>
            <w:r>
              <w:rPr>
                <w:rStyle w:val="35"/>
              </w:rPr>
              <w:commentReference w:id="7"/>
            </w: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证件 Certificate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IDC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身份证</w:t>
            </w:r>
            <w:r>
              <w:rPr>
                <w:rFonts w:hint="eastAsia" w:cs="Calibri"/>
                <w:szCs w:val="21"/>
              </w:rPr>
              <w:t>；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PSP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护照</w:t>
            </w:r>
            <w:r>
              <w:rPr>
                <w:rFonts w:hint="eastAsia" w:cs="Calibri"/>
                <w:szCs w:val="21"/>
              </w:rPr>
              <w:t>；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MOC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军官证</w:t>
            </w:r>
            <w:r>
              <w:rPr>
                <w:rFonts w:hint="eastAsia" w:cs="Calibri"/>
                <w:szCs w:val="21"/>
              </w:rPr>
              <w:t>；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HKM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港澳通行证</w:t>
            </w:r>
            <w:r>
              <w:rPr>
                <w:rFonts w:hint="eastAsia" w:cs="Calibri"/>
                <w:szCs w:val="21"/>
              </w:rPr>
              <w:t>；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TW1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回乡证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TW2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台胞证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SEA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国际海员证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OTHER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cs="Calibri"/>
                <w:szCs w:val="21"/>
              </w:rPr>
              <w:t>其他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  <w:r>
              <w:rPr>
                <w:sz w:val="18"/>
                <w:szCs w:val="18"/>
              </w:rPr>
              <w:t>号码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t xml:space="preserve">FareRemark </w:t>
      </w:r>
      <w:r>
        <w:rPr>
          <w:rFonts w:hint="eastAsia"/>
        </w:rPr>
        <w:t>退改签对象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</w:t>
            </w:r>
            <w: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Trip</w:t>
            </w:r>
            <w:r>
              <w:rPr>
                <w:rFonts w:cs="Calibri"/>
                <w:szCs w:val="21"/>
              </w:rPr>
              <w:t>Type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signText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签转规定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changeText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改期规定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1-行程单，2-全额发票，3-行程单+差额发票，4-未知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refundText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退票规定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luggallow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行李额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1、不要行程单，2、机场自取，3、配送行程单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mealInfo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餐食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r>
        <w:t>PaymentInfo</w:t>
      </w:r>
      <w:r>
        <w:rPr>
          <w:rFonts w:hint="eastAsia"/>
        </w:rPr>
        <w:t>支付对象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支付ID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paymentType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支付方式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1、在线支付 2.余额支付 3.京券支付 4.东券支付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    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0未支付,1已支付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支付内容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/>
    <w:p>
      <w:pPr>
        <w:pStyle w:val="4"/>
      </w:pPr>
      <w:bookmarkStart w:id="58" w:name="_Toc459399781"/>
      <w:r>
        <w:t>DeliveryOrder</w:t>
      </w:r>
      <w:r>
        <w:rPr>
          <w:rFonts w:hint="eastAsia"/>
        </w:rPr>
        <w:t xml:space="preserve"> 配送单</w:t>
      </w:r>
      <w:r>
        <w:t>信息</w:t>
      </w:r>
    </w:p>
    <w:tbl>
      <w:tblPr>
        <w:tblStyle w:val="37"/>
        <w:tblW w:w="961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42"/>
        <w:gridCol w:w="2632"/>
        <w:gridCol w:w="18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54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63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89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deliveryType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行程单配送方式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配送类型：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1、不要行程单，2、机场自取，3、配送行程单，4、快递（自付），5、企业差旅特有类型：行程单统一提供，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6、快递收费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deliveryOrderType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 xml:space="preserve">配送单类型 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0:行程单配送   1:保险单配送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orderCode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订单编号,ERP订单编号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姓名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   </w:t>
            </w:r>
            <w:r>
              <w:rPr>
                <w:rFonts w:cs="Calibri"/>
                <w:szCs w:val="21"/>
              </w:rPr>
              <w:t xml:space="preserve">  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电子</w:t>
            </w:r>
            <w:r>
              <w:t>邮箱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province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省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city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城市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区域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地址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postcode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邮编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fee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快递费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行程单状态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0需打印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1已打印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2未打印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3已邮寄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4已作废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5未配送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6已配送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7待退款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8退款中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9退款完成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printDate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打印日期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单程：去程起飞日期，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往返：返程起飞日期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letterCode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挂号信单号,快递单号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54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deliveryDate</w:t>
            </w:r>
          </w:p>
        </w:tc>
        <w:tc>
          <w:tcPr>
            <w:tcW w:w="254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行程单配送时间</w:t>
            </w:r>
          </w:p>
        </w:tc>
        <w:tc>
          <w:tcPr>
            <w:tcW w:w="263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89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bookmarkEnd w:id="58"/>
    <w:p>
      <w:pPr>
        <w:pStyle w:val="3"/>
      </w:pPr>
      <w:r>
        <w:rPr>
          <w:rFonts w:hint="eastAsia"/>
        </w:rPr>
        <w:t>反向</w:t>
      </w:r>
      <w:r>
        <w:t>下单接口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反向下单</w:t>
            </w:r>
            <w:r>
              <w:rPr>
                <w:rFonts w:cs="Calibri"/>
                <w:b/>
                <w:bCs/>
              </w:rPr>
              <w:t>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BookingRequest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http://jipiao.jd.com/booking/booking.action</w:t>
            </w:r>
          </w:p>
        </w:tc>
      </w:tr>
    </w:tbl>
    <w:p/>
    <w:p>
      <w:pPr>
        <w:pStyle w:val="4"/>
      </w:pPr>
      <w:r>
        <w:rPr>
          <w:rFonts w:hint="eastAsia"/>
        </w:rPr>
        <w:t>BookingRequest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08"/>
        <w:gridCol w:w="1559"/>
        <w:gridCol w:w="851"/>
        <w:gridCol w:w="20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0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0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saleOrderCode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原始</w:t>
            </w:r>
            <w:r>
              <w:rPr>
                <w:rFonts w:cs="Calibri"/>
                <w:kern w:val="0"/>
                <w:szCs w:val="21"/>
              </w:rPr>
              <w:t>订单号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orderCd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改期订单号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Long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工单</w:t>
            </w:r>
            <w:r>
              <w:rPr>
                <w:rFonts w:cs="Calibri"/>
                <w:szCs w:val="21"/>
              </w:rPr>
              <w:t>订单</w:t>
            </w:r>
            <w:r>
              <w:rPr>
                <w:rFonts w:hint="eastAsia" w:cs="Calibri"/>
                <w:szCs w:val="21"/>
              </w:rPr>
              <w:t>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sourceId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商家ID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sourceType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订单来源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    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orkorder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工单系统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flyType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飞行类型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0单程，1往返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userId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用户Id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userLevel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用户</w:t>
            </w:r>
            <w:r>
              <w:rPr>
                <w:rFonts w:cs="Calibri"/>
                <w:kern w:val="0"/>
                <w:szCs w:val="21"/>
              </w:rPr>
              <w:t>等级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orderPrice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订单金额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</w:t>
            </w: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clientIp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Ip地址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Times New Roman" w:cs="宋体"/>
                <w:szCs w:val="21"/>
              </w:rPr>
              <w:t>isSafe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是否购买保险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boolean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00" w:firstLineChars="100"/>
              <w:rPr>
                <w:rFonts w:cs="Calibri"/>
                <w:bCs/>
                <w:szCs w:val="21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下单时是否购买保险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国内：true-是；false-否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Times New Roman" w:cs="宋体"/>
                <w:szCs w:val="21"/>
              </w:rPr>
            </w:pPr>
            <w:r>
              <w:rPr>
                <w:rFonts w:ascii="宋体" w:hAnsi="Times New Roman" w:cs="宋体"/>
                <w:szCs w:val="21"/>
              </w:rPr>
              <w:t>deliveryFee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配送费用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00" w:firstLineChars="1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否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如果是配送类型是快递收费，则总金额要增加快递费用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bookTrips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行程信息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List&lt;BookTrip&gt;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bookPassengers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List&lt;BookPassenger&gt;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linkman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联系人信息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BookLinkman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deliveryInfo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配送信息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BookDelivery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paymentInfo</w:t>
            </w:r>
          </w:p>
        </w:tc>
        <w:tc>
          <w:tcPr>
            <w:tcW w:w="200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支付信息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PaymentInfo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01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支付</w:t>
      </w:r>
      <w:r>
        <w:t>类</w:t>
      </w:r>
      <w:r>
        <w:rPr>
          <w:rFonts w:hint="eastAsia"/>
        </w:rPr>
        <w:t xml:space="preserve"> </w:t>
      </w:r>
      <w:r>
        <w:t>PaymentInfo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19"/>
        <w:gridCol w:w="1368"/>
        <w:gridCol w:w="758"/>
        <w:gridCol w:w="260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  <w:highlight w:val="white"/>
              </w:rPr>
              <w:t>参数名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中文含义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r>
              <w:t>必填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  <w:highlight w:val="white"/>
              </w:rPr>
              <w:t>onlineMoney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在线支付金额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自营暂只支持在线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isC</w:t>
            </w: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ouponJing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是否使用京劵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‘1’ 使用 ‘0’ 不用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couponJingIds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京劵ID字符串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1234,2345,4567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couponJingMoney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使用京劵总额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isC</w:t>
            </w: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oupon</w:t>
            </w: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  <w:t>Dong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是否使用东劵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‘1’ 使用 ‘0’ 不用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couponDongIds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东劵ID字符串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1234,2345,4567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couponDongMoney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使用东劵总额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balanceMoney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余额总额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如使用余额此值需传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isBalance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是否使用余额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‘1’ 使用余额‘0’ 不用余额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kern w:val="0"/>
                <w:sz w:val="20"/>
                <w:szCs w:val="20"/>
              </w:rPr>
              <w:t>paymentPassword</w:t>
            </w:r>
          </w:p>
        </w:tc>
        <w:tc>
          <w:tcPr>
            <w:tcW w:w="14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支付密码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</w:tcPr>
          <w:p>
            <w:pPr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只要不是在线支付，需传入</w:t>
            </w:r>
          </w:p>
        </w:tc>
      </w:tr>
    </w:tbl>
    <w:p/>
    <w:p>
      <w:pPr>
        <w:rPr>
          <w:lang w:val="zh-CN"/>
        </w:rPr>
      </w:pPr>
    </w:p>
    <w:p>
      <w:pPr>
        <w:pStyle w:val="4"/>
      </w:pPr>
      <w:r>
        <w:t>BookTrip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color w:val="FF0000"/>
                <w:sz w:val="20"/>
                <w:szCs w:val="20"/>
              </w:rPr>
              <w:t>changeType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改期</w:t>
            </w:r>
            <w:r>
              <w:rPr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10"/>
              </w:numPr>
              <w:jc w:val="left"/>
              <w:rPr>
                <w:rFonts w:hint="eastAsia" w:ascii="Applied Font" w:hAnsi="Applied Font" w:cs="Arial"/>
                <w:color w:val="FF0000"/>
                <w:sz w:val="18"/>
                <w:szCs w:val="18"/>
              </w:rPr>
            </w:pPr>
            <w:r>
              <w:rPr>
                <w:rFonts w:ascii="Applied Font" w:hAnsi="Applied Font" w:cs="Arial"/>
                <w:color w:val="FF0000"/>
                <w:sz w:val="18"/>
                <w:szCs w:val="18"/>
              </w:rPr>
              <w:t>免费改签</w:t>
            </w:r>
          </w:p>
          <w:p>
            <w:pPr>
              <w:numPr>
                <w:ilvl w:val="0"/>
                <w:numId w:val="10"/>
              </w:num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ascii="Applied Font" w:hAnsi="Applied Font" w:cs="Arial"/>
                <w:color w:val="FF0000"/>
                <w:sz w:val="18"/>
                <w:szCs w:val="18"/>
              </w:rPr>
              <w:t>升舱改签</w:t>
            </w:r>
          </w:p>
          <w:p>
            <w:pPr>
              <w:numPr>
                <w:ilvl w:val="0"/>
                <w:numId w:val="10"/>
              </w:num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ascii="Applied Font" w:hAnsi="Applied Font" w:cs="Arial"/>
                <w:color w:val="FF0000"/>
                <w:sz w:val="18"/>
                <w:szCs w:val="18"/>
              </w:rPr>
              <w:t>换开（退旧出新）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color w:val="FF0000"/>
                <w:sz w:val="20"/>
                <w:szCs w:val="20"/>
              </w:rPr>
              <w:t>aultCharges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成人</w:t>
            </w:r>
            <w:r>
              <w:rPr>
                <w:color w:val="FF0000"/>
                <w:sz w:val="18"/>
                <w:szCs w:val="18"/>
              </w:rPr>
              <w:t>手续费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left="360"/>
              <w:jc w:val="left"/>
              <w:rPr>
                <w:rFonts w:hint="eastAsia" w:ascii="Applied Font" w:hAnsi="Applied Font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color w:val="FF0000"/>
                <w:sz w:val="20"/>
                <w:szCs w:val="20"/>
              </w:rPr>
              <w:t>childCharges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儿童</w:t>
            </w:r>
            <w:r>
              <w:rPr>
                <w:color w:val="FF0000"/>
                <w:sz w:val="18"/>
                <w:szCs w:val="18"/>
              </w:rPr>
              <w:t>手续费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left="360"/>
              <w:jc w:val="left"/>
              <w:rPr>
                <w:rFonts w:hint="eastAsia" w:ascii="Applied Font" w:hAnsi="Applied Font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行程标志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 单程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departure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出发机场三字码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如：SZX   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arrival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到达机场三字码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如：PEK   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depdate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航班日期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如：2011-01-01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arrdate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返程日期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如：2011-02-01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格式：YYYY-MM-DD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deptime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起飞时间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如：0800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arrtime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到达时间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如：1100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seatcode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舱位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airways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航空公司代码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airwaysCn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航空公司名称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如：南方航空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flightNo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航班号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如：CA1383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购买票价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票价 不含税 如：1000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Style w:val="84"/>
                <w:rFonts w:hint="eastAsia" w:ascii="宋体" w:hAnsi="宋体" w:cs="宋体"/>
                <w:bCs/>
                <w:sz w:val="20"/>
                <w:szCs w:val="20"/>
              </w:rPr>
              <w:t>o</w:t>
            </w:r>
            <w:r>
              <w:rPr>
                <w:rStyle w:val="84"/>
                <w:rFonts w:ascii="宋体" w:hAnsi="宋体" w:cs="宋体"/>
                <w:bCs/>
                <w:sz w:val="20"/>
                <w:szCs w:val="20"/>
              </w:rPr>
              <w:t>riginal</w:t>
            </w:r>
            <w:r>
              <w:rPr>
                <w:rStyle w:val="84"/>
                <w:rFonts w:hint="eastAsia" w:ascii="宋体" w:hAnsi="宋体" w:cs="宋体"/>
                <w:bCs/>
                <w:sz w:val="20"/>
                <w:szCs w:val="20"/>
              </w:rPr>
              <w:t>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票面价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舱位的公布运价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buildfee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机场建设费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fullPrice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Y舱价格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如：1700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childOilTax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iOilTax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venderPrice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商家成本价格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childVenderPrice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商家儿童成本价格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childSalePrice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京东儿童改期</w:t>
            </w:r>
            <w:r>
              <w:rPr>
                <w:sz w:val="18"/>
                <w:szCs w:val="18"/>
              </w:rPr>
              <w:t>费用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depCityCode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出发城市代码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如：PEK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arrCityCode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到达城市代码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如：SHA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depCityName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出发城市中文名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如：北京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arrCityName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到达城市中文名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如：上海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isStop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是否经停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1、是，0、否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stopCity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经停城市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depairdrome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出发城市机场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如：PEK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arrairdrome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到达城市机场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如：SHA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depTerminal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出发航站楼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arrTerminal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到达航站楼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discount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Total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单张合计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此价格为单个成人带税的价格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ticketChange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退票规定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ticketTurn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转签规定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ticketBack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退票规定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childSeatCode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儿童仓位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成人舱位对应的儿童仓位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mealInfo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餐食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餐食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luggallow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行李额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行李额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infantSeatCode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婴儿舱位代码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infantVenderPrice</w:t>
            </w:r>
          </w:p>
        </w:tc>
        <w:tc>
          <w:tcPr>
            <w:tcW w:w="2089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婴儿成本价</w:t>
            </w:r>
          </w:p>
        </w:tc>
        <w:tc>
          <w:tcPr>
            <w:tcW w:w="2163" w:type="dxa"/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infantSalePrice</w:t>
            </w:r>
          </w:p>
        </w:tc>
        <w:tc>
          <w:tcPr>
            <w:tcW w:w="2089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婴儿销售价</w:t>
            </w:r>
          </w:p>
        </w:tc>
        <w:tc>
          <w:tcPr>
            <w:tcW w:w="2163" w:type="dxa"/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infantBuildFee</w:t>
            </w:r>
          </w:p>
        </w:tc>
        <w:tc>
          <w:tcPr>
            <w:tcW w:w="2089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婴儿基建费</w:t>
            </w:r>
          </w:p>
        </w:tc>
        <w:tc>
          <w:tcPr>
            <w:tcW w:w="2163" w:type="dxa"/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infantCharges</w:t>
            </w:r>
          </w:p>
        </w:tc>
        <w:tc>
          <w:tcPr>
            <w:tcW w:w="2089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婴儿手续费</w:t>
            </w:r>
          </w:p>
        </w:tc>
        <w:tc>
          <w:tcPr>
            <w:tcW w:w="2163" w:type="dxa"/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r>
        <w:t>BookPassenger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441"/>
        <w:gridCol w:w="685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certtype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证件类型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IDC身份证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PSP护照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HKM</w:t>
            </w:r>
            <w:r>
              <w:rPr>
                <w:rFonts w:hint="eastAsia" w:cs="Calibri"/>
                <w:szCs w:val="21"/>
              </w:rPr>
              <w:t xml:space="preserve"> 港澳通行证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MOC军官证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TW1</w:t>
            </w:r>
            <w:r>
              <w:rPr>
                <w:rFonts w:hint="eastAsia" w:cs="Calibri"/>
                <w:szCs w:val="21"/>
              </w:rPr>
              <w:t xml:space="preserve"> 回乡证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TW2</w:t>
            </w:r>
            <w:r>
              <w:rPr>
                <w:rFonts w:hint="eastAsia" w:cs="Calibri"/>
                <w:szCs w:val="21"/>
              </w:rPr>
              <w:t xml:space="preserve"> 台胞证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SEA</w:t>
            </w:r>
            <w:r>
              <w:rPr>
                <w:rFonts w:hint="eastAsia" w:cs="Calibri"/>
                <w:szCs w:val="21"/>
              </w:rPr>
              <w:t xml:space="preserve"> 国际海员证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OTHER</w:t>
            </w:r>
            <w:r>
              <w:rPr>
                <w:rFonts w:hint="eastAsia" w:cs="Calibri"/>
                <w:szCs w:val="21"/>
              </w:rPr>
              <w:t xml:space="preserve"> 其他</w:t>
            </w:r>
          </w:p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certid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证据号码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如果是儿童非必填项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儿童定义：2-12岁，包含2周岁，但不包含12周岁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psgname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乘机人姓名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如：张三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psgsex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性别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M 男  F女  U未知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如果传入空，系统自动设置默认值U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psgtype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乘机人类型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ADT成人 CHD 儿童  INF婴儿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psgbirthdate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生日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必填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格式“</w:t>
            </w:r>
            <w:r>
              <w:rPr>
                <w:rFonts w:cs="Calibri"/>
                <w:szCs w:val="21"/>
              </w:rPr>
              <w:t>yyyy-MM-dd</w:t>
            </w:r>
            <w:r>
              <w:rPr>
                <w:rFonts w:hint="eastAsia" w:cs="Calibri"/>
                <w:szCs w:val="21"/>
              </w:rPr>
              <w:t>” 如：2008-12-26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mobileNo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乘机人手机号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insureType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保险类型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insurecount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保险购买份数0,1,2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insuranceList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List&lt;ExtInsurance&gt;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4"/>
      </w:pPr>
      <w:r>
        <w:t>BookLinkman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441"/>
        <w:gridCol w:w="685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联系人姓名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Mobile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手机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Tele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电话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Email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EMAIL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Fax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传真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t>BookDelivery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75"/>
        <w:gridCol w:w="992"/>
        <w:gridCol w:w="685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dispatchId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配送地址ID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优先通过ID查询配送地址信息。没有值时候，获取传递值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deliverytype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b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b/>
                <w:color w:val="FF0000"/>
                <w:kern w:val="0"/>
                <w:szCs w:val="21"/>
              </w:rPr>
              <w:t>配送类型</w:t>
            </w:r>
          </w:p>
          <w:p>
            <w:pPr>
              <w:jc w:val="left"/>
              <w:rPr>
                <w:rFonts w:cs="Calibri"/>
                <w:b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b/>
                <w:color w:val="FF0000"/>
                <w:kern w:val="0"/>
                <w:szCs w:val="21"/>
              </w:rPr>
              <w:t>工单</w:t>
            </w:r>
            <w:r>
              <w:rPr>
                <w:rFonts w:cs="Calibri"/>
                <w:b/>
                <w:color w:val="FF0000"/>
                <w:kern w:val="0"/>
                <w:szCs w:val="21"/>
              </w:rPr>
              <w:t>系统</w:t>
            </w:r>
            <w:r>
              <w:rPr>
                <w:rFonts w:hint="eastAsia" w:cs="Calibri"/>
                <w:b/>
                <w:color w:val="FF0000"/>
                <w:kern w:val="0"/>
                <w:szCs w:val="21"/>
              </w:rPr>
              <w:t>配送</w:t>
            </w:r>
            <w:r>
              <w:rPr>
                <w:rFonts w:cs="Calibri"/>
                <w:b/>
                <w:color w:val="FF0000"/>
                <w:kern w:val="0"/>
                <w:szCs w:val="21"/>
              </w:rPr>
              <w:t>类型</w:t>
            </w:r>
          </w:p>
          <w:p>
            <w:pPr>
              <w:jc w:val="left"/>
              <w:rPr>
                <w:rFonts w:cs="Calibri"/>
                <w:b/>
                <w:color w:val="FF0000"/>
                <w:szCs w:val="21"/>
              </w:rPr>
            </w:pPr>
            <w:r>
              <w:rPr>
                <w:rFonts w:cs="Calibri"/>
                <w:b/>
                <w:color w:val="FF0000"/>
                <w:szCs w:val="21"/>
              </w:rPr>
              <w:t>NOD</w:t>
            </w:r>
            <w:r>
              <w:rPr>
                <w:rFonts w:hint="eastAsia" w:cs="Calibri"/>
                <w:b/>
                <w:color w:val="FF0000"/>
                <w:szCs w:val="21"/>
              </w:rPr>
              <w:t>不要行程单</w:t>
            </w:r>
          </w:p>
          <w:p>
            <w:pPr>
              <w:jc w:val="left"/>
              <w:rPr>
                <w:rFonts w:cs="Calibri"/>
                <w:b/>
                <w:color w:val="FF0000"/>
                <w:szCs w:val="21"/>
              </w:rPr>
            </w:pPr>
            <w:r>
              <w:rPr>
                <w:rFonts w:cs="Calibri"/>
                <w:b/>
                <w:color w:val="FF0000"/>
                <w:szCs w:val="21"/>
              </w:rPr>
              <w:t>FRP</w:t>
            </w:r>
            <w:r>
              <w:rPr>
                <w:rFonts w:hint="eastAsia" w:cs="Calibri"/>
                <w:b/>
                <w:color w:val="FF0000"/>
                <w:szCs w:val="21"/>
              </w:rPr>
              <w:t>平邮(配送行程单)</w:t>
            </w:r>
          </w:p>
          <w:p>
            <w:pPr>
              <w:jc w:val="left"/>
              <w:rPr>
                <w:rFonts w:cs="Calibri"/>
                <w:b/>
                <w:color w:val="FF0000"/>
                <w:szCs w:val="21"/>
              </w:rPr>
            </w:pPr>
            <w:r>
              <w:rPr>
                <w:rFonts w:cs="Calibri"/>
                <w:b/>
                <w:color w:val="FF0000"/>
                <w:szCs w:val="21"/>
              </w:rPr>
              <w:t>EMS</w:t>
            </w:r>
            <w:r>
              <w:rPr>
                <w:rFonts w:hint="eastAsia" w:cs="Calibri"/>
                <w:b/>
                <w:color w:val="FF0000"/>
                <w:szCs w:val="21"/>
              </w:rPr>
              <w:t xml:space="preserve"> 快递到付</w:t>
            </w:r>
          </w:p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b/>
                <w:color w:val="FF0000"/>
                <w:szCs w:val="21"/>
              </w:rPr>
              <w:t>E</w:t>
            </w:r>
            <w:r>
              <w:rPr>
                <w:rFonts w:hint="eastAsia" w:cs="Calibri"/>
                <w:b/>
                <w:color w:val="FF0000"/>
                <w:szCs w:val="21"/>
              </w:rPr>
              <w:t>P 快递收费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NOD</w:t>
            </w:r>
            <w:r>
              <w:rPr>
                <w:rFonts w:hint="eastAsia" w:cs="Calibri"/>
                <w:szCs w:val="21"/>
              </w:rPr>
              <w:t>不要行程单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APD</w:t>
            </w:r>
            <w:r>
              <w:rPr>
                <w:rFonts w:hint="eastAsia" w:cs="Calibri"/>
                <w:color w:val="FF0000"/>
                <w:szCs w:val="21"/>
              </w:rPr>
              <w:t>机场自取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 xml:space="preserve">   （需：姓名、手机、地址为机场柜台地址、预约配送日期、预约配送时间、机场柜台ID）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注：预约配送日期 要小于等于航班起飞日期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 xml:space="preserve">   预约配送时间 为柜台的服务时间 如 </w:t>
            </w:r>
            <w:r>
              <w:rPr>
                <w:rFonts w:cs="Calibri"/>
                <w:color w:val="FF0000"/>
                <w:szCs w:val="21"/>
              </w:rPr>
              <w:t>"06:15-21:00"</w:t>
            </w:r>
          </w:p>
          <w:p>
            <w:pPr>
              <w:jc w:val="left"/>
              <w:rPr>
                <w:rFonts w:cs="Calibri"/>
                <w:szCs w:val="21"/>
              </w:rPr>
            </w:pP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FRP</w:t>
            </w:r>
            <w:r>
              <w:rPr>
                <w:rFonts w:hint="eastAsia" w:cs="Calibri"/>
                <w:szCs w:val="21"/>
              </w:rPr>
              <w:t>平邮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（需：姓名、手机、电话、省份、城市、区、地址、邮编）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EMS</w:t>
            </w:r>
            <w:r>
              <w:rPr>
                <w:rFonts w:hint="eastAsia" w:cs="Calibri"/>
                <w:szCs w:val="21"/>
              </w:rPr>
              <w:t xml:space="preserve"> 快递到付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 （需：姓名、手机、电话、省份、城市、区、地址、邮编）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</w:t>
            </w:r>
            <w:r>
              <w:rPr>
                <w:rFonts w:hint="eastAsia" w:cs="Calibri"/>
                <w:szCs w:val="21"/>
              </w:rPr>
              <w:t>P 快递收费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姓名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配送类型是机场自取、免费平信邮寄 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Mobile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手机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配送类型是机场自取、免费平信邮寄 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Tele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电话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Email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EMAIL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Fax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传真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Province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省份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City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城市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配送类型是机场自取、免费平信邮寄必填，如 北京 上海 深圳 广州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District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区域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配送类型是不需配送、机场自取不填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Address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地址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配送类型是机场自取、免费平信邮寄必填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Postcode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邮编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配送类型是不需配送、机场自取不填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bookdelivdate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预约配送日期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Date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配送类型是不需配送、免费平信邮寄不填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bookdelivtime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预约配送时间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配送类型是不需配送、免费平信邮寄不填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配送类型是机场自取必填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格式：</w:t>
            </w:r>
            <w:r>
              <w:rPr>
                <w:rFonts w:cs="Calibri"/>
                <w:szCs w:val="21"/>
              </w:rPr>
              <w:t>06:15-21:00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travelSkyId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机场柜台ID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Long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对应柜台查询接口的I</w:t>
            </w:r>
            <w:r>
              <w:rPr>
                <w:rFonts w:cs="Calibri"/>
                <w:szCs w:val="21"/>
              </w:rPr>
              <w:t>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needinvoice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是否需要行程单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 不需要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 需要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insurInvoice</w:t>
            </w:r>
          </w:p>
        </w:tc>
        <w:tc>
          <w:tcPr>
            <w:tcW w:w="2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保险发票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String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 不需要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 需要</w:t>
            </w:r>
          </w:p>
        </w:tc>
      </w:tr>
    </w:tbl>
    <w:p/>
    <w:p>
      <w:pPr>
        <w:pStyle w:val="4"/>
      </w:pPr>
      <w:r>
        <w:t>ExtInsurance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venderId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商家id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productId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count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购买份数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Booing</w:t>
      </w:r>
      <w:r>
        <w:t>Response</w:t>
      </w:r>
    </w:p>
    <w:p>
      <w:pPr>
        <w:pStyle w:val="67"/>
        <w:ind w:left="420" w:firstLine="0" w:firstLineChars="0"/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data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宋体"/>
              </w:rPr>
              <w:t>订单编号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ourier New"/>
              </w:rPr>
            </w:pPr>
            <w:r>
              <w:rPr>
                <w:rFonts w:hint="eastAsia" w:cs="Courier New"/>
              </w:rPr>
              <w:t>如果</w:t>
            </w:r>
            <w:r>
              <w:rPr>
                <w:rFonts w:hint="eastAsia" w:cs="Calibri"/>
                <w:szCs w:val="21"/>
              </w:rPr>
              <w:t>成功</w:t>
            </w:r>
            <w:r>
              <w:rPr>
                <w:rFonts w:hint="eastAsia" w:cs="Courier New"/>
              </w:rPr>
              <w:t>,返回订单编号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宋体"/>
              </w:rPr>
              <w:t>如：</w:t>
            </w:r>
            <w:r>
              <w:rPr>
                <w:rFonts w:cs="宋体"/>
              </w:rPr>
              <w:t>1102171107137</w:t>
            </w:r>
          </w:p>
        </w:tc>
      </w:tr>
    </w:tbl>
    <w:p/>
    <w:p>
      <w:pPr>
        <w:pStyle w:val="3"/>
      </w:pPr>
      <w:r>
        <w:rPr>
          <w:rFonts w:hint="eastAsia"/>
        </w:rPr>
        <w:t>改期</w:t>
      </w:r>
      <w:r>
        <w:t>完成通知</w:t>
      </w:r>
      <w:r>
        <w:rPr>
          <w:rFonts w:hint="eastAsia"/>
        </w:rPr>
        <w:t>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改期</w:t>
            </w:r>
            <w:r>
              <w:rPr>
                <w:rFonts w:cs="Calibri"/>
                <w:b/>
                <w:bCs/>
              </w:rPr>
              <w:t>完成通知接口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ChangeTicketNotifyRequest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>请求</w:t>
      </w:r>
    </w:p>
    <w:p>
      <w:pPr>
        <w:pStyle w:val="5"/>
      </w:pPr>
      <w:r>
        <w:rPr>
          <w:rFonts w:hint="eastAsia"/>
        </w:rPr>
        <w:t>C</w:t>
      </w:r>
      <w:r>
        <w:t>hangeTicketNotifyRequest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441"/>
        <w:gridCol w:w="685"/>
        <w:gridCol w:w="21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orderC</w:t>
            </w:r>
            <w:r>
              <w:rPr>
                <w:rFonts w:ascii="宋体" w:hAnsi="宋体" w:cs="宋体"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>d</w:t>
            </w:r>
            <w:r>
              <w:rPr>
                <w:rFonts w:ascii="宋体" w:hAnsi="宋体" w:cs="宋体"/>
                <w:bCs/>
                <w:sz w:val="20"/>
                <w:szCs w:val="20"/>
              </w:rPr>
              <w:t>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订单号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Long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订单号码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status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改期状态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</w:t>
            </w:r>
            <w:r>
              <w:rPr>
                <w:rFonts w:cs="Calibri"/>
                <w:szCs w:val="21"/>
              </w:rPr>
              <w:t>t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改期状态 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1：申请改期  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2：改期完成  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3：改期失败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orderPrice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订单金额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 </w:t>
            </w: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changeType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改期</w:t>
            </w:r>
            <w:r>
              <w:rPr>
                <w:rFonts w:cs="Calibri"/>
                <w:kern w:val="0"/>
                <w:szCs w:val="21"/>
              </w:rPr>
              <w:t>类型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ChangeType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tickets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机票集合</w:t>
            </w:r>
          </w:p>
        </w:tc>
        <w:tc>
          <w:tcPr>
            <w:tcW w:w="14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Li</w:t>
            </w:r>
            <w:r>
              <w:rPr>
                <w:rFonts w:cs="Calibri"/>
                <w:b/>
                <w:bCs/>
                <w:szCs w:val="21"/>
              </w:rPr>
              <w:t>st&lt;Ticket&gt;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</w:t>
            </w:r>
          </w:p>
        </w:tc>
      </w:tr>
    </w:tbl>
    <w:p/>
    <w:p>
      <w:pPr>
        <w:pStyle w:val="5"/>
      </w:pPr>
      <w:r>
        <w:rPr>
          <w:rFonts w:hint="eastAsia"/>
        </w:rPr>
        <w:t>ChangeType</w:t>
      </w:r>
    </w:p>
    <w:tbl>
      <w:tblPr>
        <w:tblStyle w:val="37"/>
        <w:tblW w:w="32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值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NONE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无  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FREE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免费改期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UPGRADES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升舱改签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CHANGE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换开</w:t>
            </w:r>
          </w:p>
        </w:tc>
      </w:tr>
    </w:tbl>
    <w:p/>
    <w:p>
      <w:pPr>
        <w:pStyle w:val="5"/>
      </w:pPr>
      <w:r>
        <w:t xml:space="preserve">Ticket </w:t>
      </w:r>
      <w:r>
        <w:rPr>
          <w:rFonts w:hint="eastAsia"/>
        </w:rPr>
        <w:t>对象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66"/>
        <w:gridCol w:w="1376"/>
        <w:gridCol w:w="1010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3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01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r>
              <w:t>classNo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舱位代码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ticketNo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票号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免费</w:t>
            </w:r>
            <w:r>
              <w:t>改期</w:t>
            </w:r>
            <w:r>
              <w:rPr>
                <w:rFonts w:hint="eastAsia"/>
              </w:rPr>
              <w:t>不</w:t>
            </w:r>
            <w:r>
              <w:t>换票号</w:t>
            </w:r>
            <w:r>
              <w:rPr>
                <w:rFonts w:hint="eastAsia"/>
              </w:rPr>
              <w:t>（原</w:t>
            </w:r>
            <w:r>
              <w:t>票号）</w:t>
            </w:r>
            <w:r>
              <w:rPr>
                <w:rFonts w:hint="eastAsia"/>
              </w:rPr>
              <w:t>，</w:t>
            </w:r>
            <w:r>
              <w:t>否则新票号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/>
              </w:rPr>
              <w:t>issueTime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出票时间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price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票</w:t>
            </w:r>
            <w:r>
              <w:rPr>
                <w:rFonts w:cs="Calibri"/>
                <w:kern w:val="0"/>
                <w:szCs w:val="21"/>
              </w:rPr>
              <w:t>面价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改期</w:t>
            </w:r>
            <w:r>
              <w:t>后的票面价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/>
              </w:rPr>
              <w:t>passe</w:t>
            </w:r>
            <w:r>
              <w:t>n</w:t>
            </w:r>
            <w:r>
              <w:rPr>
                <w:rFonts w:hint="eastAsia"/>
              </w:rPr>
              <w:t>ger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szCs w:val="21"/>
              </w:rPr>
              <w:t>乘机人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</w:rPr>
              <w:t>Passe</w:t>
            </w:r>
            <w:r>
              <w:t>n</w:t>
            </w:r>
            <w:r>
              <w:rPr>
                <w:rFonts w:hint="eastAsia"/>
              </w:rPr>
              <w:t>ger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r>
              <w:rPr>
                <w:rFonts w:hint="eastAsia"/>
              </w:rPr>
              <w:t>flights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航班</w:t>
            </w:r>
            <w:r>
              <w:rPr>
                <w:rFonts w:cs="Calibri"/>
                <w:szCs w:val="21"/>
              </w:rPr>
              <w:t>信息集合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List&lt;Flight&gt;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参考Flight定义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r>
              <w:t>tripType</w:t>
            </w:r>
          </w:p>
        </w:tc>
        <w:tc>
          <w:tcPr>
            <w:tcW w:w="186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去程，回程</w:t>
            </w:r>
          </w:p>
        </w:tc>
        <w:tc>
          <w:tcPr>
            <w:tcW w:w="13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TripType</w:t>
            </w:r>
          </w:p>
        </w:tc>
        <w:tc>
          <w:tcPr>
            <w:tcW w:w="101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改期</w:t>
            </w:r>
            <w:r>
              <w:t>通知</w:t>
            </w:r>
            <w:r>
              <w:rPr>
                <w:rFonts w:hint="eastAsia"/>
              </w:rPr>
              <w:t xml:space="preserve">  </w:t>
            </w:r>
            <w:r>
              <w:t>TripType.GO</w:t>
            </w:r>
          </w:p>
        </w:tc>
      </w:tr>
    </w:tbl>
    <w:p/>
    <w:p/>
    <w:p/>
    <w:p>
      <w:pPr>
        <w:pStyle w:val="5"/>
      </w:pPr>
      <w:r>
        <w:rPr>
          <w:rFonts w:cs="Calibri"/>
          <w:szCs w:val="21"/>
        </w:rPr>
        <w:t>乘机人</w:t>
      </w:r>
      <w:r>
        <w:rPr>
          <w:rFonts w:hint="eastAsia"/>
        </w:rPr>
        <w:t>Passe</w:t>
      </w:r>
      <w:r>
        <w:t>n</w:t>
      </w:r>
      <w:r>
        <w:rPr>
          <w:rFonts w:hint="eastAsia"/>
        </w:rPr>
        <w:t>ger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乘机人姓名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certificate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szCs w:val="21"/>
              </w:rPr>
              <w:t>证件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Certificate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 </w:t>
            </w: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5"/>
      </w:pPr>
      <w:r>
        <w:t xml:space="preserve">Certificate   </w:t>
      </w:r>
      <w:r>
        <w:rPr>
          <w:rFonts w:hint="eastAsia"/>
        </w:rPr>
        <w:t>证件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number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证件</w:t>
            </w:r>
            <w:r>
              <w:rPr>
                <w:rFonts w:cs="Calibri"/>
                <w:szCs w:val="21"/>
              </w:rPr>
              <w:t>号码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szCs w:val="21"/>
              </w:rPr>
              <w:t>证件</w:t>
            </w:r>
            <w:r>
              <w:rPr>
                <w:rFonts w:hint="eastAsia" w:cs="Calibri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 </w:t>
            </w: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TripType</w:t>
      </w:r>
      <w:r>
        <w:t xml:space="preserve"> </w:t>
      </w:r>
      <w:r>
        <w:rPr>
          <w:rFonts w:hint="eastAsia"/>
        </w:rPr>
        <w:t>枚举enum</w:t>
      </w:r>
    </w:p>
    <w:tbl>
      <w:tblPr>
        <w:tblStyle w:val="37"/>
        <w:tblW w:w="32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值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GO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去程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BACK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  </w:t>
            </w:r>
            <w:r>
              <w:rPr>
                <w:rFonts w:hint="eastAsia" w:cs="Calibri"/>
                <w:szCs w:val="21"/>
              </w:rPr>
              <w:t xml:space="preserve"> 回</w:t>
            </w:r>
            <w:r>
              <w:rPr>
                <w:rFonts w:cs="Calibri"/>
                <w:szCs w:val="21"/>
              </w:rPr>
              <w:t>程</w:t>
            </w:r>
          </w:p>
        </w:tc>
      </w:tr>
    </w:tbl>
    <w:p/>
    <w:p>
      <w:pPr>
        <w:pStyle w:val="4"/>
      </w:pPr>
      <w:r>
        <w:rPr>
          <w:rFonts w:hint="eastAsia"/>
        </w:rPr>
        <w:t>响应</w:t>
      </w:r>
    </w:p>
    <w:tbl>
      <w:tblPr>
        <w:tblStyle w:val="37"/>
        <w:tblW w:w="95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461"/>
        <w:gridCol w:w="2837"/>
        <w:gridCol w:w="485"/>
        <w:gridCol w:w="24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4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44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保险请求接口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保险</w:t>
            </w:r>
            <w:r>
              <w:rPr>
                <w:rFonts w:cs="Calibri"/>
                <w:b/>
                <w:bCs/>
              </w:rPr>
              <w:t>请求接口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InsuranceRequest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>请求</w:t>
      </w:r>
    </w:p>
    <w:p>
      <w:pPr>
        <w:pStyle w:val="5"/>
      </w:pPr>
      <w:r>
        <w:rPr>
          <w:rFonts w:hint="eastAsia"/>
        </w:rPr>
        <w:t>InsuranceRequest</w:t>
      </w:r>
      <w:r>
        <w:t xml:space="preserve">  </w:t>
      </w:r>
      <w:r>
        <w:rPr>
          <w:rFonts w:hint="eastAsia"/>
        </w:rPr>
        <w:t>空</w:t>
      </w:r>
      <w:r>
        <w:t>对象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响应结果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99"/>
        <w:gridCol w:w="1961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29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9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color w:val="FF0000"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insuranceProducts</w:t>
            </w:r>
          </w:p>
        </w:tc>
        <w:tc>
          <w:tcPr>
            <w:tcW w:w="129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</w:t>
            </w:r>
            <w:r>
              <w:rPr>
                <w:rFonts w:cs="Calibri"/>
                <w:kern w:val="0"/>
                <w:szCs w:val="21"/>
              </w:rPr>
              <w:t>信息集合</w:t>
            </w:r>
          </w:p>
        </w:tc>
        <w:tc>
          <w:tcPr>
            <w:tcW w:w="19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szCs w:val="21"/>
              </w:rPr>
              <w:t>List</w:t>
            </w:r>
            <w:r>
              <w:rPr>
                <w:rFonts w:hint="eastAsia" w:cs="Calibri"/>
                <w:szCs w:val="21"/>
              </w:rPr>
              <w:t>&lt;InsuranceProduct&gt;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12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0</w:t>
            </w:r>
            <w:r>
              <w:rPr>
                <w:rFonts w:cs="Calibri"/>
                <w:color w:val="FF0000"/>
                <w:szCs w:val="21"/>
              </w:rPr>
              <w:t>000</w:t>
            </w:r>
            <w:r>
              <w:rPr>
                <w:rFonts w:hint="eastAsia" w:cs="Calibri"/>
                <w:color w:val="FF0000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12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1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InsuranceProduct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保险Id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</w:t>
            </w:r>
            <w:r>
              <w:rPr>
                <w:rFonts w:hint="eastAsia" w:cs="Calibri"/>
                <w:szCs w:val="21"/>
              </w:rPr>
              <w:t>ong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产品代码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产品名称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Consolas" w:hAnsi="Consolas" w:cs="Consolas"/>
                <w:color w:val="FF0000"/>
                <w:sz w:val="28"/>
                <w:szCs w:val="28"/>
                <w:highlight w:val="blue"/>
              </w:rPr>
            </w:pPr>
            <w:r>
              <w:rPr>
                <w:b/>
                <w:bCs/>
                <w:color w:val="FF0000"/>
              </w:rPr>
              <w:t>salePrice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销售价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Double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costPrice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成本价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Double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period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有效期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periodUnit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保险有效期单位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amount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保额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Double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保险描述地址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quantity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Calibri"/>
                <w:color w:val="FF0000"/>
                <w:kern w:val="0"/>
                <w:szCs w:val="21"/>
              </w:rPr>
              <w:t>购买最大份数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priority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保险产品显示优先级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保险</w:t>
            </w:r>
            <w:r>
              <w:t>描述信息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venderId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保险</w:t>
            </w:r>
            <w: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短信接口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发送</w:t>
            </w:r>
            <w:r>
              <w:rPr>
                <w:rFonts w:cs="Calibri"/>
                <w:b/>
                <w:bCs/>
              </w:rPr>
              <w:t>短信接口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SmsSendRequest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请求 </w:t>
      </w:r>
      <w:r>
        <w:t>SmsSendRequest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mobile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手机</w:t>
            </w:r>
            <w:r>
              <w:rPr>
                <w:rFonts w:cs="Calibri"/>
                <w:kern w:val="0"/>
                <w:szCs w:val="21"/>
              </w:rPr>
              <w:t>号码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</w:t>
            </w:r>
            <w:r>
              <w:rPr>
                <w:rFonts w:cs="Calibri"/>
                <w:szCs w:val="21"/>
              </w:rPr>
              <w:t>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content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短信</w:t>
            </w:r>
            <w:r>
              <w:rPr>
                <w:rFonts w:cs="Calibri"/>
                <w:kern w:val="0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sms</w:t>
            </w:r>
            <w:r>
              <w:rPr>
                <w:rFonts w:hint="eastAsia" w:cs="Calibri"/>
                <w:b/>
                <w:bCs/>
                <w:szCs w:val="21"/>
              </w:rPr>
              <w:t>T</w:t>
            </w:r>
            <w:r>
              <w:rPr>
                <w:rFonts w:cs="Calibri"/>
                <w:b/>
                <w:bCs/>
                <w:szCs w:val="21"/>
              </w:rPr>
              <w:t>ype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短信类型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SmsType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orderCode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订单</w:t>
            </w:r>
            <w:r>
              <w:rPr>
                <w:rFonts w:cs="Calibri"/>
                <w:kern w:val="0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Long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 Sms</w:t>
      </w:r>
      <w:r>
        <w:t>Type</w:t>
      </w:r>
      <w:r>
        <w:rPr>
          <w:rFonts w:hint="eastAsia"/>
        </w:rPr>
        <w:t xml:space="preserve">  短信</w:t>
      </w:r>
      <w:r>
        <w:t>类型</w:t>
      </w:r>
      <w:r>
        <w:rPr>
          <w:rFonts w:hint="eastAsia"/>
        </w:rPr>
        <w:t xml:space="preserve"> enum</w:t>
      </w:r>
    </w:p>
    <w:tbl>
      <w:tblPr>
        <w:tblStyle w:val="37"/>
        <w:tblW w:w="751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26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8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值</w:t>
            </w:r>
          </w:p>
        </w:tc>
        <w:tc>
          <w:tcPr>
            <w:tcW w:w="264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ISSUE_TICKET_SUCCESS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出票成功短信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REFUND_TICKET_SUCCESS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退票成功且退款成功短信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ISSUE_TICKET_FAILED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出票失败短信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ISSUE_INSURE_FAILED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投保失败短信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FLIGHT_CHANGE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航变短信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DISPATCH_NOTIFY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行程单配送通知短信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CHANGE_TICKET_SUCCESS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改期成功短信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CHANGE_TICKET_FAILED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改期失败短信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REISSUE_TICKET_CODE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补发票号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87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REISSUE_EXPRESS_CODE</w:t>
            </w:r>
          </w:p>
        </w:tc>
        <w:tc>
          <w:tcPr>
            <w:tcW w:w="264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补发快递单号</w:t>
            </w: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响应 </w:t>
      </w:r>
    </w:p>
    <w:tbl>
      <w:tblPr>
        <w:tblStyle w:val="37"/>
        <w:tblW w:w="95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461"/>
        <w:gridCol w:w="2837"/>
        <w:gridCol w:w="485"/>
        <w:gridCol w:w="24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4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44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3"/>
      </w:pPr>
      <w:r>
        <w:rPr>
          <w:rFonts w:hint="eastAsia"/>
        </w:rPr>
        <w:t>邮件</w:t>
      </w:r>
      <w:r>
        <w:t>发送接口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邮件</w:t>
            </w:r>
            <w:r>
              <w:rPr>
                <w:rFonts w:cs="Calibri"/>
                <w:b/>
                <w:bCs/>
              </w:rPr>
              <w:t>发送接口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EmailSendRequest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>EmailSendRequest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email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电子邮箱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title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邮件标题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content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邮件内容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fileNames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上传文件的文件名集合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List&lt;String&gt;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files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 xml:space="preserve">   文件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List&lt;File&gt;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响应</w:t>
      </w:r>
    </w:p>
    <w:tbl>
      <w:tblPr>
        <w:tblStyle w:val="37"/>
        <w:tblW w:w="95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461"/>
        <w:gridCol w:w="2837"/>
        <w:gridCol w:w="485"/>
        <w:gridCol w:w="24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4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44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5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146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83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485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44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3"/>
      </w:pPr>
      <w:r>
        <w:rPr>
          <w:rFonts w:hint="eastAsia"/>
        </w:rPr>
        <w:t>文件</w:t>
      </w:r>
      <w:r>
        <w:t>上传接口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文件</w:t>
            </w:r>
            <w:r>
              <w:rPr>
                <w:rFonts w:cs="Calibri"/>
                <w:b/>
                <w:bCs/>
              </w:rPr>
              <w:t>上传接口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FileUpLoadRequest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gw.jipiao.jd.com/generic/ticket.action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请求 </w:t>
      </w:r>
      <w:r>
        <w:t>FileUpLoadRequest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fileName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文件</w:t>
            </w:r>
            <w:r>
              <w:rPr>
                <w:rFonts w:cs="Calibri"/>
                <w:kern w:val="0"/>
                <w:szCs w:val="21"/>
              </w:rPr>
              <w:t>名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123.</w:t>
            </w:r>
            <w:r>
              <w:rPr>
                <w:rFonts w:cs="Calibri"/>
                <w:szCs w:val="21"/>
              </w:rPr>
              <w:t>jpg</w:t>
            </w:r>
          </w:p>
        </w:tc>
      </w:tr>
    </w:tbl>
    <w:p>
      <w:pPr>
        <w:rPr>
          <w:lang w:val="zh-CN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file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 xml:space="preserve">   文件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File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响应 </w:t>
      </w:r>
      <w:r>
        <w:t xml:space="preserve"> 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path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文件</w:t>
            </w:r>
            <w:r>
              <w:rPr>
                <w:rFonts w:cs="Calibri"/>
                <w:kern w:val="0"/>
                <w:szCs w:val="21"/>
              </w:rPr>
              <w:t>路径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订单</w:t>
      </w:r>
      <w:r>
        <w:t>（</w:t>
      </w:r>
      <w:r>
        <w:rPr>
          <w:rFonts w:hint="eastAsia"/>
          <w:color w:val="FF0000"/>
        </w:rPr>
        <w:t>已</w:t>
      </w:r>
      <w:r>
        <w:rPr>
          <w:color w:val="FF0000"/>
        </w:rPr>
        <w:t>作废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1"/>
        </w:numPr>
        <w:ind w:left="720"/>
      </w:pPr>
      <w:bookmarkStart w:id="59" w:name="_Toc459399782"/>
      <w:r>
        <w:rPr>
          <w:rFonts w:hint="eastAsia"/>
        </w:rPr>
        <w:t>请求</w:t>
      </w:r>
      <w:bookmarkEnd w:id="59"/>
    </w:p>
    <w:p>
      <w:pPr>
        <w:pStyle w:val="67"/>
        <w:numPr>
          <w:ilvl w:val="0"/>
          <w:numId w:val="12"/>
        </w:numPr>
        <w:ind w:firstLineChars="0"/>
      </w:pPr>
      <w:r>
        <w:rPr>
          <w:rFonts w:hint="eastAsia"/>
        </w:rPr>
        <w:t>参数格式</w:t>
      </w:r>
    </w:p>
    <w:p>
      <w:pPr>
        <w:ind w:firstLine="420"/>
      </w:pPr>
      <w:r>
        <w:rPr>
          <w:rFonts w:hint="eastAsia"/>
        </w:rPr>
        <w:t>Json串，如</w:t>
      </w:r>
    </w:p>
    <w:p>
      <w:r>
        <w:t>{</w:t>
      </w:r>
    </w:p>
    <w:p>
      <w:r>
        <w:t xml:space="preserve">    "BookBean": {</w:t>
      </w:r>
    </w:p>
    <w:p>
      <w:r>
        <w:t xml:space="preserve">        "erpOrderBean": {</w:t>
      </w:r>
    </w:p>
    <w:p>
      <w:r>
        <w:t xml:space="preserve">            "orderPrice": 27</w:t>
      </w:r>
      <w:r>
        <w:rPr>
          <w:rFonts w:hint="eastAsia"/>
        </w:rPr>
        <w:t>5</w:t>
      </w:r>
      <w:r>
        <w:t>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orderCd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bcs20160926</w:t>
      </w:r>
      <w:r>
        <w:t>”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“orderCdChange”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bcs2016092700</w:t>
      </w:r>
      <w:r>
        <w:t>”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          "userId": "JD_14商城",</w:t>
      </w:r>
    </w:p>
    <w:p>
      <w:r>
        <w:t xml:space="preserve">            "userLevel": 0,</w:t>
      </w:r>
    </w:p>
    <w:p>
      <w:r>
        <w:t xml:space="preserve">            "clientIpAddress": "59.151.65.194"</w:t>
      </w:r>
    </w:p>
    <w:p>
      <w:r>
        <w:t xml:space="preserve">        },</w:t>
      </w:r>
    </w:p>
    <w:p>
      <w:r>
        <w:t xml:space="preserve">        "isSafe": false,</w:t>
      </w:r>
    </w:p>
    <w:p>
      <w:r>
        <w:t xml:space="preserve">        "bookTripList": [</w:t>
      </w:r>
    </w:p>
    <w:p>
      <w:r>
        <w:t xml:space="preserve">            {</w:t>
      </w:r>
    </w:p>
    <w:p>
      <w:r>
        <w:t xml:space="preserve">                "BookTrip": {</w:t>
      </w:r>
    </w:p>
    <w:p>
      <w:r>
        <w:t xml:space="preserve">                    "tripType": "OW",</w:t>
      </w:r>
    </w:p>
    <w:p>
      <w:r>
        <w:t xml:space="preserve">                    "departure": "XMN",</w:t>
      </w:r>
    </w:p>
    <w:p>
      <w:r>
        <w:t xml:space="preserve">                    "arrival": "PEK",</w:t>
      </w:r>
    </w:p>
    <w:p>
      <w:r>
        <w:t xml:space="preserve">                    "depdate": "2016-05-10",</w:t>
      </w:r>
    </w:p>
    <w:p>
      <w:r>
        <w:t xml:space="preserve">                    "arrdate": "2016-05-10",</w:t>
      </w:r>
    </w:p>
    <w:p>
      <w:r>
        <w:t xml:space="preserve">                    "deptime": "0750",</w:t>
      </w:r>
    </w:p>
    <w:p>
      <w:r>
        <w:t xml:space="preserve">                    "arrtime": "1040",</w:t>
      </w:r>
    </w:p>
    <w:p>
      <w:r>
        <w:t xml:space="preserve">                    "seatcode": "H",</w:t>
      </w:r>
    </w:p>
    <w:p>
      <w:r>
        <w:t xml:space="preserve">                    "airways": "CA",</w:t>
      </w:r>
    </w:p>
    <w:p>
      <w:r>
        <w:t xml:space="preserve">                    "flightNo": "CA1802",</w:t>
      </w:r>
    </w:p>
    <w:p>
      <w:r>
        <w:t xml:space="preserve">                    "price": 1310,</w:t>
      </w:r>
    </w:p>
    <w:p>
      <w:r>
        <w:t xml:space="preserve">                    "oiltax": 0,</w:t>
      </w:r>
    </w:p>
    <w:p>
      <w:r>
        <w:t xml:space="preserve">                    "buildfee": 50,</w:t>
      </w:r>
    </w:p>
    <w:p>
      <w:r>
        <w:t xml:space="preserve">                    "fullPrice": 1750,</w:t>
      </w:r>
    </w:p>
    <w:p>
      <w:r>
        <w:t xml:space="preserve">                    "childOilTax": 0,</w:t>
      </w:r>
    </w:p>
    <w:p>
      <w:r>
        <w:t xml:space="preserve">                    "iOilTax": 0,</w:t>
      </w:r>
    </w:p>
    <w:p>
      <w: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"venderPrice": 1300,</w:t>
      </w:r>
    </w:p>
    <w:p>
      <w:r>
        <w:t xml:space="preserve">                    "childVenderPrice": 880,</w:t>
      </w:r>
    </w:p>
    <w:p>
      <w:r>
        <w:t xml:space="preserve">                    "childSalePrice": 880,</w:t>
      </w:r>
    </w:p>
    <w:p>
      <w:r>
        <w:t xml:space="preserve">                    "depCityCode": "XMN",</w:t>
      </w:r>
    </w:p>
    <w:p>
      <w:r>
        <w:t xml:space="preserve">                    "arrCityCode": "PEK",</w:t>
      </w:r>
    </w:p>
    <w:p>
      <w:r>
        <w:rPr>
          <w:rFonts w:hint="eastAsia"/>
        </w:rPr>
        <w:t xml:space="preserve">                    "depCityName": "厦门",</w:t>
      </w:r>
    </w:p>
    <w:p>
      <w:r>
        <w:rPr>
          <w:rFonts w:hint="eastAsia"/>
        </w:rPr>
        <w:t xml:space="preserve">                    "arrCityName": "北京",</w:t>
      </w:r>
    </w:p>
    <w:p>
      <w:r>
        <w:rPr>
          <w:rFonts w:hint="eastAsia"/>
        </w:rPr>
        <w:t xml:space="preserve">                    "airwaysCn": "中国国航",</w:t>
      </w:r>
    </w:p>
    <w:p>
      <w:r>
        <w:t xml:space="preserve">                    "isStop": 0,</w:t>
      </w:r>
    </w:p>
    <w:p>
      <w:r>
        <w:t xml:space="preserve">                    "stopCity": "",</w:t>
      </w:r>
    </w:p>
    <w:p>
      <w:r>
        <w:rPr>
          <w:rFonts w:hint="eastAsia"/>
        </w:rPr>
        <w:t xml:space="preserve">                    "depairdrome": "高崎机场",</w:t>
      </w:r>
    </w:p>
    <w:p>
      <w:r>
        <w:rPr>
          <w:rFonts w:hint="eastAsia"/>
        </w:rPr>
        <w:t xml:space="preserve">                    "arrairdrome": "首都机场",</w:t>
      </w:r>
    </w:p>
    <w:p>
      <w:r>
        <w:t xml:space="preserve">                    "discount": "74",</w:t>
      </w:r>
    </w:p>
    <w:p>
      <w:r>
        <w:t xml:space="preserve">                    "depTerminal": "T4",</w:t>
      </w:r>
    </w:p>
    <w:p>
      <w:r>
        <w:t xml:space="preserve">                    "arrTerminal": "T3",</w:t>
      </w:r>
    </w:p>
    <w:p>
      <w:r>
        <w:t xml:space="preserve">                    "total": 1360,</w:t>
      </w:r>
    </w:p>
    <w:p>
      <w:r>
        <w:rPr>
          <w:rFonts w:hint="eastAsia"/>
        </w:rPr>
        <w:t xml:space="preserve">                    "ticketChange": "成人客规：航班离站（0小时(含)）前收取对应（舱位票面价 )的（10%)变更费；航班离站（0小时(不含)及飞后）收取对应（舱位票面价 )的（20%)变更费。改期和升舱同时发生时，需要同时收取改期费和升舱差额;儿童客规：该改签规则，请以航空公司最新规定为准",</w:t>
      </w:r>
    </w:p>
    <w:p>
      <w:r>
        <w:rPr>
          <w:rFonts w:hint="eastAsia"/>
        </w:rPr>
        <w:t xml:space="preserve">                    "ticketTurn": "(不得)签转",</w:t>
      </w:r>
    </w:p>
    <w:p>
      <w:r>
        <w:rPr>
          <w:rFonts w:hint="eastAsia"/>
        </w:rPr>
        <w:t xml:space="preserve">                    "ticketBack": "成人客规：航班离站(0小时(不含))前收取对应(舱位票面价 )的（20%)退票费,航班离站（0小时(含)及飞后）收取对应（舱位票面价 )的（30%)退票费。\r\n预定往返程机票，退票因前段导致后段不能乘坐申请全退时无法保证全退，最终以航司审核结果为准。",</w:t>
      </w:r>
    </w:p>
    <w:p>
      <w:r>
        <w:t xml:space="preserve">                   </w:t>
      </w:r>
      <w:r>
        <w:rPr>
          <w:rFonts w:hint="eastAsia"/>
        </w:rPr>
        <w:t xml:space="preserve"> </w:t>
      </w:r>
      <w:r>
        <w:t>"originalPrice": 1310,</w:t>
      </w:r>
    </w:p>
    <w:p>
      <w:r>
        <w:t xml:space="preserve">                    "saleDiscountType": 1,</w:t>
      </w:r>
    </w:p>
    <w:p>
      <w:r>
        <w:t xml:space="preserve">                    "childSeatCode": "Y"</w:t>
      </w:r>
      <w:r>
        <w:rPr>
          <w:rFonts w:hint="eastAsia"/>
        </w:rPr>
        <w:t>,</w:t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“mealInfo”</w:t>
      </w:r>
      <w:r>
        <w:rPr>
          <w:rFonts w:hint="eastAsia"/>
          <w:color w:val="FF0000"/>
        </w:rPr>
        <w:t>:</w:t>
      </w:r>
      <w:r>
        <w:rPr>
          <w:color w:val="FF0000"/>
        </w:rPr>
        <w:t>””</w:t>
      </w:r>
      <w:r>
        <w:rPr>
          <w:rFonts w:hint="eastAsia"/>
          <w:color w:val="FF0000"/>
        </w:rPr>
        <w:t>,</w:t>
      </w:r>
    </w:p>
    <w:p>
      <w:pPr>
        <w:ind w:left="1680" w:firstLine="420"/>
        <w:rPr>
          <w:color w:val="FF0000"/>
        </w:rPr>
      </w:pPr>
      <w:r>
        <w:rPr>
          <w:color w:val="FF0000"/>
        </w:rPr>
        <w:t>“luggallow”</w:t>
      </w:r>
      <w:r>
        <w:rPr>
          <w:rFonts w:hint="eastAsia"/>
          <w:color w:val="FF0000"/>
        </w:rPr>
        <w:t>:</w:t>
      </w:r>
      <w:r>
        <w:rPr>
          <w:color w:val="FF0000"/>
        </w:rPr>
        <w:t>””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"bookPassengerList": [</w:t>
      </w:r>
    </w:p>
    <w:p>
      <w:r>
        <w:t xml:space="preserve">            {</w:t>
      </w:r>
    </w:p>
    <w:p>
      <w:r>
        <w:t xml:space="preserve">                "BookPassenger": [</w:t>
      </w:r>
    </w:p>
    <w:p>
      <w:r>
        <w:t xml:space="preserve">                    {</w:t>
      </w:r>
    </w:p>
    <w:p>
      <w:r>
        <w:t xml:space="preserve">                        "certtype": "IDC",</w:t>
      </w:r>
    </w:p>
    <w:p>
      <w:r>
        <w:t xml:space="preserve">                        "certid": "130429198507174625",</w:t>
      </w:r>
    </w:p>
    <w:p>
      <w:r>
        <w:rPr>
          <w:rFonts w:hint="eastAsia"/>
        </w:rPr>
        <w:t xml:space="preserve">                        "psgname": "甄静芳",</w:t>
      </w:r>
    </w:p>
    <w:p>
      <w:r>
        <w:t xml:space="preserve">                        "psgsex": "M",</w:t>
      </w:r>
    </w:p>
    <w:p>
      <w:r>
        <w:t xml:space="preserve">                        "psgtype": "ADT",</w:t>
      </w:r>
    </w:p>
    <w:p>
      <w:r>
        <w:t xml:space="preserve">                        "psgbirthdate": "1985-7-17",</w:t>
      </w:r>
    </w:p>
    <w:p>
      <w:r>
        <w:t xml:space="preserve">                        "insuranceList": [</w:t>
      </w:r>
    </w:p>
    <w:p>
      <w:r>
        <w:t xml:space="preserve">                            ""</w:t>
      </w:r>
    </w:p>
    <w:p>
      <w:r>
        <w:t xml:space="preserve">                        ]</w:t>
      </w:r>
    </w:p>
    <w:p>
      <w:r>
        <w:t xml:space="preserve">                    },</w:t>
      </w:r>
    </w:p>
    <w:p>
      <w:r>
        <w:t xml:space="preserve">                    {</w:t>
      </w:r>
    </w:p>
    <w:p>
      <w:r>
        <w:t xml:space="preserve">                        "certtype": "IDC",</w:t>
      </w:r>
    </w:p>
    <w:p>
      <w:r>
        <w:t xml:space="preserve">                        "certid": "130703198309220910",</w:t>
      </w:r>
    </w:p>
    <w:p>
      <w:r>
        <w:rPr>
          <w:rFonts w:hint="eastAsia"/>
        </w:rPr>
        <w:t xml:space="preserve">                        "psgname": "李亮",</w:t>
      </w:r>
    </w:p>
    <w:p>
      <w:r>
        <w:t xml:space="preserve">                        "psgsex": "M",</w:t>
      </w:r>
    </w:p>
    <w:p>
      <w:r>
        <w:t xml:space="preserve">                        "psgtype": "ADT",</w:t>
      </w:r>
    </w:p>
    <w:p>
      <w:r>
        <w:t xml:space="preserve">                        "psgbirthdate": "1983-9-22",</w:t>
      </w:r>
    </w:p>
    <w:p>
      <w:r>
        <w:t xml:space="preserve">                        "insuranceList": [</w:t>
      </w:r>
    </w:p>
    <w:p>
      <w:r>
        <w:t xml:space="preserve">                           "Insurance": [</w:t>
      </w:r>
    </w:p>
    <w:p>
      <w:r>
        <w:t xml:space="preserve">                            </w:t>
      </w:r>
      <w:r>
        <w:rPr>
          <w:rFonts w:hint="eastAsia"/>
        </w:rPr>
        <w:tab/>
      </w:r>
      <w:r>
        <w:t>{</w:t>
      </w:r>
    </w:p>
    <w:p>
      <w:r>
        <w:t xml:space="preserve">                                </w:t>
      </w:r>
      <w:r>
        <w:rPr>
          <w:rFonts w:hint="eastAsia"/>
        </w:rPr>
        <w:tab/>
      </w:r>
      <w:r>
        <w:t>"productId": "QP010610",</w:t>
      </w:r>
    </w:p>
    <w:p>
      <w:r>
        <w:t xml:space="preserve">                        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"count": 1</w:t>
      </w:r>
    </w:p>
    <w:p>
      <w:r>
        <w:t xml:space="preserve">                            </w:t>
      </w:r>
      <w:r>
        <w:rPr>
          <w:rFonts w:hint="eastAsia"/>
        </w:rPr>
        <w:tab/>
      </w:r>
      <w:r>
        <w:t>}</w:t>
      </w:r>
    </w:p>
    <w:p>
      <w:r>
        <w:t xml:space="preserve">                        </w:t>
      </w:r>
      <w:r>
        <w:rPr>
          <w:rFonts w:hint="eastAsia"/>
        </w:rPr>
        <w:tab/>
      </w:r>
      <w:r>
        <w:t>]</w:t>
      </w:r>
    </w:p>
    <w:p>
      <w:r>
        <w:t xml:space="preserve">                        ]</w:t>
      </w:r>
    </w:p>
    <w:p>
      <w:r>
        <w:t xml:space="preserve">                    }</w:t>
      </w:r>
    </w:p>
    <w:p>
      <w:r>
        <w:t xml:space="preserve">                ]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"linkman": {</w:t>
      </w:r>
    </w:p>
    <w:p>
      <w:r>
        <w:rPr>
          <w:rFonts w:hint="eastAsia"/>
        </w:rPr>
        <w:t xml:space="preserve">            "name": "京东差旅",</w:t>
      </w:r>
    </w:p>
    <w:p>
      <w:r>
        <w:t xml:space="preserve">            "mobile": "15321218183",</w:t>
      </w:r>
    </w:p>
    <w:p>
      <w:r>
        <w:t xml:space="preserve">            "email": "liliang6@jd.com"</w:t>
      </w:r>
    </w:p>
    <w:p>
      <w:r>
        <w:t xml:space="preserve">        },</w:t>
      </w:r>
    </w:p>
    <w:p>
      <w:r>
        <w:t xml:space="preserve">        "deliveryInfo": {</w:t>
      </w:r>
    </w:p>
    <w:p>
      <w:r>
        <w:t xml:space="preserve">            "dispatchId": "",</w:t>
      </w:r>
    </w:p>
    <w:p>
      <w:r>
        <w:t xml:space="preserve">            "deliverytype": "NOD",</w:t>
      </w:r>
    </w:p>
    <w:p>
      <w:r>
        <w:t xml:space="preserve">            "needinvoice": "0",</w:t>
      </w:r>
    </w:p>
    <w:p>
      <w:r>
        <w:t xml:space="preserve">            "insurInvoice": "0",</w:t>
      </w:r>
    </w:p>
    <w:p>
      <w:r>
        <w:t xml:space="preserve">            "flightAgency": "",</w:t>
      </w:r>
    </w:p>
    <w:p>
      <w:r>
        <w:t xml:space="preserve">            "dispatchContent": ""</w:t>
      </w:r>
    </w:p>
    <w:p>
      <w:r>
        <w:t xml:space="preserve">        },</w:t>
      </w:r>
    </w:p>
    <w:p>
      <w:r>
        <w:t xml:space="preserve">        "paymentInfo": {</w:t>
      </w:r>
    </w:p>
    <w:p>
      <w:r>
        <w:t xml:space="preserve">            "onlineMoney": "2720",</w:t>
      </w:r>
    </w:p>
    <w:p>
      <w:r>
        <w:t xml:space="preserve">            "isCouponJing": "0",</w:t>
      </w:r>
    </w:p>
    <w:p>
      <w:r>
        <w:t xml:space="preserve">            "isCouponDong": "0",</w:t>
      </w:r>
    </w:p>
    <w:p>
      <w:r>
        <w:t xml:space="preserve">            "couponJingIds": "0",</w:t>
      </w:r>
    </w:p>
    <w:p>
      <w:r>
        <w:t xml:space="preserve">            "couponDongIds": "0",</w:t>
      </w:r>
    </w:p>
    <w:p>
      <w:r>
        <w:t xml:space="preserve">            "couponJingMoney": "0",</w:t>
      </w:r>
    </w:p>
    <w:p>
      <w:r>
        <w:t xml:space="preserve">            "couponDongMoney": "0",</w:t>
      </w:r>
    </w:p>
    <w:p>
      <w:r>
        <w:t xml:space="preserve">            "balanceMoney": "0",</w:t>
      </w:r>
    </w:p>
    <w:p>
      <w:r>
        <w:t xml:space="preserve">            "isBalance": "0",</w:t>
      </w:r>
    </w:p>
    <w:p>
      <w:r>
        <w:t xml:space="preserve">            "paymentPassword": "d41d8cd98f00b204e9800998ecf8427e"</w:t>
      </w:r>
    </w:p>
    <w:p>
      <w:r>
        <w:t xml:space="preserve">        },</w:t>
      </w:r>
    </w:p>
    <w:p>
      <w:r>
        <w:t xml:space="preserve">        "sourceId": "62634",</w:t>
      </w:r>
    </w:p>
    <w:p>
      <w:r>
        <w:t xml:space="preserve">        "sourceType": "travel"</w:t>
      </w:r>
      <w:r>
        <w:rPr>
          <w:rFonts w:hint="eastAsia"/>
        </w:rPr>
        <w:t>s</w:t>
      </w:r>
    </w:p>
    <w:p>
      <w:r>
        <w:t xml:space="preserve">    }</w:t>
      </w:r>
    </w:p>
    <w:p>
      <w:r>
        <w:t>}</w:t>
      </w:r>
    </w:p>
    <w:p/>
    <w:p>
      <w:pPr>
        <w:pStyle w:val="5"/>
      </w:pPr>
      <w:bookmarkStart w:id="60" w:name="_Toc459399783"/>
      <w:r>
        <w:t>BookingRequest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25"/>
        <w:gridCol w:w="2551"/>
        <w:gridCol w:w="1134"/>
        <w:gridCol w:w="19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sourceId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数据来源Id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orderCdChange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改期订单号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改期订单号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orderCd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原订单号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sourceType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订单来源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 </w:t>
            </w:r>
            <w:r>
              <w:rPr>
                <w:rFonts w:hint="eastAsia"/>
                <w:sz w:val="18"/>
                <w:szCs w:val="18"/>
              </w:rPr>
              <w:t>工单系统w</w:t>
            </w:r>
            <w:r>
              <w:rPr>
                <w:sz w:val="18"/>
                <w:szCs w:val="18"/>
              </w:rPr>
              <w:t xml:space="preserve">orkOrder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flyType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行程标志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FlyType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 单程 RT往返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userId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orderPrice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订单金额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包含保险、票价、税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clientIp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p地址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paymentInfos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List&lt;PaymentInfo&gt;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contact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sz w:val="18"/>
                <w:szCs w:val="18"/>
              </w:rPr>
              <w:t>人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deliveryInfo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</w:t>
            </w:r>
            <w:r>
              <w:rPr>
                <w:sz w:val="18"/>
                <w:szCs w:val="18"/>
              </w:rPr>
              <w:t>信息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DeliveryInfo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airBookingItem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航空预定项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AirBookingItem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insuranceBookingItem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保险预定项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InsuranceBookingItem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AirBookingItem</w:t>
      </w:r>
      <w:r>
        <w:t xml:space="preserve">  </w:t>
      </w:r>
      <w:r>
        <w:rPr>
          <w:rFonts w:hint="eastAsia"/>
        </w:rPr>
        <w:t>航空</w:t>
      </w:r>
      <w:r>
        <w:t>预定项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66"/>
        <w:gridCol w:w="2835"/>
        <w:gridCol w:w="1111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airBookingDetails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</w:t>
            </w:r>
            <w:r>
              <w:rPr>
                <w:sz w:val="18"/>
                <w:szCs w:val="18"/>
              </w:rPr>
              <w:t>预定明细集合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List&lt;AirBookingDetail&gt;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Air</w:t>
      </w:r>
      <w:r>
        <w:t>BookingDetail</w:t>
      </w:r>
      <w:r>
        <w:rPr>
          <w:rFonts w:hint="eastAsia"/>
        </w:rPr>
        <w:t xml:space="preserve"> 航空</w:t>
      </w:r>
      <w:r>
        <w:t>产品预定明细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66"/>
        <w:gridCol w:w="2835"/>
        <w:gridCol w:w="1111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airProduct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航空 产品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700" w:firstLineChars="350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AirProduct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passengers</w:t>
            </w:r>
          </w:p>
        </w:tc>
        <w:tc>
          <w:tcPr>
            <w:tcW w:w="1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乘客集合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700" w:firstLineChars="35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List&lt;Passenger&gt;</w:t>
            </w:r>
          </w:p>
        </w:tc>
        <w:tc>
          <w:tcPr>
            <w:tcW w:w="11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  <w:rPr>
          <w:b w:val="0"/>
          <w:bCs w:val="0"/>
        </w:rPr>
      </w:pPr>
      <w:r>
        <w:rPr>
          <w:b w:val="0"/>
          <w:bCs w:val="0"/>
        </w:rPr>
        <w:t xml:space="preserve">AirProduct </w:t>
      </w:r>
      <w:r>
        <w:rPr>
          <w:rFonts w:hint="eastAsia"/>
          <w:b w:val="0"/>
          <w:bCs w:val="0"/>
        </w:rPr>
        <w:t>航空</w:t>
      </w:r>
      <w:r>
        <w:rPr>
          <w:b w:val="0"/>
          <w:bCs w:val="0"/>
        </w:rPr>
        <w:t>产品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changeType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改期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ChangeType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10"/>
              </w:numPr>
              <w:jc w:val="left"/>
              <w:rPr>
                <w:rFonts w:hint="eastAsia" w:ascii="Applied Font" w:hAnsi="Applied Font" w:cs="Arial"/>
                <w:color w:val="000000"/>
                <w:sz w:val="18"/>
                <w:szCs w:val="18"/>
              </w:rPr>
            </w:pPr>
            <w:r>
              <w:rPr>
                <w:rFonts w:ascii="Applied Font" w:hAnsi="Applied Font" w:cs="Arial"/>
                <w:color w:val="000000"/>
                <w:sz w:val="18"/>
                <w:szCs w:val="18"/>
              </w:rPr>
              <w:t>免费改签</w:t>
            </w:r>
          </w:p>
          <w:p>
            <w:pPr>
              <w:numPr>
                <w:ilvl w:val="0"/>
                <w:numId w:val="10"/>
              </w:numPr>
              <w:jc w:val="left"/>
              <w:rPr>
                <w:sz w:val="18"/>
                <w:szCs w:val="18"/>
              </w:rPr>
            </w:pPr>
            <w:r>
              <w:rPr>
                <w:rFonts w:ascii="Applied Font" w:hAnsi="Applied Font" w:cs="Arial"/>
                <w:color w:val="000000"/>
                <w:sz w:val="18"/>
                <w:szCs w:val="18"/>
              </w:rPr>
              <w:t>升舱改签</w:t>
            </w:r>
          </w:p>
          <w:p>
            <w:pPr>
              <w:numPr>
                <w:ilvl w:val="0"/>
                <w:numId w:val="10"/>
              </w:numPr>
              <w:jc w:val="left"/>
              <w:rPr>
                <w:sz w:val="18"/>
                <w:szCs w:val="18"/>
              </w:rPr>
            </w:pPr>
            <w:r>
              <w:rPr>
                <w:rFonts w:ascii="Applied Font" w:hAnsi="Applied Font" w:cs="Arial"/>
                <w:color w:val="000000"/>
                <w:sz w:val="18"/>
                <w:szCs w:val="18"/>
              </w:rPr>
              <w:t>换开（退旧出新）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去程或回程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TripType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classNo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舱位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购买票价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票价 不含税 如：1000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Style w:val="84"/>
                <w:rFonts w:hint="eastAsia" w:ascii="宋体" w:hAnsi="宋体" w:cs="宋体"/>
                <w:bCs/>
                <w:sz w:val="20"/>
                <w:szCs w:val="20"/>
              </w:rPr>
              <w:t>o</w:t>
            </w:r>
            <w:r>
              <w:rPr>
                <w:rStyle w:val="84"/>
                <w:rFonts w:ascii="宋体" w:hAnsi="宋体" w:cs="宋体"/>
                <w:bCs/>
                <w:sz w:val="20"/>
                <w:szCs w:val="20"/>
              </w:rPr>
              <w:t>riginal</w:t>
            </w:r>
            <w:r>
              <w:rPr>
                <w:rStyle w:val="84"/>
                <w:rFonts w:hint="eastAsia" w:ascii="宋体" w:hAnsi="宋体" w:cs="宋体"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宋体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票面价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舱位的公布运价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buildfee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机场建设费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fullPrice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Y舱价格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如：1700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childOilTax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iOilTax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婴儿燃油税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venderPrice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商家成本价格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childVenderPrice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商家儿童成本价格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childSalePrice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京东儿童改期</w:t>
            </w:r>
            <w:r>
              <w:rPr>
                <w:sz w:val="18"/>
                <w:szCs w:val="18"/>
              </w:rPr>
              <w:t>费用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discount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totalPrice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单张合计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此价格为单个成人带税的价格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changeText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改期</w:t>
            </w:r>
            <w:r>
              <w:rPr>
                <w:sz w:val="18"/>
                <w:szCs w:val="18"/>
              </w:rPr>
              <w:t>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signText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转签规定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refundText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退票规定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childClassNo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儿童仓位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成人舱位对应的儿童仓位。</w:t>
            </w:r>
          </w:p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有</w:t>
            </w:r>
            <w:r>
              <w:rPr>
                <w:color w:val="FF0000"/>
                <w:sz w:val="18"/>
                <w:szCs w:val="18"/>
              </w:rPr>
              <w:t>儿童票填写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meal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餐食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餐食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luggallow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行李额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行李额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flights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航班</w:t>
            </w:r>
            <w:r>
              <w:rPr>
                <w:sz w:val="18"/>
                <w:szCs w:val="18"/>
              </w:rPr>
              <w:t>信息集合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Flight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sz w:val="18"/>
                <w:szCs w:val="18"/>
              </w:rPr>
              <w:t>Flight</w:t>
            </w:r>
          </w:p>
        </w:tc>
      </w:tr>
    </w:tbl>
    <w:p/>
    <w:p>
      <w:pPr>
        <w:pStyle w:val="5"/>
      </w:pPr>
      <w:r>
        <w:rPr>
          <w:rFonts w:hint="eastAsia"/>
        </w:rPr>
        <w:t>航班</w:t>
      </w:r>
      <w:r>
        <w:t>信息</w:t>
      </w:r>
      <w:r>
        <w:rPr>
          <w:rFonts w:hint="eastAsia"/>
        </w:rPr>
        <w:t>Flight</w:t>
      </w:r>
    </w:p>
    <w:tbl>
      <w:tblPr>
        <w:tblStyle w:val="37"/>
        <w:tblW w:w="96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022"/>
        <w:gridCol w:w="1701"/>
        <w:gridCol w:w="17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02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出发城市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City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到达城市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szCs w:val="21"/>
              </w:rPr>
              <w:t>City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起飞日期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出发时间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HHmm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depAirPort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出发机场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AirPort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arrDate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</w:t>
            </w:r>
            <w:r>
              <w:rPr>
                <w:rFonts w:cs="Calibri"/>
                <w:kern w:val="0"/>
                <w:szCs w:val="21"/>
              </w:rPr>
              <w:t>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  <w:r>
              <w:rPr>
                <w:rFonts w:hint="eastAsia" w:cs="Calibri"/>
                <w:szCs w:val="21"/>
              </w:rPr>
              <w:t>yyy-</w:t>
            </w:r>
            <w:r>
              <w:rPr>
                <w:rFonts w:cs="Calibri"/>
                <w:szCs w:val="21"/>
              </w:rPr>
              <w:t>MM-dd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到达日期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HHmm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arrAirPort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到达机场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</w:t>
            </w:r>
            <w:r>
              <w:rPr>
                <w:rFonts w:cs="Calibri"/>
                <w:kern w:val="0"/>
                <w:szCs w:val="21"/>
              </w:rPr>
              <w:t>P</w:t>
            </w:r>
            <w:r>
              <w:rPr>
                <w:rFonts w:hint="eastAsia" w:cs="Calibri"/>
                <w:kern w:val="0"/>
                <w:szCs w:val="21"/>
              </w:rPr>
              <w:t>ort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airCorp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航空公司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AirCorp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航班号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isStop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是否经停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Boolean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stopCity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经停城市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depterm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出发航站楼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arrterm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105" w:firstLineChars="50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到达航站楼</w:t>
            </w:r>
          </w:p>
        </w:tc>
        <w:tc>
          <w:tcPr>
            <w:tcW w:w="202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>
      <w:pPr>
        <w:pStyle w:val="5"/>
      </w:pPr>
      <w:r>
        <w:t xml:space="preserve">InsuranceBookingItem </w:t>
      </w:r>
      <w:r>
        <w:rPr>
          <w:rFonts w:hint="eastAsia"/>
        </w:rPr>
        <w:t>保险</w:t>
      </w:r>
      <w:r>
        <w:t>预定项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701"/>
        <w:gridCol w:w="3260"/>
        <w:gridCol w:w="1134"/>
        <w:gridCol w:w="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insuranceBookingDetails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  <w:r>
              <w:rPr>
                <w:sz w:val="18"/>
                <w:szCs w:val="18"/>
              </w:rPr>
              <w:t>预定明细集合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List&lt;InsuranceBookingDetail&gt;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t xml:space="preserve">InsuranceBookingDetail </w:t>
      </w:r>
      <w:r>
        <w:rPr>
          <w:rFonts w:hint="eastAsia"/>
        </w:rPr>
        <w:t>保险</w:t>
      </w:r>
      <w:r>
        <w:t>预定明细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701"/>
        <w:gridCol w:w="3260"/>
        <w:gridCol w:w="1134"/>
        <w:gridCol w:w="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insuranceProduct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  <w:r>
              <w:rPr>
                <w:sz w:val="18"/>
                <w:szCs w:val="18"/>
              </w:rPr>
              <w:t>产品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InsuranceProduct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passenger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Passenger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quantity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购买份数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t xml:space="preserve">InsuranceProduct </w:t>
      </w:r>
      <w:r>
        <w:rPr>
          <w:rFonts w:hint="eastAsia"/>
        </w:rPr>
        <w:t>保险</w:t>
      </w:r>
      <w:r>
        <w:t>产品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701"/>
        <w:gridCol w:w="3260"/>
        <w:gridCol w:w="1134"/>
        <w:gridCol w:w="9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  <w:rPr>
          <w:color w:val="C00000"/>
        </w:rPr>
      </w:pPr>
      <w:r>
        <w:rPr>
          <w:b w:val="0"/>
          <w:bCs w:val="0"/>
          <w:color w:val="C00000"/>
        </w:rPr>
        <w:t>Passenger</w:t>
      </w:r>
      <w:r>
        <w:rPr>
          <w:rFonts w:hint="eastAsia"/>
          <w:color w:val="C00000"/>
        </w:rPr>
        <w:t>乘机人信息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乘机人姓名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如：张三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sex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 男  F女  U未知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如果传入空，系统自动设置默认值U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passengerType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乘机人类型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PassengerType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ADT成人 CHD 儿童  INF婴儿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birthdate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yyy-MM-dd必填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格式“</w:t>
            </w:r>
            <w:r>
              <w:rPr>
                <w:sz w:val="18"/>
                <w:szCs w:val="18"/>
              </w:rPr>
              <w:t>yyyy-MM-dd</w:t>
            </w:r>
            <w:r>
              <w:rPr>
                <w:rFonts w:hint="eastAsia"/>
                <w:sz w:val="18"/>
                <w:szCs w:val="18"/>
              </w:rPr>
              <w:t>” 如：2008-12-26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mobile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乘机人手机号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certificate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C</w:t>
      </w:r>
      <w:r>
        <w:t xml:space="preserve">ertificate  </w:t>
      </w:r>
      <w:r>
        <w:rPr>
          <w:rFonts w:hint="eastAsia"/>
        </w:rPr>
        <w:t>证件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number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证据号码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如果是儿童非必填项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儿童定义：2-12岁，包含2周岁，但不包含12周岁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IDC身份证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PSP护照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HKM</w:t>
            </w:r>
            <w:r>
              <w:rPr>
                <w:rFonts w:hint="eastAsia"/>
                <w:sz w:val="18"/>
                <w:szCs w:val="18"/>
              </w:rPr>
              <w:t xml:space="preserve"> 港澳通行证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MOC军官证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TW1</w:t>
            </w:r>
            <w:r>
              <w:rPr>
                <w:rFonts w:hint="eastAsia"/>
                <w:sz w:val="18"/>
                <w:szCs w:val="18"/>
              </w:rPr>
              <w:t xml:space="preserve"> 回乡证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TW2</w:t>
            </w:r>
            <w:r>
              <w:rPr>
                <w:rFonts w:hint="eastAsia"/>
                <w:sz w:val="18"/>
                <w:szCs w:val="18"/>
              </w:rPr>
              <w:t xml:space="preserve"> 台胞证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</w:t>
            </w:r>
            <w:r>
              <w:rPr>
                <w:rFonts w:hint="eastAsia"/>
                <w:sz w:val="18"/>
                <w:szCs w:val="18"/>
              </w:rPr>
              <w:t xml:space="preserve"> 国际海员证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  <w:r>
              <w:rPr>
                <w:rFonts w:hint="eastAsia"/>
                <w:sz w:val="18"/>
                <w:szCs w:val="18"/>
              </w:rPr>
              <w:t xml:space="preserve"> 其他</w:t>
            </w:r>
          </w:p>
        </w:tc>
      </w:tr>
    </w:tbl>
    <w:p/>
    <w:p>
      <w:pPr>
        <w:pStyle w:val="5"/>
      </w:pPr>
      <w:r>
        <w:rPr>
          <w:b w:val="0"/>
          <w:bCs w:val="0"/>
        </w:rPr>
        <w:t>Contact</w:t>
      </w:r>
      <w:r>
        <w:t xml:space="preserve"> </w:t>
      </w:r>
      <w:r>
        <w:rPr>
          <w:rFonts w:hint="eastAsia"/>
        </w:rPr>
        <w:t>联系人信息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联系人姓名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mobile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phone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email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/>
    <w:p>
      <w:pPr>
        <w:pStyle w:val="5"/>
        <w:rPr>
          <w:color w:val="C00000"/>
        </w:rPr>
      </w:pPr>
      <w:r>
        <w:rPr>
          <w:b w:val="0"/>
          <w:bCs w:val="0"/>
          <w:color w:val="C00000"/>
        </w:rPr>
        <w:t>DeliveryInfo</w:t>
      </w:r>
      <w:r>
        <w:rPr>
          <w:rFonts w:hint="eastAsia"/>
          <w:color w:val="C00000"/>
        </w:rPr>
        <w:t>配送</w:t>
      </w:r>
    </w:p>
    <w:tbl>
      <w:tblPr>
        <w:tblStyle w:val="37"/>
        <w:tblW w:w="94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337"/>
        <w:gridCol w:w="1134"/>
        <w:gridCol w:w="281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是否必填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deliverytype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配送类型：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1、不要行程单，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2、机场自取，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3、配送行程单，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4、快递（自付），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5、企业差旅特有类型：行程单统一提供，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6、快递收费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配送类型是机场自取、免费平信邮寄 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mobile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配送类型是机场自取、免费平信邮寄 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phone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email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province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city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配送类型是机场自取、免费平信邮寄必填，如 北京 上海 深圳 广州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district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配送类型是不需配送、机场自取不填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address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配送类型是机场自取、免费平信邮寄必填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postcode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邮编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配送类型是不需配送、机场自取不填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配送类型是免费平信邮寄必填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needinvoice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是否需要行程单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不需要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需要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insurInvoice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保险发票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不需要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需要</w:t>
            </w:r>
          </w:p>
        </w:tc>
      </w:tr>
    </w:tbl>
    <w:p/>
    <w:p>
      <w:pPr>
        <w:pStyle w:val="5"/>
      </w:pPr>
      <w:r>
        <w:rPr>
          <w:rFonts w:hint="eastAsia"/>
        </w:rPr>
        <w:t>PaymentInfo对象</w:t>
      </w:r>
    </w:p>
    <w:tbl>
      <w:tblPr>
        <w:tblStyle w:val="37"/>
        <w:tblW w:w="79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2163"/>
        <w:gridCol w:w="1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16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paymentType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支付方式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1、在线支付 2.余额支付 3.京券支付 4.东券支付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216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      Integer</w:t>
            </w:r>
          </w:p>
        </w:tc>
        <w:tc>
          <w:tcPr>
            <w:tcW w:w="156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/>
    <w:p/>
    <w:p>
      <w:pPr>
        <w:pStyle w:val="4"/>
        <w:numPr>
          <w:ilvl w:val="2"/>
          <w:numId w:val="11"/>
        </w:numPr>
        <w:ind w:left="720"/>
      </w:pPr>
      <w:r>
        <w:rPr>
          <w:rFonts w:hint="eastAsia"/>
        </w:rPr>
        <w:t>返回</w:t>
      </w:r>
      <w:bookmarkEnd w:id="60"/>
      <w:r>
        <w:rPr>
          <w:rFonts w:hint="eastAsia"/>
        </w:rPr>
        <w:t xml:space="preserve">   </w:t>
      </w:r>
      <w:r>
        <w:t>BookingOrderResponse</w:t>
      </w:r>
    </w:p>
    <w:p>
      <w:pPr>
        <w:pStyle w:val="67"/>
        <w:ind w:left="420" w:firstLine="0" w:firstLineChars="0"/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58"/>
        <w:gridCol w:w="2268"/>
        <w:gridCol w:w="826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status</w:t>
            </w:r>
          </w:p>
        </w:tc>
        <w:tc>
          <w:tcPr>
            <w:tcW w:w="115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Integer</w:t>
            </w:r>
          </w:p>
        </w:tc>
        <w:tc>
          <w:tcPr>
            <w:tcW w:w="8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 成功；-1失败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errorMessage</w:t>
            </w:r>
          </w:p>
        </w:tc>
        <w:tc>
          <w:tcPr>
            <w:tcW w:w="115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8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状态码为-1时有数据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color w:val="FF0000"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orderCode</w:t>
            </w:r>
          </w:p>
        </w:tc>
        <w:tc>
          <w:tcPr>
            <w:tcW w:w="115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kern w:val="0"/>
                <w:szCs w:val="21"/>
              </w:rPr>
            </w:pPr>
            <w:r>
              <w:rPr>
                <w:rFonts w:hint="eastAsia" w:cs="宋体"/>
                <w:color w:val="FF0000"/>
              </w:rPr>
              <w:t>订单编号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ourier New"/>
              </w:rPr>
            </w:pPr>
            <w:r>
              <w:rPr>
                <w:rFonts w:hint="eastAsia" w:cs="Courier New"/>
              </w:rPr>
              <w:t>如果</w:t>
            </w:r>
            <w:r>
              <w:rPr>
                <w:rFonts w:hint="eastAsia" w:cs="Calibri"/>
                <w:szCs w:val="21"/>
              </w:rPr>
              <w:t>成功</w:t>
            </w:r>
            <w:r>
              <w:rPr>
                <w:rFonts w:hint="eastAsia" w:cs="Courier New"/>
              </w:rPr>
              <w:t>,返回订单编号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宋体"/>
              </w:rPr>
              <w:t>如：</w:t>
            </w:r>
            <w:r>
              <w:rPr>
                <w:rFonts w:cs="宋体"/>
              </w:rPr>
              <w:t>1102171107137</w:t>
            </w:r>
          </w:p>
        </w:tc>
      </w:tr>
    </w:tbl>
    <w:p>
      <w:pPr>
        <w:ind w:left="420" w:leftChars="200"/>
      </w:pPr>
    </w:p>
    <w:p>
      <w:pPr>
        <w:pStyle w:val="3"/>
        <w:rPr>
          <w:rFonts w:ascii="Calibri" w:hAnsi="Calibri" w:cs="Calibri"/>
        </w:rPr>
      </w:pPr>
      <w:r>
        <w:rPr>
          <w:rFonts w:hint="eastAsia" w:ascii="Calibri" w:hAnsi="Calibri" w:cs="Calibri"/>
        </w:rPr>
        <w:t>行程单退配送费通知</w:t>
      </w:r>
      <w:r>
        <w:rPr>
          <w:rFonts w:ascii="Calibri" w:hAnsi="Calibri" w:cs="Calibri"/>
        </w:rPr>
        <w:t>(京东)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行程单退配送费</w:t>
            </w:r>
            <w:r>
              <w:rPr>
                <w:rFonts w:cs="Calibri"/>
                <w:b/>
                <w:bCs/>
              </w:rPr>
              <w:t>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京东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refundDispatchFee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ind w:firstLine="420"/>
        <w:rPr>
          <w:rFonts w:cs="Calibri"/>
        </w:rPr>
      </w:pPr>
    </w:p>
    <w:p>
      <w:pPr>
        <w:pStyle w:val="4"/>
        <w:rPr>
          <w:szCs w:val="21"/>
        </w:rPr>
      </w:pPr>
      <w:r>
        <w:rPr>
          <w:rFonts w:hint="eastAsia"/>
        </w:rPr>
        <w:t>RefundDispatchFee</w:t>
      </w:r>
      <w:r>
        <w:t>Request对象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唯一ID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refundDispatchFee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应退配送费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/>
    <w:p/>
    <w:p>
      <w:r>
        <w:t>J</w:t>
      </w:r>
      <w:r>
        <w:rPr>
          <w:rFonts w:hint="eastAsia"/>
        </w:rPr>
        <w:t>son示例：</w:t>
      </w:r>
    </w:p>
    <w:p>
      <w:pPr>
        <w:ind w:left="420" w:leftChars="200"/>
      </w:pPr>
      <w:r>
        <w:rPr>
          <w:rFonts w:hint="eastAsia"/>
        </w:rPr>
        <w:t>{orderCd:</w:t>
      </w:r>
      <w:r>
        <w:t>”</w:t>
      </w:r>
      <w:r>
        <w:rPr>
          <w:rFonts w:hint="eastAsia"/>
        </w:rPr>
        <w:t xml:space="preserve"> 10900998877</w:t>
      </w:r>
      <w:r>
        <w:t>”</w:t>
      </w:r>
      <w:r>
        <w:rPr>
          <w:rFonts w:hint="eastAsia"/>
        </w:rPr>
        <w:t>, uuid</w:t>
      </w:r>
      <w:r>
        <w:t>:”</w:t>
      </w:r>
      <w:r>
        <w:rPr>
          <w:rFonts w:hint="eastAsia"/>
          <w:color w:val="FF0000"/>
        </w:rPr>
        <w:t xml:space="preserve"> </w:t>
      </w:r>
      <w:r>
        <w:t>BME98_DKnm1_8PC2E_EELq1_BzQj9_OWEFV”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b/>
          <w:bCs/>
          <w:color w:val="000000"/>
        </w:rPr>
        <w:t>refundDispatchFee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机票退票状态同步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/>
              </w:rPr>
              <w:t>机票退票状态同步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京东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refundStatusSync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</w:pPr>
      <w:r>
        <w:rPr>
          <w:rFonts w:hint="eastAsia"/>
        </w:rPr>
        <w:t>RefundStatusSyncRequest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商家订单号</w:t>
            </w:r>
            <w:r>
              <w:rPr>
                <w:rFonts w:hint="eastAsia"/>
                <w:color w:val="FF0000"/>
                <w:sz w:val="22"/>
              </w:rPr>
              <w:t>或航司订单号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如果是航司旗舰店产品，则传递是航司订单号，如果tts产品传递的是工单订单号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ticketInfos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票状态信息集合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List&lt;TicketStatusInfo&gt;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refundApplyId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线下退票申请ID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退票原因类型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67"/>
              <w:numPr>
                <w:ilvl w:val="0"/>
                <w:numId w:val="13"/>
              </w:numPr>
              <w:ind w:firstLineChars="0"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自愿</w:t>
            </w:r>
          </w:p>
          <w:p>
            <w:pPr>
              <w:pStyle w:val="67"/>
              <w:numPr>
                <w:ilvl w:val="0"/>
                <w:numId w:val="13"/>
              </w:numPr>
              <w:ind w:firstLineChars="0"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非自愿</w:t>
            </w:r>
          </w:p>
          <w:p>
            <w:pPr>
              <w:pStyle w:val="67"/>
              <w:numPr>
                <w:ilvl w:val="0"/>
                <w:numId w:val="13"/>
              </w:numPr>
              <w:ind w:firstLineChars="0"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退旧出新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refundReason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退票原因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非必传，传数字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1-自愿退票（临时有事、我不想飞了）,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2-自愿退票（填错名字、选错航班、选错日期）,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3-自愿退票（没赶上飞机、证件忘带）,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4-自愿退票（生病了无法乘机（无二甲及以上医院证明））,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5-非自愿退票（航班延误或取消，航班时刻变更等航司原因）,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6-非自愿退票（身体原因，且有二甲及以上等级医院证明）,</w:t>
            </w:r>
          </w:p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7-非自愿退票（其他原因）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stuff</w:t>
            </w:r>
            <w:r>
              <w:rPr>
                <w:rFonts w:hint="eastAsia"/>
                <w:b/>
                <w:bCs/>
                <w:color w:val="FF0000"/>
              </w:rPr>
              <w:t>U</w:t>
            </w:r>
            <w:r>
              <w:rPr>
                <w:b/>
                <w:bCs/>
                <w:color w:val="FF0000"/>
              </w:rPr>
              <w:t>rl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附件url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非必传，若为多附件，用英文逗号,隔开</w:t>
            </w:r>
          </w:p>
        </w:tc>
      </w:tr>
    </w:tbl>
    <w:p>
      <w:pPr>
        <w:pStyle w:val="4"/>
        <w:rPr>
          <w:rFonts w:cs="Calibri"/>
          <w:szCs w:val="21"/>
        </w:rPr>
      </w:pPr>
      <w:r>
        <w:rPr>
          <w:rFonts w:hint="eastAsia" w:cs="Calibri"/>
          <w:szCs w:val="21"/>
        </w:rPr>
        <w:t>TicketStatusInfo对象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ticketNo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票号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psgName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乘机人名称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identityType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身份证</w:t>
            </w:r>
          </w:p>
          <w:p>
            <w:pPr>
              <w:pStyle w:val="49"/>
            </w:pPr>
            <w:r>
              <w:t>2 护照</w:t>
            </w:r>
          </w:p>
          <w:p>
            <w:pPr>
              <w:pStyle w:val="49"/>
            </w:pPr>
            <w:r>
              <w:t>3 军官证</w:t>
            </w:r>
          </w:p>
          <w:p>
            <w:pPr>
              <w:pStyle w:val="49"/>
            </w:pPr>
            <w:r>
              <w:t>4 士兵证</w:t>
            </w:r>
          </w:p>
          <w:p>
            <w:pPr>
              <w:pStyle w:val="49"/>
            </w:pPr>
            <w:r>
              <w:t>5 台胞证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证件号码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ticketStatus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票状态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票状态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1、等待付款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2、出票成功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3、出票失败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4、退票成功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 xml:space="preserve">5、退款中 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6、退款完成，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10、退票审核中，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11、退票失败,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20、改期成功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refundRate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手续费比例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保留2位小数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refundFee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手续费金额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</w:t>
            </w:r>
            <w:r>
              <w:rPr>
                <w:rFonts w:hint="eastAsia"/>
                <w:b/>
                <w:bCs/>
                <w:color w:val="FF0000"/>
              </w:rPr>
              <w:t>efundPrice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退票金额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响应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错误描述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 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3"/>
        <w:rPr>
          <w:rFonts w:ascii="Calibri" w:hAnsi="Calibri" w:cs="Calibri"/>
          <w:bCs w:val="0"/>
        </w:rPr>
      </w:pPr>
      <w:r>
        <w:rPr>
          <w:rFonts w:ascii="Calibri" w:hAnsi="Calibri" w:cs="Calibri"/>
          <w:bCs w:val="0"/>
        </w:rPr>
        <w:t>在线申请退票接口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行程单退配送费</w:t>
            </w:r>
            <w:r>
              <w:rPr>
                <w:rFonts w:cs="Calibri"/>
                <w:b/>
                <w:bCs/>
              </w:rPr>
              <w:t>通知接口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京东</w:t>
            </w:r>
            <w:r>
              <w:rPr>
                <w:rFonts w:cs="Calibri"/>
              </w:rPr>
              <w:t xml:space="preserve">  </w:t>
            </w:r>
            <w:r>
              <w:rPr>
                <w:rFonts w:cs="Calibri"/>
                <w:b/>
              </w:rPr>
              <w:t xml:space="preserve">→ </w:t>
            </w:r>
            <w:r>
              <w:rPr>
                <w:rFonts w:cs="Calibri"/>
              </w:rPr>
              <w:t xml:space="preserve"> </w:t>
            </w:r>
            <w:r>
              <w:rPr>
                <w:rFonts w:hint="eastAsia" w:cs="Calibri"/>
              </w:rPr>
              <w:t>商家</w:t>
            </w:r>
            <w:r>
              <w:rPr>
                <w:rFonts w:cs="Calibri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Style w:val="32"/>
                <w:color w:val="FF0000"/>
              </w:rPr>
              <w:t>applyOnlineRefund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  <w:rPr>
          <w:bCs w:val="0"/>
        </w:rPr>
      </w:pPr>
      <w:r>
        <w:rPr>
          <w:bCs w:val="0"/>
        </w:rPr>
        <w:t>ApplyOnlineRefundRequest 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t>唯一ID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refundApplyId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退票申请ID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b/>
                <w:bCs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工单订单号或航司订号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如果是航司旗舰店产品，则传递是航司订单号，如果tts产品传递的是工单订单号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refundTicketOnlines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 RefundTicketOnline 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ontact</w:t>
            </w: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ontact</w:t>
            </w: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备注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退票费合计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仅针对票，不含行程单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isRefundI</w:t>
            </w:r>
            <w:r>
              <w:rPr>
                <w:b/>
                <w:bCs/>
              </w:rPr>
              <w:t>tinerary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是否退行程单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true: 代表退、false:代表不退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refundDispatchFee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行程单配送费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isRefundI</w:t>
            </w:r>
            <w:r>
              <w:rPr>
                <w:rFonts w:cs="Calibri"/>
                <w:szCs w:val="21"/>
              </w:rPr>
              <w:t>tinerary</w:t>
            </w:r>
            <w:r>
              <w:rPr>
                <w:rFonts w:hint="eastAsia" w:cs="Calibri"/>
                <w:szCs w:val="21"/>
              </w:rPr>
              <w:t>=true,此参数为具体的配送费；isRefundI</w:t>
            </w:r>
            <w:r>
              <w:rPr>
                <w:rFonts w:cs="Calibri"/>
                <w:szCs w:val="21"/>
              </w:rPr>
              <w:t>tinerary</w:t>
            </w:r>
            <w:r>
              <w:rPr>
                <w:rFonts w:hint="eastAsia" w:cs="Calibri"/>
                <w:szCs w:val="21"/>
              </w:rPr>
              <w:t>=false,此参数为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refundApplyTime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退票申请时间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退票类型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自愿：0、非自愿：1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refundReason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退票原因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stuffUrls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上传材料图片地址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List&lt;String&gt;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商家可以通过此地址下载证明材料</w:t>
            </w:r>
          </w:p>
        </w:tc>
      </w:tr>
    </w:tbl>
    <w:p>
      <w:pPr>
        <w:pStyle w:val="4"/>
        <w:rPr>
          <w:bCs w:val="0"/>
        </w:rPr>
      </w:pPr>
      <w:r>
        <w:rPr>
          <w:rFonts w:hint="eastAsia"/>
          <w:bCs w:val="0"/>
        </w:rPr>
        <w:t>RefundTicketOnline对象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去程0,回程1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ticketNo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Style w:val="32"/>
              </w:rPr>
              <w:t>passengerType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成人：ADT、儿童：CHD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passengerName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乘机人姓名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退票乘机人证件类型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身份证</w:t>
            </w:r>
          </w:p>
          <w:p>
            <w:pPr>
              <w:pStyle w:val="49"/>
            </w:pPr>
            <w:r>
              <w:t>2 护照</w:t>
            </w:r>
          </w:p>
          <w:p>
            <w:pPr>
              <w:pStyle w:val="49"/>
            </w:pPr>
            <w:r>
              <w:t>3 军官证</w:t>
            </w:r>
          </w:p>
          <w:p>
            <w:pPr>
              <w:pStyle w:val="49"/>
            </w:pPr>
            <w:r>
              <w:t>4 士兵证</w:t>
            </w:r>
          </w:p>
          <w:p>
            <w:pPr>
              <w:pStyle w:val="49"/>
            </w:pPr>
            <w:r>
              <w:t>5 台胞证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identity</w:t>
            </w: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 w:ascii="微软雅黑" w:hAnsi="微软雅黑"/>
              </w:rPr>
              <w:t>退票乘机人证件号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refundCharge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手续费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refundRate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手续费费率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/>
        </w:rPr>
        <w:t>ApplyOnlineRefundReponse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唯一ID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与入参一致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refundApplyId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退票申请ID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与入参一致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与入参一致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与入参一致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结果代码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SUCCESS： 成功、FAILURE：失败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resultMsg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例如: 退票申请成功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返回时间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格式:yyyy-MM-dd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00B050"/>
              </w:rPr>
              <w:t>flightTicket</w:t>
            </w:r>
            <w:r>
              <w:rPr>
                <w:rFonts w:hint="eastAsia"/>
                <w:b/>
                <w:bCs/>
                <w:color w:val="00B050"/>
              </w:rPr>
              <w:t>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00B050"/>
              </w:rPr>
              <w:t>机票信息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00B050"/>
                <w:szCs w:val="21"/>
              </w:rPr>
              <w:t>List&lt;</w:t>
            </w:r>
            <w:r>
              <w:rPr>
                <w:color w:val="00B050"/>
              </w:rPr>
              <w:t xml:space="preserve"> RefundFlightTicketInfo</w:t>
            </w:r>
            <w:r>
              <w:rPr>
                <w:rFonts w:cs="Calibri"/>
                <w:color w:val="00B050"/>
                <w:szCs w:val="21"/>
              </w:rPr>
              <w:t>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color w:val="00B050"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  <w:r>
              <w:rPr>
                <w:rFonts w:hint="eastAsia" w:cs="Calibri"/>
                <w:color w:val="00B050"/>
                <w:szCs w:val="21"/>
              </w:rPr>
              <w:t>若订单是极速退票、且结果代码</w:t>
            </w:r>
            <w:r>
              <w:rPr>
                <w:rFonts w:cs="Calibri"/>
                <w:color w:val="00B050"/>
                <w:szCs w:val="21"/>
              </w:rPr>
              <w:t>resultCode</w:t>
            </w:r>
            <w:r>
              <w:rPr>
                <w:rFonts w:hint="eastAsia" w:cs="Calibri"/>
                <w:color w:val="00B050"/>
                <w:szCs w:val="21"/>
              </w:rPr>
              <w:t>是成功，则此对象必传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color w:val="00B050"/>
                <w:szCs w:val="21"/>
              </w:rPr>
              <w:t>（注：</w:t>
            </w:r>
            <w:r>
              <w:rPr>
                <w:color w:val="00B050"/>
              </w:rPr>
              <w:t>RefundFlightTicketInfo</w:t>
            </w:r>
            <w:r>
              <w:rPr>
                <w:rFonts w:hint="eastAsia"/>
                <w:color w:val="00B050"/>
              </w:rPr>
              <w:t>对象同《在线申请退票商家处理结果接口》中一致</w:t>
            </w:r>
            <w:r>
              <w:rPr>
                <w:rFonts w:hint="eastAsia" w:cs="Calibri"/>
                <w:color w:val="00B050"/>
                <w:szCs w:val="21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refundDeliveryFee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应退配送费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00B050"/>
                <w:szCs w:val="21"/>
              </w:rPr>
            </w:pPr>
            <w:r>
              <w:rPr>
                <w:rFonts w:hint="eastAsia" w:cs="Calibri"/>
                <w:color w:val="00B05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00B050"/>
                <w:szCs w:val="21"/>
              </w:rPr>
            </w:pPr>
            <w:r>
              <w:rPr>
                <w:rFonts w:hint="eastAsia" w:cs="Calibri"/>
                <w:bCs/>
                <w:color w:val="00B05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color w:val="00B050"/>
                <w:szCs w:val="21"/>
              </w:rPr>
            </w:pPr>
            <w:r>
              <w:rPr>
                <w:rFonts w:hint="eastAsia" w:cs="Calibri"/>
                <w:color w:val="00B050"/>
                <w:szCs w:val="21"/>
              </w:rPr>
              <w:t>如果没有配送费，则默认是“0</w:t>
            </w:r>
            <w:r>
              <w:rPr>
                <w:rFonts w:cs="Calibri"/>
                <w:color w:val="00B050"/>
                <w:szCs w:val="21"/>
              </w:rPr>
              <w:t>”</w:t>
            </w:r>
          </w:p>
        </w:tc>
      </w:tr>
    </w:tbl>
    <w:p>
      <w:pPr>
        <w:pStyle w:val="3"/>
      </w:pPr>
      <w:r>
        <w:rPr>
          <w:rFonts w:hint="eastAsia"/>
        </w:rPr>
        <w:t>在线申请退票商家处理结果接口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713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在线申请退票商家处理结果接口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商家  </w:t>
            </w:r>
            <w:r>
              <w:rPr>
                <w:rFonts w:cs="Calibri"/>
                <w:b/>
              </w:rPr>
              <w:t xml:space="preserve">→  </w:t>
            </w:r>
            <w:r>
              <w:rPr>
                <w:rFonts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refundTicketProcessResult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接口地址</w:t>
            </w:r>
          </w:p>
        </w:tc>
        <w:tc>
          <w:tcPr>
            <w:tcW w:w="713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rPr>
                <w:rFonts w:cs="Calibri"/>
              </w:rPr>
            </w:pP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/>
        </w:rPr>
        <w:t>RefundTicketProcessResultRequest对象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sz w:val="22"/>
              </w:rPr>
              <w:t>唯一ID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与在线申请退票接口入参值一致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refundApplyId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sz w:val="22"/>
              </w:rPr>
            </w:pPr>
            <w:r>
              <w:rPr>
                <w:rFonts w:hint="eastAsia"/>
                <w:sz w:val="22"/>
              </w:rPr>
              <w:t>退票申请ID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与在线申请退票接口入参值一致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与在线申请退票接口入参值一致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b/>
                <w:bCs/>
              </w:rPr>
            </w:pPr>
            <w:r>
              <w:rPr>
                <w:rFonts w:hint="eastAsia" w:cs="Calibri"/>
                <w:color w:val="FFFF00"/>
              </w:rPr>
              <w:t>supOrderNo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FF00"/>
              </w:rPr>
              <w:t>商家订单号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FFFF0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color w:val="FFFF0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orderCd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工单订单号</w:t>
            </w:r>
            <w:r>
              <w:rPr>
                <w:rFonts w:hint="eastAsia"/>
                <w:color w:val="FF0000"/>
                <w:sz w:val="22"/>
              </w:rPr>
              <w:t>或航司订单号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与在线申请退票接口入参值一致,</w:t>
            </w:r>
            <w:r>
              <w:rPr>
                <w:rFonts w:hint="eastAsia" w:cs="Calibri"/>
                <w:color w:val="FF0000"/>
                <w:szCs w:val="21"/>
              </w:rPr>
              <w:t>如果是航司旗舰店产品，则传递是航司订单号，如果tts产品传递的是工单订单号</w:t>
            </w:r>
          </w:p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resultCode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商家退票处理结果代码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REFUND_SUCCESS： 退票处理成功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TICKET_NO_STATUS_DIFFERENCE：  票号状态差异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AMOUNT_DIFFERENT：   金额有差异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USER_CONTACT_REFUND ：用户主动联系取消退票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OTHER ：其他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resultMsg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商家处理结果描述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flight</w:t>
            </w:r>
            <w:r>
              <w:rPr>
                <w:b/>
                <w:bCs/>
              </w:rPr>
              <w:t>Ticket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机票信息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color w:val="000000"/>
                <w:szCs w:val="21"/>
              </w:rPr>
              <w:t>List&lt;</w:t>
            </w:r>
            <w:r>
              <w:t xml:space="preserve"> RefundFlightTicketInfo</w:t>
            </w:r>
            <w:r>
              <w:rPr>
                <w:rFonts w:cs="Calibri"/>
                <w:szCs w:val="21"/>
              </w:rPr>
              <w:t>&gt;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refundDeliveryFee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应退配送费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如果没有配送费，则默认是“0</w:t>
            </w:r>
            <w:r>
              <w:rPr>
                <w:rFonts w:cs="Calibri"/>
                <w:szCs w:val="21"/>
              </w:rPr>
              <w:t>”</w:t>
            </w:r>
          </w:p>
        </w:tc>
      </w:tr>
    </w:tbl>
    <w:p>
      <w:pPr>
        <w:pStyle w:val="4"/>
        <w:rPr>
          <w:b w:val="0"/>
          <w:lang w:val="en-US"/>
        </w:rPr>
      </w:pPr>
      <w:r>
        <w:rPr>
          <w:rStyle w:val="32"/>
          <w:b/>
          <w:bCs w:val="0"/>
        </w:rPr>
        <w:t>RefundFlightTicketInfo对象</w:t>
      </w:r>
    </w:p>
    <w:tbl>
      <w:tblPr>
        <w:tblStyle w:val="37"/>
        <w:tblW w:w="86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89"/>
        <w:gridCol w:w="1171"/>
        <w:gridCol w:w="992"/>
        <w:gridCol w:w="22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tripType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行程类型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去程0,回程1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</w:rPr>
              <w:t>ticketNo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票号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Style w:val="32"/>
              </w:rPr>
              <w:t>passengerType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乘客类型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t>成人：ADT、儿童：CHD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passengerName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乘机人姓名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退票乘机人证件类型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 身份证</w:t>
            </w:r>
          </w:p>
          <w:p>
            <w:pPr>
              <w:pStyle w:val="49"/>
            </w:pPr>
            <w:r>
              <w:t>2 护照</w:t>
            </w:r>
          </w:p>
          <w:p>
            <w:pPr>
              <w:pStyle w:val="49"/>
            </w:pPr>
            <w:r>
              <w:t>3 军官证</w:t>
            </w:r>
          </w:p>
          <w:p>
            <w:pPr>
              <w:pStyle w:val="49"/>
            </w:pPr>
            <w:r>
              <w:t>4 士兵证</w:t>
            </w:r>
          </w:p>
          <w:p>
            <w:pPr>
              <w:pStyle w:val="49"/>
            </w:pPr>
            <w:r>
              <w:t>5 台胞证</w:t>
            </w:r>
          </w:p>
          <w:p>
            <w:pPr>
              <w:jc w:val="left"/>
              <w:rPr>
                <w:rFonts w:cs="Calibri"/>
                <w:szCs w:val="21"/>
              </w:rPr>
            </w:pPr>
            <w:r>
              <w:t>6 其它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identity</w:t>
            </w: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 w:ascii="微软雅黑" w:hAnsi="微软雅黑"/>
              </w:rPr>
              <w:t>退票乘机人证件号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Style w:val="32"/>
              </w:rPr>
              <w:t>operatetime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t>退票时间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格式: yyyy-MM-dd HH:mm:ss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Style w:val="32"/>
              </w:rPr>
              <w:t>airwaysCharge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rFonts w:ascii="微软雅黑" w:hAnsi="微软雅黑"/>
              </w:rPr>
            </w:pPr>
            <w:r>
              <w:t>航空公司手续费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Style w:val="32"/>
              </w:rPr>
            </w:pPr>
            <w:r>
              <w:rPr>
                <w:rStyle w:val="32"/>
              </w:rPr>
              <w:t>feeRate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航空公司费率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  <w:rPr>
                <w:rFonts w:cs="Calibri"/>
                <w:bCs/>
                <w:szCs w:val="21"/>
              </w:rPr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Style w:val="32"/>
              </w:rPr>
            </w:pPr>
            <w:r>
              <w:rPr>
                <w:rStyle w:val="32"/>
              </w:rPr>
              <w:t>companyCharge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代理商手续费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如果没有，则传“0"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Style w:val="32"/>
              </w:rPr>
            </w:pPr>
            <w:r>
              <w:rPr>
                <w:rStyle w:val="32"/>
              </w:rPr>
              <w:t>sumCharge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应退客人款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rStyle w:val="32"/>
              </w:rPr>
            </w:pPr>
            <w:r>
              <w:rPr>
                <w:rStyle w:val="32"/>
              </w:rPr>
              <w:t>originalPrice</w:t>
            </w:r>
          </w:p>
        </w:tc>
        <w:tc>
          <w:tcPr>
            <w:tcW w:w="20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票面价</w:t>
            </w:r>
          </w:p>
        </w:tc>
        <w:tc>
          <w:tcPr>
            <w:tcW w:w="117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315" w:firstLineChars="150"/>
            </w:pPr>
            <w:r>
              <w:t>是</w:t>
            </w:r>
          </w:p>
        </w:tc>
        <w:tc>
          <w:tcPr>
            <w:tcW w:w="22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</w:p>
        </w:tc>
      </w:tr>
    </w:tbl>
    <w:p>
      <w:pPr>
        <w:pStyle w:val="4"/>
        <w:rPr>
          <w:lang w:val="en-US"/>
        </w:rPr>
      </w:pPr>
      <w:r>
        <w:rPr>
          <w:rFonts w:hint="eastAsia"/>
          <w:lang w:val="en-US"/>
        </w:rPr>
        <w:t>RefundTicketProcessResultResponse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</w:t>
            </w:r>
            <w:r>
              <w:rPr>
                <w:b/>
                <w:bCs/>
              </w:rPr>
              <w:t>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Style w:val="32"/>
              </w:rPr>
              <w:t>orderCd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商家订单号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uuid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与请求对象一致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京东处理结果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</w:pPr>
            <w:r>
              <w:t>SUCCESS：京东接受到数据并验证成功</w:t>
            </w:r>
          </w:p>
          <w:p>
            <w:pPr>
              <w:jc w:val="left"/>
            </w:pPr>
            <w:r>
              <w:t>VALIDATION_FAILURE： 验证失败</w:t>
            </w:r>
          </w:p>
          <w:p>
            <w:pPr>
              <w:jc w:val="left"/>
            </w:pPr>
            <w:r>
              <w:t>ERROR：错误</w:t>
            </w:r>
          </w:p>
          <w:p>
            <w:pPr>
              <w:jc w:val="left"/>
            </w:pPr>
            <w:r>
              <w:t>EXCEPTION：异常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resultMsg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错误原因</w:t>
            </w:r>
          </w:p>
        </w:tc>
      </w:tr>
    </w:tbl>
    <w:p/>
    <w:p>
      <w:pPr>
        <w:pStyle w:val="3"/>
      </w:pPr>
      <w:r>
        <w:rPr>
          <w:rFonts w:hint="eastAsia"/>
        </w:rPr>
        <w:t>TTS航班查询数据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/>
              </w:rPr>
              <w:t>航班查询数据返回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商家</w:t>
            </w:r>
            <w:r>
              <w:rPr>
                <w:rFonts w:cs="Calibri"/>
              </w:rPr>
              <w:t xml:space="preserve">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hint="eastAsia" w:cs="Calibri"/>
              </w:rPr>
              <w:t>京东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 w:cs="Calibri"/>
                <w:b/>
                <w:color w:val="FF0000"/>
              </w:rPr>
              <w:t>ttsFlightQueryData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jsf接口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请求-TTSFlightDataRequest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276"/>
        <w:gridCol w:w="709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venderId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商家ID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orgCity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t>出发城市三字码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rPr>
                <w:ins w:id="21" w:author="Helpdesk" w:date="2016-09-08T15:16:00Z"/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有效</w:t>
            </w:r>
          </w:p>
          <w:p>
            <w:pPr>
              <w:widowControl/>
              <w:rPr>
                <w:ins w:id="22" w:author="Helpdesk" w:date="2016-09-08T15:16:00Z"/>
                <w:rFonts w:cs="Calibri"/>
                <w:kern w:val="0"/>
                <w:szCs w:val="21"/>
              </w:rPr>
            </w:pPr>
            <w:ins w:id="23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北京的是给PEK，然后供应商给提供所有机场</w:t>
              </w:r>
            </w:ins>
          </w:p>
          <w:p>
            <w:pPr>
              <w:widowControl/>
              <w:rPr>
                <w:ins w:id="24" w:author="Helpdesk" w:date="2016-09-08T15:16:00Z"/>
                <w:rFonts w:cs="Calibri"/>
                <w:kern w:val="0"/>
                <w:szCs w:val="21"/>
              </w:rPr>
            </w:pPr>
            <w:ins w:id="25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上海的是SHA，</w:t>
              </w:r>
            </w:ins>
          </w:p>
          <w:p>
            <w:pPr>
              <w:widowControl/>
              <w:rPr>
                <w:ins w:id="26" w:author="Helpdesk" w:date="2016-09-08T15:17:00Z"/>
                <w:rFonts w:cs="Calibri"/>
                <w:kern w:val="0"/>
                <w:szCs w:val="21"/>
              </w:rPr>
            </w:pPr>
            <w:ins w:id="27" w:author="Helpdesk" w:date="2016-09-08T15:16:00Z">
              <w:r>
                <w:rPr>
                  <w:rFonts w:hint="eastAsia" w:cs="Calibri"/>
                  <w:kern w:val="0"/>
                  <w:szCs w:val="21"/>
                </w:rPr>
                <w:t>然后供应商给提供所有机场</w:t>
              </w:r>
            </w:ins>
          </w:p>
          <w:p>
            <w:pPr>
              <w:pStyle w:val="49"/>
              <w:rPr>
                <w:b/>
                <w:bCs/>
              </w:rPr>
            </w:pPr>
            <w:ins w:id="28" w:author="Helpdesk" w:date="2016-09-08T15:17:00Z">
              <w:r>
                <w:rPr>
                  <w:rFonts w:hint="eastAsia"/>
                </w:rPr>
                <w:t>其他都是机场三字码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抵达城市三字码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出发日期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有效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depTime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出发时间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29" w:author="Helpdesk" w:date="2016-09-08T15:15:00Z">
              <w:r>
                <w:rPr>
                  <w:rFonts w:hint="eastAsia"/>
                </w:rPr>
                <w:t>可忽略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舱位代码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30" w:author="Helpdesk" w:date="2016-09-08T15:15:00Z">
              <w:r>
                <w:rPr>
                  <w:rFonts w:hint="eastAsia"/>
                </w:rPr>
                <w:t>可忽略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onlySelfPNR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可否更换PNR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Integer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ins w:id="31" w:author="Helpdesk" w:date="2016-09-08T15:14:00Z">
              <w:r>
                <w:rPr>
                  <w:rFonts w:hint="eastAsia" w:cs="Calibri"/>
                  <w:kern w:val="0"/>
                  <w:szCs w:val="21"/>
                </w:rPr>
                <w:t>京东给默认值</w:t>
              </w:r>
            </w:ins>
            <w:r>
              <w:rPr>
                <w:rFonts w:hint="eastAsia" w:cs="Calibri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onlyAvailableSeat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只返回可用舱位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kern w:val="0"/>
                <w:szCs w:val="21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ins w:id="32" w:author="Helpdesk" w:date="2016-09-08T15:14:00Z">
              <w:r>
                <w:rPr>
                  <w:rFonts w:hint="eastAsia" w:cs="Calibri"/>
                  <w:kern w:val="0"/>
                  <w:szCs w:val="21"/>
                </w:rPr>
                <w:t>京东给默认值</w:t>
              </w:r>
            </w:ins>
            <w:r>
              <w:rPr>
                <w:rFonts w:hint="eastAsia" w:cs="Calibri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onlyNormalCommi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sion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是否包括特殊政策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12"/>
              <w:rPr>
                <w:rFonts w:cs="Calibri"/>
                <w:kern w:val="0"/>
                <w:szCs w:val="21"/>
              </w:rPr>
            </w:pPr>
            <w:ins w:id="33" w:author="Helpdesk" w:date="2016-09-08T15:14:00Z">
              <w:r>
                <w:rPr>
                  <w:rFonts w:hint="eastAsia"/>
                </w:rPr>
                <w:t>京东给默认值</w:t>
              </w:r>
            </w:ins>
            <w:r>
              <w:rPr>
                <w:rFonts w:hint="eastAsia"/>
              </w:rPr>
              <w:t xml:space="preserve">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onlyOnWorkingCommis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ion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是否只返回在工作时间内政策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ins w:id="34" w:author="Helpdesk" w:date="2016-09-08T15:14:00Z">
              <w:r>
                <w:rPr>
                  <w:rFonts w:hint="eastAsia"/>
                </w:rPr>
                <w:t>京东给默认值</w:t>
              </w:r>
            </w:ins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flightInfos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/>
                <w:bCs/>
              </w:rPr>
            </w:pPr>
            <w:r>
              <w:t>航班信息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kern w:val="0"/>
                <w:szCs w:val="21"/>
              </w:rPr>
            </w:pPr>
            <w:r>
              <w:rPr>
                <w:rFonts w:cs="Calibri"/>
                <w:bCs/>
                <w:kern w:val="0"/>
                <w:szCs w:val="21"/>
              </w:rPr>
              <w:t>List&lt;FlightInfo&gt;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kern w:val="0"/>
                <w:szCs w:val="21"/>
              </w:rPr>
            </w:pPr>
            <w:r>
              <w:rPr>
                <w:rFonts w:cs="Calibri"/>
                <w:bCs/>
                <w:kern w:val="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Cs/>
              </w:rPr>
            </w:pPr>
            <w:r>
              <w:rPr>
                <w:bCs/>
              </w:rPr>
              <w:t>见FlightInfo</w:t>
            </w:r>
            <w:r>
              <w:rPr>
                <w:rFonts w:hint="eastAsia"/>
                <w:bCs/>
              </w:rPr>
              <w:t>定义对象变为商家的航班信息flightInfos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响应- TTSFlightDataResponse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1134"/>
        <w:gridCol w:w="992"/>
        <w:gridCol w:w="21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17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responseCode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</w:t>
            </w:r>
            <w:r>
              <w:rPr>
                <w:rFonts w:cs="Calibri"/>
                <w:szCs w:val="21"/>
              </w:rPr>
              <w:t>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</w:t>
            </w:r>
            <w:r>
              <w:rPr>
                <w:rFonts w:cs="Calibri"/>
                <w:szCs w:val="21"/>
              </w:rPr>
              <w:t>000</w:t>
            </w:r>
            <w:r>
              <w:rPr>
                <w:rFonts w:hint="eastAsia" w:cs="Calibri"/>
                <w:szCs w:val="21"/>
              </w:rPr>
              <w:t xml:space="preserve"> 成功；其他失败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b/>
                <w:bCs/>
              </w:rPr>
              <w:t>responseMessage</w:t>
            </w:r>
          </w:p>
        </w:tc>
        <w:tc>
          <w:tcPr>
            <w:tcW w:w="2126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消息</w:t>
            </w:r>
          </w:p>
        </w:tc>
        <w:tc>
          <w:tcPr>
            <w:tcW w:w="113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177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</w:p>
        </w:tc>
      </w:tr>
    </w:tbl>
    <w:p>
      <w:pPr>
        <w:pStyle w:val="3"/>
        <w:rPr>
          <w:rFonts w:ascii="Calibri" w:hAnsi="Calibri" w:cs="Calibri"/>
        </w:rPr>
      </w:pPr>
      <w:r>
        <w:rPr>
          <w:rFonts w:ascii="Calibri" w:hAnsi="Calibri" w:cs="Calibri"/>
        </w:rPr>
        <w:t>退改签查询</w:t>
      </w:r>
      <w:r>
        <w:rPr>
          <w:rFonts w:hint="eastAsia" w:ascii="Calibri" w:hAnsi="Calibri" w:cs="Calibri"/>
          <w:lang w:val="en-US"/>
        </w:rPr>
        <w:t>新版本（支持10档）</w:t>
      </w:r>
      <w:r>
        <w:rPr>
          <w:rFonts w:ascii="Calibri" w:hAnsi="Calibri" w:cs="Calibri"/>
        </w:rPr>
        <w:t>(商家)</w:t>
      </w:r>
    </w:p>
    <w:p>
      <w:pPr>
        <w:ind w:left="420"/>
        <w:rPr>
          <w:rFonts w:cs="Calibri"/>
        </w:rPr>
      </w:pP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  <w:b/>
                <w:bCs/>
              </w:rPr>
              <w:t>退改签</w:t>
            </w:r>
            <w:r>
              <w:rPr>
                <w:rFonts w:cs="Calibri"/>
                <w:b/>
                <w:bCs/>
              </w:rPr>
              <w:t>查询接口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京东  </w:t>
            </w:r>
            <w:r>
              <w:rPr>
                <w:rFonts w:cs="Calibri"/>
                <w:b/>
              </w:rPr>
              <w:t xml:space="preserve">→   </w:t>
            </w:r>
            <w:r>
              <w:rPr>
                <w:rFonts w:cs="Calibri"/>
              </w:rPr>
              <w:t>商家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  <w:r>
              <w:rPr>
                <w:rFonts w:hint="eastAsia"/>
                <w:b/>
                <w:color w:val="FF0000"/>
              </w:rPr>
              <w:t>RefundChangeRule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</w:rPr>
            </w:pPr>
          </w:p>
        </w:tc>
      </w:tr>
    </w:tbl>
    <w:p/>
    <w:p/>
    <w:p>
      <w:pPr>
        <w:pStyle w:val="4"/>
        <w:numPr>
          <w:ilvl w:val="2"/>
          <w:numId w:val="14"/>
        </w:numPr>
        <w:spacing w:line="415" w:lineRule="auto"/>
      </w:pPr>
      <w:r>
        <w:rPr>
          <w:rFonts w:hint="eastAsia"/>
        </w:rPr>
        <w:t>请求</w:t>
      </w:r>
      <w:r>
        <w:t>对象-TTSQueryRefundChangeRuleRequest</w:t>
      </w:r>
    </w:p>
    <w:tbl>
      <w:tblPr>
        <w:tblStyle w:val="37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2"/>
        <w:gridCol w:w="1278"/>
        <w:gridCol w:w="851"/>
        <w:gridCol w:w="23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27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/>
                <w:b/>
                <w:bCs/>
                <w:kern w:val="0"/>
                <w:szCs w:val="21"/>
              </w:rPr>
              <w:t>fareItemId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运价条目ID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如：426897</w:t>
            </w:r>
          </w:p>
          <w:p>
            <w:pPr>
              <w:pStyle w:val="49"/>
            </w:pPr>
            <w:r>
              <w:t>此项为查询中返回的运价条目ID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芒果用这样的格式：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fareItemId = fareItemId："value";discountld:"value"; </w:t>
            </w:r>
          </w:p>
          <w:p>
            <w:pPr>
              <w:pStyle w:val="49"/>
              <w:ind w:left="420" w:leftChars="20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airways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航空公司代码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如：CA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舱位代码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如：Y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depDate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出发日期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格式:“yyyy-MM-dd”</w:t>
            </w:r>
          </w:p>
          <w:p>
            <w:pPr>
              <w:pStyle w:val="12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查询时按照当前时间的退规</w:t>
            </w:r>
          </w:p>
          <w:p>
            <w:pPr>
              <w:pStyle w:val="49"/>
            </w:pPr>
            <w:r>
              <w:t>出票后按照出票日期的退规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出发地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如：SZX 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t>目的地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如：SHA(机场三字码)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childClassNo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儿童舱位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儿童</w:t>
            </w:r>
            <w:r>
              <w:rPr>
                <w:color w:val="FF0000"/>
              </w:rPr>
              <w:t>仓位（</w:t>
            </w:r>
            <w:r>
              <w:rPr>
                <w:rFonts w:hint="eastAsia"/>
                <w:color w:val="FF0000"/>
              </w:rPr>
              <w:t>自营</w:t>
            </w:r>
            <w:r>
              <w:rPr>
                <w:color w:val="FF0000"/>
              </w:rPr>
              <w:t>，三大航使用）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isSaleINF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是否销售婴儿票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Byte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0-不售婴儿票，1-售婴儿票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seatType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运价类型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Byte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已占用，仅自营工单系统使用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运价类型：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1、</w:t>
            </w:r>
            <w:r>
              <w:rPr>
                <w:color w:val="FF0000"/>
              </w:rPr>
              <w:t>普通舱位</w:t>
            </w:r>
            <w:r>
              <w:rPr>
                <w:rFonts w:hint="eastAsia"/>
                <w:color w:val="FF0000"/>
              </w:rPr>
              <w:t>(FD)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2、</w:t>
            </w:r>
            <w:r>
              <w:rPr>
                <w:color w:val="FF0000"/>
              </w:rPr>
              <w:t>特价舱位</w:t>
            </w:r>
            <w:r>
              <w:rPr>
                <w:rFonts w:hint="eastAsia"/>
                <w:color w:val="FF0000"/>
              </w:rPr>
              <w:t>(NFD)</w:t>
            </w:r>
          </w:p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3、私有运价(SSD)</w:t>
            </w:r>
          </w:p>
          <w:p>
            <w:pPr>
              <w:pStyle w:val="49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4、</w:t>
            </w:r>
            <w:r>
              <w:rPr>
                <w:rFonts w:hint="eastAsia"/>
                <w:color w:val="FF0000"/>
                <w:lang w:eastAsia="zh-CN"/>
              </w:rPr>
              <w:t>自营大客户</w:t>
            </w:r>
          </w:p>
          <w:p>
            <w:pPr>
              <w:pStyle w:val="49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5、自营包机切位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11、商家FD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12、商家NFD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13、大客户政策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14、商家私有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15、学生政策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16、包机切位政策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17、非航信政策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originalPrice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ind w:firstLine="420" w:firstLineChars="200"/>
              <w:jc w:val="left"/>
            </w:pPr>
            <w:r>
              <w:rPr>
                <w:rFonts w:hint="eastAsia"/>
              </w:rPr>
              <w:t>成人票面价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 xml:space="preserve">  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 xml:space="preserve"> 如果不传按工单计算的成人票面价为准，传了自营直接返回，商家的不按照此字段为准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childOriginalPrice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ind w:firstLine="210" w:firstLineChars="100"/>
              <w:jc w:val="left"/>
            </w:pPr>
            <w:r>
              <w:rPr>
                <w:rFonts w:hint="eastAsia"/>
              </w:rPr>
              <w:t xml:space="preserve">  儿童票面价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ind w:firstLine="210" w:firstLineChars="100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如果不传按工单计算的儿童票面价为准，传了自营直接返回，商家的不按照此字段为准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policyId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政策ID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bCs/>
              </w:rPr>
            </w:pPr>
            <w:r>
              <w:t>是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ins w:id="35" w:author="Helpdesk" w:date="2016-09-08T15:32:00Z"/>
              </w:rPr>
            </w:pPr>
            <w:ins w:id="36" w:author="Helpdesk" w:date="2016-09-08T15:31:00Z">
              <w:r>
                <w:rPr>
                  <w:rFonts w:hint="eastAsia"/>
                </w:rPr>
                <w:t>航司个性化的特殊字段返回串通过这个返回</w:t>
              </w:r>
            </w:ins>
          </w:p>
          <w:p>
            <w:pPr>
              <w:pStyle w:val="49"/>
            </w:pPr>
            <w:ins w:id="37" w:author="Helpdesk" w:date="2016-09-08T15:32:00Z">
              <w:r>
                <w:rPr>
                  <w:rFonts w:hint="eastAsia"/>
                </w:rPr>
                <w:t>下单时京东再回传</w:t>
              </w:r>
            </w:ins>
            <w:r>
              <w:rPr>
                <w:rFonts w:hint="eastAsia"/>
              </w:rPr>
              <w:t>，</w:t>
            </w:r>
          </w:p>
          <w:p>
            <w:pPr>
              <w:pStyle w:val="49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缓存里的政策id的key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param1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备用</w:t>
            </w:r>
            <w:r>
              <w:t>json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备用</w:t>
            </w:r>
            <w:r>
              <w:t>json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productCode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航司会员产品产品代码,对应航司航班查询接口返回的SeatInfo.productCode参数</w:t>
            </w:r>
          </w:p>
          <w:p>
            <w:pPr>
              <w:pStyle w:val="49"/>
              <w:jc w:val="left"/>
            </w:pPr>
            <w:r>
              <w:rPr>
                <w:rFonts w:hint="eastAsia"/>
              </w:rPr>
              <w:t>默认空串,如果是会员产品传SeatInfo.productCode参数</w:t>
            </w:r>
          </w:p>
          <w:p>
            <w:pPr>
              <w:pStyle w:val="49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AEAAAA" w:themeFill="background2" w:themeFillShade="BF"/>
          </w:tcPr>
          <w:p>
            <w:pPr>
              <w:pStyle w:val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extParam</w:t>
            </w:r>
          </w:p>
        </w:tc>
        <w:tc>
          <w:tcPr>
            <w:tcW w:w="198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扩展参数</w:t>
            </w:r>
          </w:p>
        </w:tc>
        <w:tc>
          <w:tcPr>
            <w:tcW w:w="127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  <w:jc w:val="center"/>
            </w:pPr>
            <w:r>
              <w:rPr>
                <w:rFonts w:hint="eastAsia"/>
              </w:rPr>
              <w:t>HashMap&lt;String, String&gt;</w:t>
            </w:r>
          </w:p>
        </w:tc>
        <w:tc>
          <w:tcPr>
            <w:tcW w:w="85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扩展参数，默认null,如果后续有特殊参数，则放入此Map结构的扩展参数中</w:t>
            </w:r>
          </w:p>
          <w:p>
            <w:pPr>
              <w:pStyle w:val="49"/>
            </w:pPr>
            <w:r>
              <w:rPr>
                <w:rFonts w:hint="eastAsia"/>
              </w:rPr>
              <w:t>大客户新增key customCode  对应传递大客户编码</w:t>
            </w:r>
          </w:p>
        </w:tc>
      </w:tr>
    </w:tbl>
    <w:p/>
    <w:p>
      <w:pPr>
        <w:jc w:val="left"/>
      </w:pPr>
      <w:r>
        <w:t>J</w:t>
      </w:r>
      <w:r>
        <w:rPr>
          <w:rFonts w:hint="eastAsia"/>
        </w:rPr>
        <w:t>son示例：</w:t>
      </w:r>
      <w:r>
        <w:t xml:space="preserve">{"fareItemId":"3457a167-65af-4935-add8-1c6ef6e621c5","airways":"CZ","classNO":"Y","depDate":"2015-02-10","depCity":"CTU","arrCity":"XIY","param1":null,"param2":null,"param3":null} </w:t>
      </w:r>
    </w:p>
    <w:p/>
    <w:p>
      <w:pPr>
        <w:pStyle w:val="4"/>
        <w:numPr>
          <w:ilvl w:val="2"/>
          <w:numId w:val="14"/>
        </w:numPr>
        <w:spacing w:line="415" w:lineRule="auto"/>
      </w:pPr>
      <w:r>
        <w:t>TTSQueryRefundChangeRuleRespone</w:t>
      </w:r>
      <w:r>
        <w:rPr>
          <w:rFonts w:hint="eastAsia"/>
        </w:rPr>
        <w:t>对象（响应）</w:t>
      </w:r>
    </w:p>
    <w:tbl>
      <w:tblPr>
        <w:tblStyle w:val="37"/>
        <w:tblW w:w="8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5"/>
        <w:gridCol w:w="1134"/>
        <w:gridCol w:w="851"/>
        <w:gridCol w:w="2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depCity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如：</w:t>
            </w:r>
            <w:r>
              <w:t>SZX (</w:t>
            </w:r>
            <w:r>
              <w:rPr>
                <w:rFonts w:hint="eastAsia"/>
              </w:rPr>
              <w:t>机场三字码</w:t>
            </w:r>
            <w: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arrCity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如：</w:t>
            </w:r>
            <w:r>
              <w:t>SHA(</w:t>
            </w:r>
            <w:r>
              <w:rPr>
                <w:rFonts w:hint="eastAsia"/>
              </w:rPr>
              <w:t>机场三字码</w:t>
            </w:r>
            <w: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</w:rPr>
            </w:pPr>
            <w:r>
              <w:rPr>
                <w:b/>
                <w:bCs/>
              </w:rPr>
              <w:t>refundChangeRules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退改签规则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List&lt;</w:t>
            </w:r>
            <w:r>
              <w:t xml:space="preserve"> </w:t>
            </w:r>
            <w:r>
              <w:rPr>
                <w:b/>
                <w:bCs/>
              </w:rPr>
              <w:t>TTSRefundChangeRuleNew</w:t>
            </w:r>
            <w:r>
              <w:rPr>
                <w:rFonts w:cs="Calibri"/>
                <w:szCs w:val="21"/>
              </w:rPr>
              <w:t>&gt;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  <w:numPr>
          <w:ilvl w:val="2"/>
          <w:numId w:val="14"/>
        </w:numPr>
        <w:spacing w:line="415" w:lineRule="auto"/>
      </w:pPr>
      <w:r>
        <w:rPr>
          <w:lang w:val="en-US"/>
        </w:rPr>
        <w:t>TTSRefundChangeRuleNew</w:t>
      </w:r>
      <w:r>
        <w:rPr>
          <w:rFonts w:hint="eastAsia"/>
        </w:rPr>
        <w:t>对象</w:t>
      </w:r>
    </w:p>
    <w:tbl>
      <w:tblPr>
        <w:tblStyle w:val="37"/>
        <w:tblW w:w="8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5"/>
        <w:gridCol w:w="1230"/>
        <w:gridCol w:w="755"/>
        <w:gridCol w:w="2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passengerType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乘客类型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成人：</w:t>
            </w:r>
            <w:r>
              <w:t>ADT</w:t>
            </w:r>
            <w:r>
              <w:rPr>
                <w:rFonts w:hint="eastAsia"/>
              </w:rPr>
              <w:t>、儿童：</w:t>
            </w:r>
            <w:r>
              <w:t>CHD</w:t>
            </w:r>
            <w:r>
              <w:rPr>
                <w:rFonts w:hint="eastAsia"/>
              </w:rPr>
              <w:t>、</w:t>
            </w:r>
            <w:commentRangeStart w:id="8"/>
            <w:r>
              <w:rPr>
                <w:rFonts w:hint="eastAsia"/>
              </w:rPr>
              <w:t>婴儿</w:t>
            </w:r>
            <w:r>
              <w:t>INF</w:t>
            </w:r>
            <w:commentRangeEnd w:id="8"/>
            <w:r>
              <w:rPr>
                <w:rStyle w:val="35"/>
                <w:kern w:val="2"/>
              </w:rPr>
              <w:commentReference w:id="8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originalPrice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票面价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BigDecimal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 w:cs="Calibri"/>
                <w:kern w:val="0"/>
                <w:szCs w:val="21"/>
              </w:rPr>
              <w:t>退票费会基于此价格计算，京东方退票费计算规则为：票面价</w:t>
            </w:r>
            <w:r>
              <w:rPr>
                <w:rFonts w:cs="Calibri"/>
                <w:kern w:val="0"/>
                <w:szCs w:val="21"/>
              </w:rPr>
              <w:t xml:space="preserve">(originalPrice) * </w:t>
            </w:r>
            <w:r>
              <w:rPr>
                <w:rFonts w:hint="eastAsia" w:cs="Calibri"/>
                <w:kern w:val="0"/>
                <w:szCs w:val="21"/>
              </w:rPr>
              <w:t>手续费率</w:t>
            </w:r>
            <w:r>
              <w:rPr>
                <w:rFonts w:cs="Calibri"/>
                <w:kern w:val="0"/>
                <w:szCs w:val="21"/>
              </w:rPr>
              <w:t>(feeRate)</w:t>
            </w:r>
            <w:r>
              <w:rPr>
                <w:rFonts w:hint="eastAsia" w:cs="Calibri"/>
                <w:kern w:val="0"/>
                <w:szCs w:val="21"/>
              </w:rPr>
              <w:t>，四舍五入进个位，低于</w:t>
            </w:r>
            <w:r>
              <w:rPr>
                <w:rFonts w:cs="Calibri"/>
                <w:kern w:val="0"/>
                <w:szCs w:val="21"/>
              </w:rPr>
              <w:t>50</w:t>
            </w:r>
            <w:r>
              <w:rPr>
                <w:rFonts w:hint="eastAsia" w:cs="Calibri"/>
                <w:kern w:val="0"/>
                <w:szCs w:val="21"/>
              </w:rPr>
              <w:t>元按照</w:t>
            </w:r>
            <w:r>
              <w:rPr>
                <w:rFonts w:cs="Calibri"/>
                <w:kern w:val="0"/>
                <w:szCs w:val="21"/>
              </w:rPr>
              <w:t>50</w:t>
            </w:r>
            <w:r>
              <w:rPr>
                <w:rFonts w:hint="eastAsia" w:cs="Calibri"/>
                <w:kern w:val="0"/>
                <w:szCs w:val="21"/>
              </w:rPr>
              <w:t>元收取。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  <w:color w:val="FF0000"/>
              </w:rPr>
            </w:pPr>
            <w:r>
              <w:rPr>
                <w:rStyle w:val="32"/>
                <w:color w:val="FF0000"/>
              </w:rPr>
              <w:t>refundRule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hint="eastAsia"/>
              </w:rPr>
              <w:t>退票规则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退票规则文案，按照乘客类型分别给出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changeRule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改期规则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改期规则文案，按照乘客类型分别给出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endorseRule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签转规则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签转规则文案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luggage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行李额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按照乘客类型分别给出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婴儿为空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meal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餐食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按照乘客类型分别给出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婴儿为空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freightPrice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公布运价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BigDecimal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否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</w:rPr>
              <w:t>当退票规则是按照运价</w:t>
            </w:r>
            <w:r>
              <w:t>*</w:t>
            </w:r>
            <w:r>
              <w:rPr>
                <w:rFonts w:hint="eastAsia"/>
              </w:rPr>
              <w:t>费率退票时，需传此值；若此值为空，以航班票面价计算退票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refundRuleInfos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退票费率规则列表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List&lt;</w:t>
            </w:r>
            <w:r>
              <w:t xml:space="preserve"> </w:t>
            </w:r>
            <w:r>
              <w:rPr>
                <w:rFonts w:cs="Calibri"/>
                <w:color w:val="FF0000"/>
                <w:szCs w:val="21"/>
              </w:rPr>
              <w:t>TTSRefundRuleInfoNew&gt;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  <w:color w:val="FF0000"/>
              </w:rPr>
              <w:t>退票规则列表（新增</w:t>
            </w:r>
            <w:r>
              <w:rPr>
                <w:color w:val="FF0000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>
            <w:pPr>
              <w:pStyle w:val="49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changeRuleInfos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改签费率规则列表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List&lt;</w:t>
            </w:r>
            <w:r>
              <w:t xml:space="preserve"> </w:t>
            </w:r>
            <w:r>
              <w:rPr>
                <w:rFonts w:cs="Calibri"/>
                <w:color w:val="FF0000"/>
                <w:szCs w:val="21"/>
              </w:rPr>
              <w:t>TTSChangeRuleInfoNew&gt;</w:t>
            </w:r>
          </w:p>
        </w:tc>
        <w:tc>
          <w:tcPr>
            <w:tcW w:w="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改期规则列表（新增</w:t>
            </w:r>
            <w:r>
              <w:rPr>
                <w:color w:val="FF0000"/>
              </w:rPr>
              <w:t>)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  <w:numPr>
          <w:ilvl w:val="2"/>
          <w:numId w:val="14"/>
        </w:numPr>
        <w:spacing w:line="415" w:lineRule="auto"/>
      </w:pPr>
      <w:r>
        <w:t>TTSRefundRuleInfoNew</w:t>
      </w:r>
      <w:r>
        <w:rPr>
          <w:rFonts w:hint="eastAsia"/>
        </w:rPr>
        <w:t>对象</w:t>
      </w:r>
    </w:p>
    <w:tbl>
      <w:tblPr>
        <w:tblStyle w:val="37"/>
        <w:tblW w:w="8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5"/>
        <w:gridCol w:w="1266"/>
        <w:gridCol w:w="719"/>
        <w:gridCol w:w="2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flyTime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起飞时间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timeUnit=H</w:t>
            </w:r>
            <w:r>
              <w:rPr>
                <w:rFonts w:hint="eastAsia" w:cs="Calibri"/>
                <w:kern w:val="0"/>
                <w:szCs w:val="21"/>
              </w:rPr>
              <w:t>时，</w:t>
            </w:r>
            <w:r>
              <w:rPr>
                <w:rFonts w:cs="Calibri"/>
                <w:kern w:val="0"/>
                <w:szCs w:val="21"/>
              </w:rPr>
              <w:t xml:space="preserve">0——24 </w:t>
            </w:r>
            <w:r>
              <w:rPr>
                <w:rFonts w:hint="eastAsia" w:cs="Calibri"/>
                <w:kern w:val="0"/>
                <w:szCs w:val="21"/>
              </w:rPr>
              <w:t>起飞前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小时或者起飞后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小时</w:t>
            </w:r>
          </w:p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cs="Calibri"/>
                <w:kern w:val="0"/>
                <w:szCs w:val="21"/>
              </w:rPr>
              <w:t>timeUnit=D</w:t>
            </w:r>
            <w:r>
              <w:rPr>
                <w:rFonts w:hint="eastAsia" w:cs="Calibri"/>
                <w:kern w:val="0"/>
                <w:szCs w:val="21"/>
              </w:rPr>
              <w:t>时，</w:t>
            </w:r>
            <w:r>
              <w:rPr>
                <w:rFonts w:cs="Calibri"/>
                <w:kern w:val="0"/>
                <w:szCs w:val="21"/>
              </w:rPr>
              <w:t xml:space="preserve">0——31 </w:t>
            </w:r>
            <w:r>
              <w:rPr>
                <w:rFonts w:hint="eastAsia" w:cs="Calibri"/>
                <w:kern w:val="0"/>
                <w:szCs w:val="21"/>
              </w:rPr>
              <w:t>起飞前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timeUnit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时间单位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H</w:t>
            </w:r>
            <w:r>
              <w:rPr>
                <w:rFonts w:hint="eastAsia"/>
              </w:rPr>
              <w:t>：小时</w:t>
            </w:r>
            <w:r>
              <w:t xml:space="preserve"> D</w:t>
            </w:r>
            <w:r>
              <w:rPr>
                <w:rFonts w:hint="eastAsia"/>
              </w:rPr>
              <w:t>：天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timeType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起飞前后标示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</w:t>
            </w:r>
            <w:r>
              <w:rPr>
                <w:rFonts w:hint="eastAsia"/>
              </w:rPr>
              <w:t>：起飞前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 xml:space="preserve"> -1</w:t>
            </w:r>
            <w:r>
              <w:rPr>
                <w:rFonts w:hint="eastAsia"/>
              </w:rPr>
              <w:t>：起飞后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timePoint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时间点类型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2</w:t>
            </w:r>
            <w:r>
              <w:rPr>
                <w:rFonts w:hint="eastAsia"/>
              </w:rPr>
              <w:t>：时间点前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-2</w:t>
            </w:r>
            <w:r>
              <w:rPr>
                <w:rFonts w:hint="eastAsia"/>
              </w:rPr>
              <w:t>：时间点后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isInclude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是否包含时间点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true</w:t>
            </w:r>
            <w:r>
              <w:rPr>
                <w:rFonts w:hint="eastAsia"/>
              </w:rPr>
              <w:t>：包含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false</w:t>
            </w:r>
            <w:r>
              <w:rPr>
                <w:rFonts w:hint="eastAsia"/>
              </w:rPr>
              <w:t>：不包含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refundFeeRate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退票费扣率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BigDecimal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退票费率，例如：</w:t>
            </w:r>
            <w:r>
              <w:t xml:space="preserve">0.2 </w:t>
            </w:r>
            <w:r>
              <w:rPr>
                <w:rFonts w:hint="eastAsia"/>
              </w:rPr>
              <w:t>代表</w:t>
            </w:r>
            <w:r>
              <w:t>20%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lowestRefundFee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退票最低手续费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BigDecimal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rPr>
                <w:rFonts w:hint="eastAsia"/>
              </w:rPr>
              <w:t>默认为</w:t>
            </w:r>
            <w:r>
              <w:t>0</w:t>
            </w:r>
          </w:p>
        </w:tc>
      </w:tr>
    </w:tbl>
    <w:p>
      <w:pPr>
        <w:rPr>
          <w:lang w:val="zh-CN"/>
        </w:rPr>
      </w:pPr>
    </w:p>
    <w:p>
      <w:pPr>
        <w:pStyle w:val="4"/>
        <w:numPr>
          <w:ilvl w:val="2"/>
          <w:numId w:val="14"/>
        </w:numPr>
        <w:spacing w:line="415" w:lineRule="auto"/>
      </w:pPr>
      <w:r>
        <w:rPr>
          <w:lang w:val="en-US"/>
        </w:rPr>
        <w:t>TTSChangeRuleInfoNew</w:t>
      </w:r>
      <w:r>
        <w:rPr>
          <w:rFonts w:hint="eastAsia"/>
        </w:rPr>
        <w:t>对象</w:t>
      </w:r>
    </w:p>
    <w:tbl>
      <w:tblPr>
        <w:tblStyle w:val="37"/>
        <w:tblW w:w="85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5"/>
        <w:gridCol w:w="1218"/>
        <w:gridCol w:w="767"/>
        <w:gridCol w:w="231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hint="eastAsia" w:cs="Calibri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flyTime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起飞时间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Integer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timeUnit=H</w:t>
            </w:r>
            <w:r>
              <w:rPr>
                <w:rFonts w:hint="eastAsia" w:cs="Calibri"/>
                <w:kern w:val="0"/>
                <w:szCs w:val="21"/>
              </w:rPr>
              <w:t>时，</w:t>
            </w:r>
            <w:r>
              <w:rPr>
                <w:rFonts w:cs="Calibri"/>
                <w:kern w:val="0"/>
                <w:szCs w:val="21"/>
              </w:rPr>
              <w:t xml:space="preserve">0——24 </w:t>
            </w:r>
            <w:r>
              <w:rPr>
                <w:rFonts w:hint="eastAsia" w:cs="Calibri"/>
                <w:kern w:val="0"/>
                <w:szCs w:val="21"/>
              </w:rPr>
              <w:t>起飞前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小时或者起飞后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小时</w:t>
            </w:r>
          </w:p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cs="Calibri"/>
                <w:kern w:val="0"/>
                <w:szCs w:val="21"/>
              </w:rPr>
              <w:t>timeUnit=D</w:t>
            </w:r>
            <w:r>
              <w:rPr>
                <w:rFonts w:hint="eastAsia" w:cs="Calibri"/>
                <w:kern w:val="0"/>
                <w:szCs w:val="21"/>
              </w:rPr>
              <w:t>时，</w:t>
            </w:r>
            <w:r>
              <w:rPr>
                <w:rFonts w:cs="Calibri"/>
                <w:kern w:val="0"/>
                <w:szCs w:val="21"/>
              </w:rPr>
              <w:t xml:space="preserve">0——31 </w:t>
            </w:r>
            <w:r>
              <w:rPr>
                <w:rFonts w:hint="eastAsia" w:cs="Calibri"/>
                <w:kern w:val="0"/>
                <w:szCs w:val="21"/>
              </w:rPr>
              <w:t>起飞前</w:t>
            </w:r>
            <w:r>
              <w:rPr>
                <w:rFonts w:cs="Calibri"/>
                <w:kern w:val="0"/>
                <w:szCs w:val="21"/>
              </w:rPr>
              <w:t>X</w:t>
            </w:r>
            <w:r>
              <w:rPr>
                <w:rFonts w:hint="eastAsia" w:cs="Calibri"/>
                <w:kern w:val="0"/>
                <w:szCs w:val="21"/>
              </w:rPr>
              <w:t>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timeUnit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时间单位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H</w:t>
            </w:r>
            <w:r>
              <w:rPr>
                <w:rFonts w:hint="eastAsia"/>
              </w:rPr>
              <w:t>：小时</w:t>
            </w:r>
            <w:r>
              <w:t xml:space="preserve"> D</w:t>
            </w:r>
            <w:r>
              <w:rPr>
                <w:rFonts w:hint="eastAsia"/>
              </w:rPr>
              <w:t>：天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  <w:color w:val="000000"/>
              </w:rPr>
              <w:t>timeType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起飞前后标示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1</w:t>
            </w:r>
            <w:r>
              <w:rPr>
                <w:rFonts w:hint="eastAsia"/>
              </w:rPr>
              <w:t>：起飞前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 xml:space="preserve"> -1</w:t>
            </w:r>
            <w:r>
              <w:rPr>
                <w:rFonts w:hint="eastAsia"/>
              </w:rPr>
              <w:t>：起飞后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b/>
                <w:bCs/>
              </w:rPr>
            </w:pPr>
            <w:r>
              <w:rPr>
                <w:rStyle w:val="32"/>
              </w:rPr>
              <w:t>timePoint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</w:pPr>
            <w:r>
              <w:rPr>
                <w:rFonts w:hint="eastAsia"/>
              </w:rPr>
              <w:t>时间点类型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String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2</w:t>
            </w:r>
            <w:r>
              <w:rPr>
                <w:rFonts w:hint="eastAsia"/>
              </w:rPr>
              <w:t>：时间点前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-2</w:t>
            </w:r>
            <w:r>
              <w:rPr>
                <w:rFonts w:hint="eastAsia"/>
              </w:rPr>
              <w:t>：时间点后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</w:rPr>
            </w:pPr>
            <w:r>
              <w:rPr>
                <w:rStyle w:val="32"/>
              </w:rPr>
              <w:t>isInclude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是否包含时间点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</w:pPr>
            <w:r>
              <w:t>Boolean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 w:cs="Calibri"/>
                <w:bCs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49"/>
            </w:pPr>
            <w:r>
              <w:t>true</w:t>
            </w:r>
            <w:r>
              <w:rPr>
                <w:rFonts w:hint="eastAsia"/>
              </w:rPr>
              <w:t>：包含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t>false</w:t>
            </w:r>
            <w:r>
              <w:rPr>
                <w:rFonts w:hint="eastAsia"/>
              </w:rPr>
              <w:t>：不包含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vAlign w:val="center"/>
          </w:tcPr>
          <w:p>
            <w:pPr>
              <w:pStyle w:val="49"/>
              <w:jc w:val="left"/>
              <w:rPr>
                <w:rStyle w:val="32"/>
                <w:color w:val="FF0000"/>
              </w:rPr>
            </w:pPr>
            <w:r>
              <w:rPr>
                <w:rStyle w:val="32"/>
                <w:color w:val="FF0000"/>
              </w:rPr>
              <w:t>alterFeeRate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hd w:val="clear" w:color="auto" w:fill="FFFFFF"/>
              </w:rPr>
              <w:t>改期费率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49"/>
              <w:jc w:val="center"/>
              <w:rPr>
                <w:color w:val="FF0000"/>
              </w:rPr>
            </w:pPr>
            <w:r>
              <w:t>BigDecimal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cs="Calibri"/>
                <w:bCs/>
                <w:color w:val="FF0000"/>
                <w:szCs w:val="21"/>
              </w:rPr>
            </w:pPr>
            <w:r>
              <w:rPr>
                <w:rFonts w:hint="eastAsia" w:cs="Calibri"/>
                <w:bCs/>
                <w:color w:val="FF0000"/>
                <w:szCs w:val="21"/>
              </w:rPr>
              <w:t>是</w:t>
            </w:r>
          </w:p>
        </w:tc>
        <w:tc>
          <w:tcPr>
            <w:tcW w:w="23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改签费率，例如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0.1</w:t>
            </w:r>
            <w:r>
              <w:rPr>
                <w:rFonts w:hint="eastAsia" w:ascii="Arial" w:hAnsi="Arial" w:cs="Arial"/>
                <w:color w:val="FF0000"/>
                <w:szCs w:val="21"/>
                <w:shd w:val="clear" w:color="auto" w:fill="FFFFFF"/>
              </w:rPr>
              <w:t>代表</w:t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10%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例如：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）起飞前</w:t>
      </w:r>
      <w:r>
        <w:t>2</w:t>
      </w:r>
      <w:r>
        <w:rPr>
          <w:rFonts w:hint="eastAsia"/>
        </w:rPr>
        <w:t>小时以外，退票费收取公布运价的</w:t>
      </w:r>
      <w:r>
        <w:t>30%</w:t>
      </w:r>
      <w:r>
        <w:rPr>
          <w:rFonts w:hint="eastAsia"/>
        </w:rPr>
        <w:t>，最低退票手续费为</w:t>
      </w:r>
      <w:r>
        <w:t>50</w:t>
      </w:r>
    </w:p>
    <w:p>
      <w:pPr>
        <w:jc w:val="left"/>
      </w:pPr>
      <w:r>
        <w:t>{"flyTime": "2","timeUnit": "H","timeType": "1","timePoint": "2", "isInclude":"false", "refund'FeeRate": "0.3","</w:t>
      </w:r>
      <w:r>
        <w:rPr>
          <w:rStyle w:val="32"/>
        </w:rPr>
        <w:t>lowestRefundFee</w:t>
      </w:r>
      <w:r>
        <w:t>": "50"}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）起飞前</w:t>
      </w:r>
      <w:r>
        <w:t>2</w:t>
      </w:r>
      <w:r>
        <w:rPr>
          <w:rFonts w:hint="eastAsia"/>
        </w:rPr>
        <w:t>小时以内到起飞前，改期费收取公布运价的</w:t>
      </w:r>
      <w:r>
        <w:t>40%</w:t>
      </w:r>
      <w:r>
        <w:rPr>
          <w:rFonts w:hint="eastAsia"/>
        </w:rPr>
        <w:t>；</w:t>
      </w:r>
    </w:p>
    <w:p>
      <w:pPr>
        <w:jc w:val="left"/>
      </w:pPr>
      <w:r>
        <w:t>{"flyTime": "2","timeUnit": "H","timeType": "1","timePoint": "-2", "isInclude":"true", "alterFeeRate": "0.4"}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）起飞后，退票费收取公布运价的</w:t>
      </w:r>
      <w:r>
        <w:t>70%</w:t>
      </w:r>
      <w:r>
        <w:rPr>
          <w:rFonts w:hint="eastAsia"/>
        </w:rPr>
        <w:t>；最低退票手续费为</w:t>
      </w:r>
      <w:r>
        <w:t>0</w:t>
      </w:r>
    </w:p>
    <w:p>
      <w:pPr>
        <w:jc w:val="left"/>
      </w:pPr>
      <w:r>
        <w:t>{"flyTime": "0","timeUnit": "H","timeType": "-1","timePoint": "-2", "isInclude":"false", "refundFeeRate": "0.7","</w:t>
      </w:r>
      <w:r>
        <w:rPr>
          <w:rStyle w:val="32"/>
        </w:rPr>
        <w:t>lowestRefundFee</w:t>
      </w:r>
      <w:r>
        <w:t>": "0"}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）起飞前</w:t>
      </w:r>
      <w:r>
        <w:t>13</w:t>
      </w:r>
      <w:r>
        <w:rPr>
          <w:rFonts w:hint="eastAsia"/>
        </w:rPr>
        <w:t>天前，改期费收取公布运价的</w:t>
      </w:r>
      <w:r>
        <w:t>10%</w:t>
      </w:r>
      <w:r>
        <w:rPr>
          <w:rFonts w:hint="eastAsia"/>
        </w:rPr>
        <w:t>；</w:t>
      </w:r>
    </w:p>
    <w:p>
      <w:pPr>
        <w:jc w:val="left"/>
      </w:pPr>
      <w:r>
        <w:t>{"flyTime": "13","timeUnit": "D","timeType": "1","timePoint": "2", "isInclude":"false", "feeRate": "0.1"}</w:t>
      </w:r>
    </w:p>
    <w:p/>
    <w:p>
      <w:pPr>
        <w:pStyle w:val="2"/>
      </w:pPr>
      <w:r>
        <w:rPr>
          <w:rFonts w:hint="eastAsia"/>
        </w:rPr>
        <w:t>附加</w:t>
      </w: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 xml:space="preserve">  技术</w:t>
      </w:r>
      <w:r>
        <w:t>范围</w:t>
      </w:r>
    </w:p>
    <w:tbl>
      <w:tblPr>
        <w:tblStyle w:val="37"/>
        <w:tblW w:w="80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406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00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hint="eastAsia" w:cs="Calibri"/>
                <w:b/>
                <w:bCs/>
              </w:rPr>
              <w:t>技术</w:t>
            </w:r>
            <w:r>
              <w:rPr>
                <w:rFonts w:cs="Calibri"/>
                <w:b/>
                <w:bCs/>
              </w:rPr>
              <w:t>范围</w:t>
            </w:r>
          </w:p>
        </w:tc>
        <w:tc>
          <w:tcPr>
            <w:tcW w:w="406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8DB3E2"/>
          </w:tcPr>
          <w:p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编程语言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Java</w:t>
            </w:r>
            <w:r>
              <w:rPr>
                <w:rFonts w:cs="Calibri"/>
                <w:kern w:val="0"/>
                <w:szCs w:val="21"/>
              </w:rPr>
              <w:t xml:space="preserve">  </w:t>
            </w:r>
            <w:r>
              <w:t>jdk1.6.0_45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数据库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t>MySql5.5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 xml:space="preserve">MVC 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Spring   MVC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 xml:space="preserve">框架 </w:t>
            </w:r>
            <w:r>
              <w:rPr>
                <w:rFonts w:cs="Calibri"/>
                <w:b/>
                <w:bCs/>
                <w:szCs w:val="21"/>
              </w:rPr>
              <w:t>IOC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t>spring 4.2.4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缓存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Redis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数据库访问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t>mybatis 3.3.1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模板引擎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velocity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Maven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Style w:val="33"/>
                <w:rFonts w:ascii="Arial" w:hAnsi="Arial" w:cs="Arial"/>
                <w:i w:val="0"/>
                <w:iCs w:val="0"/>
                <w:color w:val="CC0000"/>
                <w:sz w:val="20"/>
                <w:szCs w:val="20"/>
                <w:shd w:val="clear" w:color="auto" w:fill="FFFFFF"/>
              </w:rPr>
            </w:pPr>
            <w:r>
              <w:t> maven-3.0.5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001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BFBFBF"/>
          </w:tcPr>
          <w:p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szCs w:val="21"/>
              </w:rPr>
              <w:t>其他</w:t>
            </w:r>
          </w:p>
        </w:tc>
        <w:tc>
          <w:tcPr>
            <w:tcW w:w="406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hint="eastAsia" w:cs="Calibri"/>
                <w:kern w:val="0"/>
                <w:szCs w:val="21"/>
              </w:rPr>
              <w:t>Zookeeper</w:t>
            </w:r>
          </w:p>
        </w:tc>
      </w:tr>
    </w:tbl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系统</w:t>
      </w:r>
      <w:r>
        <w:t>调用关系图</w:t>
      </w:r>
    </w:p>
    <w:p>
      <w:pPr>
        <w:rPr>
          <w:lang w:val="zh-CN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631180" cy="3451860"/>
            <wp:effectExtent l="0" t="0" r="0" b="0"/>
            <wp:docPr id="1" name="图片 1" descr="U~4M4P5}0MHZN[)_EI[~W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~4M4P5}0MHZN[)_EI[~WV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5.1快递公司代码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EXPRESS_YUANTONG("463", "圆通快递"),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EXPRESS_ZHONGTONGKUAIDI("464", "中通快递"),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EXPRESS_EMS("465", "邮政EMS"),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EXPRESS_SHUNFENG("467", "顺丰快递"),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EXPRESS_SHENTONG("470", "申通快递"),</w:t>
      </w:r>
    </w:p>
    <w:p>
      <w:pPr>
        <w:ind w:firstLine="105" w:firstLineChars="50"/>
        <w:rPr>
          <w:lang w:val="zh-CN"/>
        </w:rPr>
      </w:pPr>
      <w:r>
        <w:rPr>
          <w:rFonts w:hint="eastAsia"/>
          <w:lang w:val="zh-CN"/>
        </w:rPr>
        <w:t xml:space="preserve">   EXPRESS_YUNDA("1327", "韵达快递"),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EXPRESS_ZHAIJISONG("1409", "宅急送"),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EXPRESS_ZHONGTONGSUDI("1499", "中通速递"),</w:t>
      </w:r>
    </w:p>
    <w:p>
      <w:r>
        <w:rPr>
          <w:rFonts w:hint="eastAsia"/>
          <w:lang w:val="zh-CN"/>
        </w:rPr>
        <w:t xml:space="preserve">    </w:t>
      </w:r>
      <w:r>
        <w:rPr>
          <w:rFonts w:hint="eastAsia"/>
        </w:rPr>
        <w:t>EXPRESS_YOUSU("1747", "</w:t>
      </w:r>
      <w:r>
        <w:rPr>
          <w:rFonts w:hint="eastAsia"/>
          <w:lang w:val="zh-CN"/>
        </w:rPr>
        <w:t>优速物流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EXPRESS_TIANTIAN("2009", "</w:t>
      </w:r>
      <w:r>
        <w:rPr>
          <w:rFonts w:hint="eastAsia"/>
          <w:lang w:val="zh-CN"/>
        </w:rPr>
        <w:t>天天快递有限公司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EXPRESS_QUANFENG("2016", "</w:t>
      </w:r>
      <w:r>
        <w:rPr>
          <w:rFonts w:hint="eastAsia"/>
          <w:lang w:val="zh-CN"/>
        </w:rPr>
        <w:t>北京全峰快递有限责任公司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EXPRESS_JD("2087", "</w:t>
      </w:r>
      <w:r>
        <w:rPr>
          <w:rFonts w:hint="eastAsia"/>
          <w:lang w:val="zh-CN"/>
        </w:rPr>
        <w:t>京东快递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EXPRESS_KUAIJIE("2094", " </w:t>
      </w:r>
      <w:r>
        <w:rPr>
          <w:rFonts w:hint="eastAsia"/>
          <w:lang w:val="zh-CN"/>
        </w:rPr>
        <w:t>速递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EXPRESS_GUONEIXIAOBAO("2170", "</w:t>
      </w:r>
      <w:r>
        <w:rPr>
          <w:rFonts w:hint="eastAsia"/>
          <w:lang w:val="zh-CN"/>
        </w:rPr>
        <w:t>中国邮政</w:t>
      </w:r>
      <w:r>
        <w:rPr>
          <w:rFonts w:hint="eastAsia"/>
        </w:rPr>
        <w:t>-</w:t>
      </w:r>
      <w:r>
        <w:rPr>
          <w:rFonts w:hint="eastAsia"/>
          <w:lang w:val="zh-CN"/>
        </w:rPr>
        <w:t>国内小包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EXPRESS_GUAHAOXIN("2171", "</w:t>
      </w:r>
      <w:r>
        <w:rPr>
          <w:rFonts w:hint="eastAsia"/>
          <w:lang w:val="zh-CN"/>
        </w:rPr>
        <w:t>中国邮政</w:t>
      </w:r>
      <w:r>
        <w:rPr>
          <w:rFonts w:hint="eastAsia"/>
        </w:rPr>
        <w:t>-</w:t>
      </w:r>
      <w:r>
        <w:rPr>
          <w:rFonts w:hint="eastAsia"/>
          <w:lang w:val="zh-CN"/>
        </w:rPr>
        <w:t>挂号信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EXPRESS_GUOTONG("2465", "</w:t>
      </w:r>
      <w:r>
        <w:rPr>
          <w:rFonts w:hint="eastAsia"/>
          <w:lang w:val="zh-CN"/>
        </w:rPr>
        <w:t>国通快递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EXPRESS_HUITONG("1748", "</w:t>
      </w:r>
      <w:r>
        <w:rPr>
          <w:rFonts w:hint="eastAsia"/>
          <w:lang w:val="zh-CN"/>
        </w:rPr>
        <w:t>汇通快运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EXPRESS_ZHONGTIEWULIU("5419", "</w:t>
      </w:r>
      <w:r>
        <w:rPr>
          <w:rFonts w:hint="eastAsia"/>
          <w:lang w:val="zh-CN"/>
        </w:rPr>
        <w:t>中铁物流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EXPRESS_ZHONGTIEKUAIYUN("466", "</w:t>
      </w:r>
      <w:r>
        <w:rPr>
          <w:rFonts w:hint="eastAsia"/>
          <w:lang w:val="zh-CN"/>
        </w:rPr>
        <w:t>中铁快运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EXPRESS_FEDEX("10001","FedEx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EXPRESS_UPS("10002","UPS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EXPRESS_DHL("10003","DHL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EXPRESS_TNT("10004","TNT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EXPRESS_AAE("10005","AAE（</w:t>
      </w:r>
      <w:r>
        <w:rPr>
          <w:rFonts w:hint="eastAsia"/>
          <w:lang w:val="zh-CN"/>
        </w:rPr>
        <w:t>美亚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EXPRESS_ZHONGWAIYUNDHL("10006","</w:t>
      </w:r>
      <w:r>
        <w:rPr>
          <w:rFonts w:hint="eastAsia"/>
          <w:lang w:val="zh-CN"/>
        </w:rPr>
        <w:t>中外运</w:t>
      </w:r>
      <w:r>
        <w:rPr>
          <w:rFonts w:hint="eastAsia"/>
        </w:rPr>
        <w:t>—DHL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EXPRESS_ZHONGWAIYUNOCS("10007","</w:t>
      </w:r>
      <w:r>
        <w:rPr>
          <w:rFonts w:hint="eastAsia"/>
          <w:lang w:val="zh-CN"/>
        </w:rPr>
        <w:t>中外运</w:t>
      </w:r>
      <w:r>
        <w:rPr>
          <w:rFonts w:hint="eastAsia"/>
        </w:rPr>
        <w:t>—OCS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EXPRESS_ZHONGWAIYUN("10008","</w:t>
      </w:r>
      <w:r>
        <w:rPr>
          <w:rFonts w:hint="eastAsia"/>
          <w:lang w:val="zh-CN"/>
        </w:rPr>
        <w:t>中外运快递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EXPRESS_MINHANG("10009","</w:t>
      </w:r>
      <w:r>
        <w:rPr>
          <w:rFonts w:hint="eastAsia"/>
          <w:lang w:val="zh-CN"/>
        </w:rPr>
        <w:t>民航快递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EXPRESS_JIALIDATONG("10010","</w:t>
      </w:r>
      <w:r>
        <w:rPr>
          <w:rFonts w:hint="eastAsia"/>
          <w:lang w:val="zh-CN"/>
        </w:rPr>
        <w:t>嘉里大通快递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EXPRESS_BAIFUDONGFANG("10011","</w:t>
      </w:r>
      <w:r>
        <w:rPr>
          <w:rFonts w:hint="eastAsia"/>
          <w:lang w:val="zh-CN"/>
        </w:rPr>
        <w:t>百福东方快递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EXPRESS_XIAOHONGMA("10012","</w:t>
      </w:r>
      <w:r>
        <w:rPr>
          <w:rFonts w:hint="eastAsia"/>
          <w:lang w:val="zh-CN"/>
        </w:rPr>
        <w:t>小红马快递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EXPRESS_ANXINDA("10013","</w:t>
      </w:r>
      <w:r>
        <w:rPr>
          <w:rFonts w:hint="eastAsia"/>
          <w:lang w:val="zh-CN"/>
        </w:rPr>
        <w:t>安信达快递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EXPRESS_SHIDAIFENGHUANG("10014","</w:t>
      </w:r>
      <w:r>
        <w:rPr>
          <w:rFonts w:hint="eastAsia"/>
          <w:lang w:val="zh-CN"/>
        </w:rPr>
        <w:t>时代凤凰快递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EXPRESS_DATIAN("10015","</w:t>
      </w:r>
      <w:r>
        <w:rPr>
          <w:rFonts w:hint="eastAsia"/>
          <w:lang w:val="zh-CN"/>
        </w:rPr>
        <w:t>大田快递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EXPRESS_ZHONGCHENG("10016","</w:t>
      </w:r>
      <w:r>
        <w:rPr>
          <w:rFonts w:hint="eastAsia"/>
          <w:lang w:val="zh-CN"/>
        </w:rPr>
        <w:t>中诚快递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EXPRESS_ULINK("10017","U-LINK(</w:t>
      </w:r>
      <w:r>
        <w:rPr>
          <w:rFonts w:hint="eastAsia"/>
          <w:lang w:val="zh-CN"/>
        </w:rPr>
        <w:t>飞杨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EXPRESS_JINGWEI("10018","</w:t>
      </w:r>
      <w:r>
        <w:rPr>
          <w:rFonts w:hint="eastAsia"/>
          <w:lang w:val="zh-CN"/>
        </w:rPr>
        <w:t>经纬快递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EXPRESS_DONGFANG("10019","</w:t>
      </w:r>
      <w:r>
        <w:rPr>
          <w:rFonts w:hint="eastAsia"/>
          <w:lang w:val="zh-CN"/>
        </w:rPr>
        <w:t>东方快递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EXPRESS_HUAHANG("10020","</w:t>
      </w:r>
      <w:r>
        <w:rPr>
          <w:rFonts w:hint="eastAsia"/>
          <w:lang w:val="zh-CN"/>
        </w:rPr>
        <w:t>华航快递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EXPRESS_ITO("10021","ITO(</w:t>
      </w:r>
      <w:r>
        <w:rPr>
          <w:rFonts w:hint="eastAsia"/>
          <w:lang w:val="zh-CN"/>
        </w:rPr>
        <w:t>一统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EXPRESS_QUANYI("10022","</w:t>
      </w:r>
      <w:r>
        <w:rPr>
          <w:rFonts w:hint="eastAsia"/>
          <w:lang w:val="zh-CN"/>
        </w:rPr>
        <w:t>全一快递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EXPRESS_ETS("10023","ETS（</w:t>
      </w:r>
      <w:r>
        <w:rPr>
          <w:rFonts w:hint="eastAsia"/>
          <w:lang w:val="zh-CN"/>
        </w:rPr>
        <w:t>一通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EXPRESS_PEISI("10024","</w:t>
      </w:r>
      <w:r>
        <w:rPr>
          <w:rFonts w:hint="eastAsia"/>
          <w:lang w:val="zh-CN"/>
        </w:rPr>
        <w:t>配思快递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EXPRESS_JIUYI("10025","</w:t>
      </w:r>
      <w:r>
        <w:rPr>
          <w:rFonts w:hint="eastAsia"/>
          <w:lang w:val="zh-CN"/>
        </w:rPr>
        <w:t>玖亿快递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EXPRESS_JINCHI("10026","</w:t>
      </w:r>
      <w:r>
        <w:rPr>
          <w:rFonts w:hint="eastAsia"/>
          <w:lang w:val="zh-CN"/>
        </w:rPr>
        <w:t>金驰快递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EXPRESS_NENGDA("10027","</w:t>
      </w:r>
      <w:r>
        <w:rPr>
          <w:rFonts w:hint="eastAsia"/>
          <w:lang w:val="zh-CN"/>
        </w:rPr>
        <w:t>能达快递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EXPRESS_CYL("10028","CYL（</w:t>
      </w:r>
      <w:r>
        <w:rPr>
          <w:rFonts w:hint="eastAsia"/>
          <w:lang w:val="zh-CN"/>
        </w:rPr>
        <w:t>长宇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EXPRESS_XINBANG("10029","</w:t>
      </w:r>
      <w:r>
        <w:rPr>
          <w:rFonts w:hint="eastAsia"/>
          <w:lang w:val="zh-CN"/>
        </w:rPr>
        <w:t>新邦快递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EXPRESS_QUANRITONG("10030","</w:t>
      </w:r>
      <w:r>
        <w:rPr>
          <w:rFonts w:hint="eastAsia"/>
          <w:lang w:val="zh-CN"/>
        </w:rPr>
        <w:t>全日通快递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EXPRESS_DONGYATIANDI("10031","</w:t>
      </w:r>
      <w:r>
        <w:rPr>
          <w:rFonts w:hint="eastAsia"/>
          <w:lang w:val="zh-CN"/>
        </w:rPr>
        <w:t>东亚天地快递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EXPRESS_YINGFEIKELAI("10032","(</w:t>
      </w:r>
      <w:r>
        <w:rPr>
          <w:rFonts w:hint="eastAsia"/>
          <w:lang w:val="zh-CN"/>
        </w:rPr>
        <w:t>盈飞</w:t>
      </w:r>
      <w:r>
        <w:rPr>
          <w:rFonts w:hint="eastAsia"/>
        </w:rPr>
        <w:t>)</w:t>
      </w:r>
      <w:r>
        <w:rPr>
          <w:rFonts w:hint="eastAsia"/>
          <w:lang w:val="zh-CN"/>
        </w:rPr>
        <w:t>柯莱快递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EXPRESS_HUIZHICHENG("10033","</w:t>
      </w:r>
      <w:r>
        <w:rPr>
          <w:rFonts w:hint="eastAsia"/>
          <w:lang w:val="zh-CN"/>
        </w:rPr>
        <w:t>穗之城快递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EXPRESS_HAOLAIYUN("10034","</w:t>
      </w:r>
      <w:r>
        <w:rPr>
          <w:rFonts w:hint="eastAsia"/>
          <w:lang w:val="zh-CN"/>
        </w:rPr>
        <w:t>好来运快递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EXPRESS_YINGXIANSHENG("10035","</w:t>
      </w:r>
      <w:r>
        <w:rPr>
          <w:rFonts w:hint="eastAsia"/>
          <w:lang w:val="zh-CN"/>
        </w:rPr>
        <w:t>鹰先生快递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EXPRESS_SANTONG("10036","</w:t>
      </w:r>
      <w:r>
        <w:rPr>
          <w:rFonts w:hint="eastAsia"/>
          <w:lang w:val="zh-CN"/>
        </w:rPr>
        <w:t>三通快递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EXPRESS_XINSHISU("10037","</w:t>
      </w:r>
      <w:r>
        <w:rPr>
          <w:rFonts w:hint="eastAsia"/>
          <w:lang w:val="zh-CN"/>
        </w:rPr>
        <w:t>新时速快递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EXPRESS_LANTIAN("10038","</w:t>
      </w:r>
      <w:r>
        <w:rPr>
          <w:rFonts w:hint="eastAsia"/>
          <w:lang w:val="zh-CN"/>
        </w:rPr>
        <w:t>兰天快递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EXPRESS_HONGBAILAN("10039","</w:t>
      </w:r>
      <w:r>
        <w:rPr>
          <w:rFonts w:hint="eastAsia"/>
          <w:lang w:val="zh-CN"/>
        </w:rPr>
        <w:t>红白蓝快递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EXPRESS_KUAIMA("10040","</w:t>
      </w:r>
      <w:r>
        <w:rPr>
          <w:rFonts w:hint="eastAsia"/>
          <w:lang w:val="zh-CN"/>
        </w:rPr>
        <w:t>快马快递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EXPRESS_JINGPIN("10041","</w:t>
      </w:r>
      <w:r>
        <w:rPr>
          <w:rFonts w:hint="eastAsia"/>
          <w:lang w:val="zh-CN"/>
        </w:rPr>
        <w:t>京品快递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EXPRESS_FEIMA("10042","</w:t>
      </w:r>
      <w:r>
        <w:rPr>
          <w:rFonts w:hint="eastAsia"/>
          <w:lang w:val="zh-CN"/>
        </w:rPr>
        <w:t>飞马快递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EXPRESS_DDS("10043","DDS(</w:t>
      </w:r>
      <w:r>
        <w:rPr>
          <w:rFonts w:hint="eastAsia"/>
          <w:lang w:val="zh-CN"/>
        </w:rPr>
        <w:t>勤诚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EXPRESS_EDS("10044","EDS（</w:t>
      </w:r>
      <w:r>
        <w:rPr>
          <w:rFonts w:hint="eastAsia"/>
          <w:lang w:val="zh-CN"/>
        </w:rPr>
        <w:t>宜运达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EXPRESS_YUANFEIHANG("10045","</w:t>
      </w:r>
      <w:r>
        <w:rPr>
          <w:rFonts w:hint="eastAsia"/>
          <w:lang w:val="zh-CN"/>
        </w:rPr>
        <w:t>原飞航快递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EXPRESS_QISU("10046","</w:t>
      </w:r>
      <w:r>
        <w:rPr>
          <w:rFonts w:hint="eastAsia"/>
          <w:lang w:val="zh-CN"/>
        </w:rPr>
        <w:t>奇速快递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EXPRESS_JINGGUANG("10047","</w:t>
      </w:r>
      <w:r>
        <w:rPr>
          <w:rFonts w:hint="eastAsia"/>
          <w:lang w:val="zh-CN"/>
        </w:rPr>
        <w:t>京广快递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EXPRESS_LIANYOU("10048","</w:t>
      </w:r>
      <w:r>
        <w:rPr>
          <w:rFonts w:hint="eastAsia"/>
          <w:lang w:val="zh-CN"/>
        </w:rPr>
        <w:t>联邮快递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EXPRESS_CHAOLIAN("10049","</w:t>
      </w:r>
      <w:r>
        <w:rPr>
          <w:rFonts w:hint="eastAsia"/>
          <w:lang w:val="zh-CN"/>
        </w:rPr>
        <w:t>超联快递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EXPRESS_TIANDIJIEYUN("10050","</w:t>
      </w:r>
      <w:r>
        <w:rPr>
          <w:rFonts w:hint="eastAsia"/>
          <w:lang w:val="zh-CN"/>
        </w:rPr>
        <w:t>天地捷运快递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EXPRESS_SHENGANG("10051","</w:t>
      </w:r>
      <w:r>
        <w:rPr>
          <w:rFonts w:hint="eastAsia"/>
          <w:lang w:val="zh-CN"/>
        </w:rPr>
        <w:t>深港快递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EXPRESS_HONGHUIYUN("10052","</w:t>
      </w:r>
      <w:r>
        <w:rPr>
          <w:rFonts w:hint="eastAsia"/>
          <w:lang w:val="zh-CN"/>
        </w:rPr>
        <w:t>宏辉运快递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EXPRESS_LONGBANG("10053","</w:t>
      </w:r>
      <w:r>
        <w:rPr>
          <w:rFonts w:hint="eastAsia"/>
          <w:lang w:val="zh-CN"/>
        </w:rPr>
        <w:t>龙邦快递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EXPRESS_LIANTONG("10054","</w:t>
      </w:r>
      <w:r>
        <w:rPr>
          <w:rFonts w:hint="eastAsia"/>
          <w:lang w:val="zh-CN"/>
        </w:rPr>
        <w:t>联通快递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EXPRESS_HUANQIU("10055","</w:t>
      </w:r>
      <w:r>
        <w:rPr>
          <w:rFonts w:hint="eastAsia"/>
          <w:lang w:val="zh-CN"/>
        </w:rPr>
        <w:t>环球快递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EXPRESS_TIANDI("10056","</w:t>
      </w:r>
      <w:r>
        <w:rPr>
          <w:rFonts w:hint="eastAsia"/>
          <w:lang w:val="zh-CN"/>
        </w:rPr>
        <w:t>天地快递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EXPRESS_ZHONGYUN("10057","</w:t>
      </w:r>
      <w:r>
        <w:rPr>
          <w:rFonts w:hint="eastAsia"/>
          <w:lang w:val="zh-CN"/>
        </w:rPr>
        <w:t>中运快递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EXPRESS_YANGGUANG("10058","</w:t>
      </w:r>
      <w:r>
        <w:rPr>
          <w:rFonts w:hint="eastAsia"/>
          <w:lang w:val="zh-CN"/>
        </w:rPr>
        <w:t>阳光快递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EXPRESS_YUNTONGZHONGGANG("10059","</w:t>
      </w:r>
      <w:r>
        <w:rPr>
          <w:rFonts w:hint="eastAsia"/>
          <w:lang w:val="zh-CN"/>
        </w:rPr>
        <w:t>运通</w:t>
      </w:r>
      <w:r>
        <w:rPr>
          <w:rFonts w:hint="eastAsia"/>
        </w:rPr>
        <w:t>（</w:t>
      </w:r>
      <w:r>
        <w:rPr>
          <w:rFonts w:hint="eastAsia"/>
          <w:lang w:val="zh-CN"/>
        </w:rPr>
        <w:t>中港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EXPRESS_JIAYUNMEI("10060","</w:t>
      </w:r>
      <w:r>
        <w:rPr>
          <w:rFonts w:hint="eastAsia"/>
          <w:lang w:val="zh-CN"/>
        </w:rPr>
        <w:t>加运美快递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EXPRESS_XIANDAI("10061","</w:t>
      </w:r>
      <w:r>
        <w:rPr>
          <w:rFonts w:hint="eastAsia"/>
          <w:lang w:val="zh-CN"/>
        </w:rPr>
        <w:t>现代快递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EXPRESS_SHUNTONG("10062","</w:t>
      </w:r>
      <w:r>
        <w:rPr>
          <w:rFonts w:hint="eastAsia"/>
          <w:lang w:val="zh-CN"/>
        </w:rPr>
        <w:t>顺通快递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EXPRESS_CHAOSHUN("10063","</w:t>
      </w:r>
      <w:r>
        <w:rPr>
          <w:rFonts w:hint="eastAsia"/>
          <w:lang w:val="zh-CN"/>
        </w:rPr>
        <w:t>超顺快递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EXPRESS_HUAZHISU("10064","</w:t>
      </w:r>
      <w:r>
        <w:rPr>
          <w:rFonts w:hint="eastAsia"/>
          <w:lang w:val="zh-CN"/>
        </w:rPr>
        <w:t>华之速快递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EXPRESS_YOUBANG("10065","</w:t>
      </w:r>
      <w:r>
        <w:rPr>
          <w:rFonts w:hint="eastAsia"/>
          <w:lang w:val="zh-CN"/>
        </w:rPr>
        <w:t>友邦快递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EXPRESS_ZAOCHEN("10066","</w:t>
      </w:r>
      <w:r>
        <w:rPr>
          <w:rFonts w:hint="eastAsia"/>
          <w:lang w:val="zh-CN"/>
        </w:rPr>
        <w:t>早晨快递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EXPRESS_YUEHANGYUNTONG("10067","</w:t>
      </w:r>
      <w:r>
        <w:rPr>
          <w:rFonts w:hint="eastAsia"/>
          <w:lang w:val="zh-CN"/>
        </w:rPr>
        <w:t>粤航运通快递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EXPRESS_LIANJIEZHONGHUAN("10068","</w:t>
      </w:r>
      <w:r>
        <w:rPr>
          <w:rFonts w:hint="eastAsia"/>
          <w:lang w:val="zh-CN"/>
        </w:rPr>
        <w:t>联捷</w:t>
      </w:r>
      <w:r>
        <w:rPr>
          <w:rFonts w:hint="eastAsia"/>
        </w:rPr>
        <w:t>(</w:t>
      </w:r>
      <w:r>
        <w:rPr>
          <w:rFonts w:hint="eastAsia"/>
          <w:lang w:val="zh-CN"/>
        </w:rPr>
        <w:t>中环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EXPRESS_BIAOJI("10069","</w:t>
      </w:r>
      <w:r>
        <w:rPr>
          <w:rFonts w:hint="eastAsia"/>
          <w:lang w:val="zh-CN"/>
        </w:rPr>
        <w:t>彪记快递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EXPRESS_FEIJIE("10070","</w:t>
      </w:r>
      <w:r>
        <w:rPr>
          <w:rFonts w:hint="eastAsia"/>
          <w:lang w:val="zh-CN"/>
        </w:rPr>
        <w:t>飞捷快递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EXPRESS_YAFENG("10071","</w:t>
      </w:r>
      <w:r>
        <w:rPr>
          <w:rFonts w:hint="eastAsia"/>
          <w:lang w:val="zh-CN"/>
        </w:rPr>
        <w:t>亚风快递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EXPRESS_JIETE("10072","</w:t>
      </w:r>
      <w:r>
        <w:rPr>
          <w:rFonts w:hint="eastAsia"/>
          <w:lang w:val="zh-CN"/>
        </w:rPr>
        <w:t>捷特快递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EXPRESS_USE("10073","USE（</w:t>
      </w:r>
      <w:r>
        <w:rPr>
          <w:rFonts w:hint="eastAsia"/>
          <w:lang w:val="zh-CN"/>
        </w:rPr>
        <w:t>宇翔</w:t>
      </w:r>
      <w:r>
        <w:rPr>
          <w:rFonts w:hint="eastAsia"/>
        </w:rPr>
        <w:t>）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EXPRESS_YUEFENG("10074","</w:t>
      </w:r>
      <w:r>
        <w:rPr>
          <w:rFonts w:hint="eastAsia"/>
          <w:lang w:val="zh-CN"/>
        </w:rPr>
        <w:t>越丰快递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EXPRESS_QUANSU("10075","</w:t>
      </w:r>
      <w:r>
        <w:rPr>
          <w:rFonts w:hint="eastAsia"/>
          <w:lang w:val="zh-CN"/>
        </w:rPr>
        <w:t>全速快递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EXPRESS_ZMS("10076","ZMS(</w:t>
      </w:r>
      <w:r>
        <w:rPr>
          <w:rFonts w:hint="eastAsia"/>
          <w:lang w:val="zh-CN"/>
        </w:rPr>
        <w:t>威鹏达</w:t>
      </w:r>
      <w:r>
        <w:rPr>
          <w:rFonts w:hint="eastAsia"/>
        </w:rPr>
        <w:t>)</w:t>
      </w:r>
      <w:r>
        <w:rPr>
          <w:rFonts w:hint="eastAsia"/>
          <w:lang w:val="zh-CN"/>
        </w:rPr>
        <w:t>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EXPRESS_JINJING("10077","</w:t>
      </w:r>
      <w:r>
        <w:rPr>
          <w:rFonts w:hint="eastAsia"/>
          <w:lang w:val="zh-CN"/>
        </w:rPr>
        <w:t>金景快递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EXPRESS_WEIFENG("10078","</w:t>
      </w:r>
      <w:r>
        <w:rPr>
          <w:rFonts w:hint="eastAsia"/>
          <w:lang w:val="zh-CN"/>
        </w:rPr>
        <w:t>伟丰快递</w:t>
      </w:r>
      <w:r>
        <w:rPr>
          <w:rFonts w:hint="eastAsia"/>
        </w:rPr>
        <w:t>"),</w:t>
      </w:r>
    </w:p>
    <w:p>
      <w:r>
        <w:rPr>
          <w:rFonts w:hint="eastAsia"/>
        </w:rPr>
        <w:t xml:space="preserve">    EXPRESS_YUANJIAN("10079","</w:t>
      </w:r>
      <w:r>
        <w:rPr>
          <w:rFonts w:hint="eastAsia"/>
          <w:lang w:val="zh-CN"/>
        </w:rPr>
        <w:t>远见快递</w:t>
      </w:r>
      <w:r>
        <w:rPr>
          <w:rFonts w:hint="eastAsia"/>
        </w:rPr>
        <w:t>"),</w:t>
      </w:r>
    </w:p>
    <w:p>
      <w:pPr>
        <w:rPr>
          <w:lang w:val="zh-CN"/>
        </w:rPr>
      </w:pPr>
      <w:r>
        <w:rPr>
          <w:rFonts w:hint="eastAsia"/>
        </w:rPr>
        <w:t xml:space="preserve">    </w:t>
      </w:r>
      <w:r>
        <w:rPr>
          <w:rFonts w:hint="eastAsia"/>
          <w:lang w:val="zh-CN"/>
        </w:rPr>
        <w:t>EXPRESS_DPEX("10080","DPEX快递"),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  EXPRESS_FEICHENG("10081","飞程快递"),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" w:date="2016-09-20T10:18:00Z" w:initials="p">
    <w:p w14:paraId="754041B3">
      <w:pPr>
        <w:pStyle w:val="12"/>
      </w:pPr>
      <w:r>
        <w:rPr>
          <w:rFonts w:hint="eastAsia"/>
        </w:rPr>
        <w:t>不要共享，不要联程</w:t>
      </w:r>
    </w:p>
  </w:comment>
  <w:comment w:id="1" w:author="Helpdesk" w:date="2017-07-18T16:16:00Z" w:initials="H">
    <w:p w14:paraId="16FA55C0">
      <w:pPr>
        <w:pStyle w:val="12"/>
      </w:pPr>
      <w:r>
        <w:rPr>
          <w:rFonts w:hint="eastAsia"/>
        </w:rPr>
        <w:t>婴儿票</w:t>
      </w:r>
    </w:p>
  </w:comment>
  <w:comment w:id="2" w:author="Helpdesk" w:date="2017-07-18T16:19:00Z" w:initials="H">
    <w:p w14:paraId="0BC26E8C">
      <w:pPr>
        <w:pStyle w:val="12"/>
      </w:pPr>
      <w:r>
        <w:rPr>
          <w:rFonts w:hint="eastAsia"/>
        </w:rPr>
        <w:t>婴儿票</w:t>
      </w:r>
    </w:p>
  </w:comment>
  <w:comment w:id="3" w:author="Helpdesk" w:date="2017-07-18T16:27:00Z" w:initials="H">
    <w:p w14:paraId="1E4B274F">
      <w:pPr>
        <w:pStyle w:val="12"/>
      </w:pPr>
      <w:r>
        <w:rPr>
          <w:rFonts w:hint="eastAsia"/>
        </w:rPr>
        <w:t>婴儿票</w:t>
      </w:r>
    </w:p>
  </w:comment>
  <w:comment w:id="4" w:author="Helpdesk" w:date="2017-07-18T16:28:00Z" w:initials="H">
    <w:p w14:paraId="453E32DE">
      <w:pPr>
        <w:pStyle w:val="12"/>
      </w:pPr>
      <w:r>
        <w:rPr>
          <w:rFonts w:hint="eastAsia"/>
        </w:rPr>
        <w:t>婴儿票</w:t>
      </w:r>
    </w:p>
  </w:comment>
  <w:comment w:id="5" w:author="Helpdesk" w:date="2017-07-18T16:29:00Z" w:initials="H">
    <w:p w14:paraId="557D27C2">
      <w:pPr>
        <w:pStyle w:val="12"/>
      </w:pPr>
      <w:r>
        <w:rPr>
          <w:rFonts w:hint="eastAsia"/>
        </w:rPr>
        <w:t>婴儿票</w:t>
      </w:r>
    </w:p>
  </w:comment>
  <w:comment w:id="6" w:author="Helpdesk" w:date="2017-07-18T16:29:00Z" w:initials="H">
    <w:p w14:paraId="5B9425E4">
      <w:pPr>
        <w:pStyle w:val="12"/>
      </w:pPr>
      <w:r>
        <w:rPr>
          <w:rFonts w:hint="eastAsia"/>
        </w:rPr>
        <w:t>婴儿票</w:t>
      </w:r>
    </w:p>
  </w:comment>
  <w:comment w:id="7" w:author="Helpdesk" w:date="2017-07-18T16:32:00Z" w:initials="H">
    <w:p w14:paraId="7D926AC9">
      <w:pPr>
        <w:pStyle w:val="12"/>
      </w:pPr>
      <w:r>
        <w:rPr>
          <w:rFonts w:hint="eastAsia"/>
        </w:rPr>
        <w:t>婴儿票</w:t>
      </w:r>
    </w:p>
  </w:comment>
  <w:comment w:id="8" w:author="Helpdesk" w:date="2017-10-18T11:50:00Z" w:initials="H">
    <w:p w14:paraId="10EA506C">
      <w:pPr>
        <w:pStyle w:val="12"/>
      </w:pPr>
      <w:r>
        <w:rPr>
          <w:rFonts w:hint="eastAsia"/>
        </w:rPr>
        <w:t>婴儿票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4041B3" w15:done="0"/>
  <w15:commentEx w15:paraId="16FA55C0" w15:done="0"/>
  <w15:commentEx w15:paraId="0BC26E8C" w15:done="0"/>
  <w15:commentEx w15:paraId="1E4B274F" w15:done="0"/>
  <w15:commentEx w15:paraId="453E32DE" w15:done="0"/>
  <w15:commentEx w15:paraId="557D27C2" w15:done="0"/>
  <w15:commentEx w15:paraId="5B9425E4" w15:done="0"/>
  <w15:commentEx w15:paraId="7D926AC9" w15:done="0"/>
  <w15:commentEx w15:paraId="10EA50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pplied Fon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bullet"/>
      <w:lvlText w:val=""/>
      <w:lvlJc w:val="left"/>
      <w:pPr>
        <w:ind w:left="432" w:hanging="432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576" w:hanging="576"/>
      </w:pPr>
      <w:rPr>
        <w:rFonts w:hint="default" w:ascii="Wingdings" w:hAnsi="Wingdings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0000000A"/>
    <w:multiLevelType w:val="multilevel"/>
    <w:tmpl w:val="0000000A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00000010"/>
    <w:multiLevelType w:val="multilevel"/>
    <w:tmpl w:val="00000010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13"/>
    <w:multiLevelType w:val="multilevel"/>
    <w:tmpl w:val="000000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215A3E57"/>
    <w:multiLevelType w:val="multilevel"/>
    <w:tmpl w:val="215A3E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787544"/>
    <w:multiLevelType w:val="multilevel"/>
    <w:tmpl w:val="26787544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4831" w:hanging="720"/>
      </w:pPr>
      <w:rPr>
        <w:color w:val="auto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7772969"/>
    <w:multiLevelType w:val="multilevel"/>
    <w:tmpl w:val="2777296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B752927"/>
    <w:multiLevelType w:val="multilevel"/>
    <w:tmpl w:val="3B7529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0E77C9"/>
    <w:multiLevelType w:val="multilevel"/>
    <w:tmpl w:val="5F0E77C9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21BDC"/>
    <w:multiLevelType w:val="multilevel"/>
    <w:tmpl w:val="5F521BDC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">
    <w15:presenceInfo w15:providerId="None" w15:userId="p"/>
  </w15:person>
  <w15:person w15:author="Helpdesk">
    <w15:presenceInfo w15:providerId="None" w15:userId="Helpdes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3"/>
    <w:rsid w:val="00001562"/>
    <w:rsid w:val="000018BB"/>
    <w:rsid w:val="0000200A"/>
    <w:rsid w:val="00003A4E"/>
    <w:rsid w:val="00003D2F"/>
    <w:rsid w:val="00004C1F"/>
    <w:rsid w:val="0000514B"/>
    <w:rsid w:val="00007B23"/>
    <w:rsid w:val="00007DB5"/>
    <w:rsid w:val="00010BFA"/>
    <w:rsid w:val="0001128D"/>
    <w:rsid w:val="0001251D"/>
    <w:rsid w:val="000131AB"/>
    <w:rsid w:val="0001430D"/>
    <w:rsid w:val="000149DB"/>
    <w:rsid w:val="000176F5"/>
    <w:rsid w:val="00020642"/>
    <w:rsid w:val="00020C84"/>
    <w:rsid w:val="00024ECC"/>
    <w:rsid w:val="00027268"/>
    <w:rsid w:val="000303C5"/>
    <w:rsid w:val="000308BA"/>
    <w:rsid w:val="000325A0"/>
    <w:rsid w:val="00033004"/>
    <w:rsid w:val="00033797"/>
    <w:rsid w:val="00035711"/>
    <w:rsid w:val="00036223"/>
    <w:rsid w:val="00040408"/>
    <w:rsid w:val="00042FD1"/>
    <w:rsid w:val="0004619B"/>
    <w:rsid w:val="000479AA"/>
    <w:rsid w:val="00047AC0"/>
    <w:rsid w:val="0005549F"/>
    <w:rsid w:val="00056894"/>
    <w:rsid w:val="00056EEB"/>
    <w:rsid w:val="00057377"/>
    <w:rsid w:val="00057DBB"/>
    <w:rsid w:val="00061708"/>
    <w:rsid w:val="00062A06"/>
    <w:rsid w:val="00063B5E"/>
    <w:rsid w:val="000715EB"/>
    <w:rsid w:val="00072D36"/>
    <w:rsid w:val="00074135"/>
    <w:rsid w:val="000744E3"/>
    <w:rsid w:val="000765B1"/>
    <w:rsid w:val="00076D46"/>
    <w:rsid w:val="00082D75"/>
    <w:rsid w:val="0008588C"/>
    <w:rsid w:val="00092F27"/>
    <w:rsid w:val="0009399E"/>
    <w:rsid w:val="00093DB7"/>
    <w:rsid w:val="000946DC"/>
    <w:rsid w:val="00094E35"/>
    <w:rsid w:val="00096631"/>
    <w:rsid w:val="000A110F"/>
    <w:rsid w:val="000A12EF"/>
    <w:rsid w:val="000A4294"/>
    <w:rsid w:val="000A4697"/>
    <w:rsid w:val="000A4731"/>
    <w:rsid w:val="000A78E5"/>
    <w:rsid w:val="000B08C9"/>
    <w:rsid w:val="000B0FF6"/>
    <w:rsid w:val="000B1B9A"/>
    <w:rsid w:val="000B3F64"/>
    <w:rsid w:val="000B523D"/>
    <w:rsid w:val="000B657F"/>
    <w:rsid w:val="000C18D6"/>
    <w:rsid w:val="000C2588"/>
    <w:rsid w:val="000C2D97"/>
    <w:rsid w:val="000C320A"/>
    <w:rsid w:val="000C52A7"/>
    <w:rsid w:val="000C62CD"/>
    <w:rsid w:val="000C642F"/>
    <w:rsid w:val="000C79B6"/>
    <w:rsid w:val="000D07CB"/>
    <w:rsid w:val="000D2D03"/>
    <w:rsid w:val="000D4129"/>
    <w:rsid w:val="000D419C"/>
    <w:rsid w:val="000D5292"/>
    <w:rsid w:val="000D61C1"/>
    <w:rsid w:val="000D7EC7"/>
    <w:rsid w:val="000E0C59"/>
    <w:rsid w:val="000E1A49"/>
    <w:rsid w:val="000E2242"/>
    <w:rsid w:val="000E43FB"/>
    <w:rsid w:val="000E4613"/>
    <w:rsid w:val="000E474D"/>
    <w:rsid w:val="000E5B4C"/>
    <w:rsid w:val="000E5D34"/>
    <w:rsid w:val="000E64C5"/>
    <w:rsid w:val="000E6769"/>
    <w:rsid w:val="000E72AA"/>
    <w:rsid w:val="000E7E87"/>
    <w:rsid w:val="000F13A4"/>
    <w:rsid w:val="000F1968"/>
    <w:rsid w:val="000F1AB7"/>
    <w:rsid w:val="000F4E8F"/>
    <w:rsid w:val="000F5E7E"/>
    <w:rsid w:val="000F66C2"/>
    <w:rsid w:val="000F72DD"/>
    <w:rsid w:val="000F77EE"/>
    <w:rsid w:val="001023DB"/>
    <w:rsid w:val="0010462C"/>
    <w:rsid w:val="00110B3D"/>
    <w:rsid w:val="00111EDD"/>
    <w:rsid w:val="00114C1D"/>
    <w:rsid w:val="001159ED"/>
    <w:rsid w:val="0011616B"/>
    <w:rsid w:val="0012430B"/>
    <w:rsid w:val="00124F53"/>
    <w:rsid w:val="0012510B"/>
    <w:rsid w:val="001261DF"/>
    <w:rsid w:val="00126394"/>
    <w:rsid w:val="00126484"/>
    <w:rsid w:val="0012684F"/>
    <w:rsid w:val="00126AF6"/>
    <w:rsid w:val="00126F3C"/>
    <w:rsid w:val="00130470"/>
    <w:rsid w:val="00130AA0"/>
    <w:rsid w:val="00131028"/>
    <w:rsid w:val="001319A4"/>
    <w:rsid w:val="001358C9"/>
    <w:rsid w:val="00135E62"/>
    <w:rsid w:val="001437AB"/>
    <w:rsid w:val="00143855"/>
    <w:rsid w:val="00147D81"/>
    <w:rsid w:val="00152695"/>
    <w:rsid w:val="00152A22"/>
    <w:rsid w:val="00152EA3"/>
    <w:rsid w:val="00154CB2"/>
    <w:rsid w:val="00155D8E"/>
    <w:rsid w:val="0015786D"/>
    <w:rsid w:val="00157A0C"/>
    <w:rsid w:val="00162927"/>
    <w:rsid w:val="0016310F"/>
    <w:rsid w:val="0016327B"/>
    <w:rsid w:val="001635E3"/>
    <w:rsid w:val="00163F3C"/>
    <w:rsid w:val="0016473E"/>
    <w:rsid w:val="00170777"/>
    <w:rsid w:val="00172A27"/>
    <w:rsid w:val="00174445"/>
    <w:rsid w:val="00174680"/>
    <w:rsid w:val="00174C2F"/>
    <w:rsid w:val="001771FA"/>
    <w:rsid w:val="00180164"/>
    <w:rsid w:val="00180E6F"/>
    <w:rsid w:val="0018159C"/>
    <w:rsid w:val="00181BB6"/>
    <w:rsid w:val="00183BF9"/>
    <w:rsid w:val="001841E9"/>
    <w:rsid w:val="001843FE"/>
    <w:rsid w:val="0018565B"/>
    <w:rsid w:val="001859DA"/>
    <w:rsid w:val="00186C0B"/>
    <w:rsid w:val="00187964"/>
    <w:rsid w:val="001903E5"/>
    <w:rsid w:val="0019256E"/>
    <w:rsid w:val="00192860"/>
    <w:rsid w:val="00192E23"/>
    <w:rsid w:val="001948E8"/>
    <w:rsid w:val="0019506A"/>
    <w:rsid w:val="001962F0"/>
    <w:rsid w:val="00196A71"/>
    <w:rsid w:val="001A135E"/>
    <w:rsid w:val="001A4395"/>
    <w:rsid w:val="001A4A49"/>
    <w:rsid w:val="001A4D88"/>
    <w:rsid w:val="001B3A8A"/>
    <w:rsid w:val="001B4422"/>
    <w:rsid w:val="001B4E48"/>
    <w:rsid w:val="001B5C2B"/>
    <w:rsid w:val="001C0733"/>
    <w:rsid w:val="001C156F"/>
    <w:rsid w:val="001C2E52"/>
    <w:rsid w:val="001D0D7C"/>
    <w:rsid w:val="001D1317"/>
    <w:rsid w:val="001D232D"/>
    <w:rsid w:val="001D35A5"/>
    <w:rsid w:val="001D3B42"/>
    <w:rsid w:val="001D4996"/>
    <w:rsid w:val="001D588B"/>
    <w:rsid w:val="001D706C"/>
    <w:rsid w:val="001D79F9"/>
    <w:rsid w:val="001E035B"/>
    <w:rsid w:val="001E052A"/>
    <w:rsid w:val="001E0A83"/>
    <w:rsid w:val="001E1F98"/>
    <w:rsid w:val="001E3464"/>
    <w:rsid w:val="001E491A"/>
    <w:rsid w:val="001F0D11"/>
    <w:rsid w:val="001F153E"/>
    <w:rsid w:val="001F1B7B"/>
    <w:rsid w:val="001F276D"/>
    <w:rsid w:val="001F51A9"/>
    <w:rsid w:val="001F7629"/>
    <w:rsid w:val="002013CE"/>
    <w:rsid w:val="0020373E"/>
    <w:rsid w:val="00203DCA"/>
    <w:rsid w:val="0020445E"/>
    <w:rsid w:val="00205642"/>
    <w:rsid w:val="002059AC"/>
    <w:rsid w:val="00206EF4"/>
    <w:rsid w:val="00210E73"/>
    <w:rsid w:val="00214516"/>
    <w:rsid w:val="002154C4"/>
    <w:rsid w:val="0021605F"/>
    <w:rsid w:val="00216209"/>
    <w:rsid w:val="00216FD2"/>
    <w:rsid w:val="002172E1"/>
    <w:rsid w:val="00220020"/>
    <w:rsid w:val="00220344"/>
    <w:rsid w:val="00220E77"/>
    <w:rsid w:val="0022125A"/>
    <w:rsid w:val="0022141D"/>
    <w:rsid w:val="002214E3"/>
    <w:rsid w:val="002232AA"/>
    <w:rsid w:val="00223B14"/>
    <w:rsid w:val="002240A1"/>
    <w:rsid w:val="002245D0"/>
    <w:rsid w:val="002251BD"/>
    <w:rsid w:val="002253BF"/>
    <w:rsid w:val="002264EB"/>
    <w:rsid w:val="002273E6"/>
    <w:rsid w:val="00227556"/>
    <w:rsid w:val="00231AAA"/>
    <w:rsid w:val="002323A3"/>
    <w:rsid w:val="0023446F"/>
    <w:rsid w:val="002344DD"/>
    <w:rsid w:val="002344E1"/>
    <w:rsid w:val="00240EDD"/>
    <w:rsid w:val="00242854"/>
    <w:rsid w:val="00243B34"/>
    <w:rsid w:val="00245351"/>
    <w:rsid w:val="00245FCA"/>
    <w:rsid w:val="00252303"/>
    <w:rsid w:val="00252E9C"/>
    <w:rsid w:val="00254FA4"/>
    <w:rsid w:val="00255C46"/>
    <w:rsid w:val="00256219"/>
    <w:rsid w:val="00260482"/>
    <w:rsid w:val="0026231D"/>
    <w:rsid w:val="00262DF9"/>
    <w:rsid w:val="00263010"/>
    <w:rsid w:val="002643F0"/>
    <w:rsid w:val="002644EA"/>
    <w:rsid w:val="002673B5"/>
    <w:rsid w:val="00267E96"/>
    <w:rsid w:val="0027054E"/>
    <w:rsid w:val="00270747"/>
    <w:rsid w:val="00272EAC"/>
    <w:rsid w:val="00275DB8"/>
    <w:rsid w:val="00276322"/>
    <w:rsid w:val="00276848"/>
    <w:rsid w:val="00285470"/>
    <w:rsid w:val="00286115"/>
    <w:rsid w:val="00286F73"/>
    <w:rsid w:val="00287A05"/>
    <w:rsid w:val="0029472E"/>
    <w:rsid w:val="00295962"/>
    <w:rsid w:val="002A1F30"/>
    <w:rsid w:val="002A52C6"/>
    <w:rsid w:val="002B04CA"/>
    <w:rsid w:val="002B11A4"/>
    <w:rsid w:val="002B14E2"/>
    <w:rsid w:val="002B1699"/>
    <w:rsid w:val="002B1FB3"/>
    <w:rsid w:val="002B39E5"/>
    <w:rsid w:val="002B6292"/>
    <w:rsid w:val="002B6AB6"/>
    <w:rsid w:val="002B6C6B"/>
    <w:rsid w:val="002C0881"/>
    <w:rsid w:val="002C3EFB"/>
    <w:rsid w:val="002C4DBF"/>
    <w:rsid w:val="002C562A"/>
    <w:rsid w:val="002C6BC7"/>
    <w:rsid w:val="002C75DC"/>
    <w:rsid w:val="002D137D"/>
    <w:rsid w:val="002D2342"/>
    <w:rsid w:val="002D30A6"/>
    <w:rsid w:val="002D32D0"/>
    <w:rsid w:val="002D3FE7"/>
    <w:rsid w:val="002D7418"/>
    <w:rsid w:val="002D7F28"/>
    <w:rsid w:val="002E048C"/>
    <w:rsid w:val="002E06CE"/>
    <w:rsid w:val="002E0860"/>
    <w:rsid w:val="002E0A68"/>
    <w:rsid w:val="002E38AA"/>
    <w:rsid w:val="002E3929"/>
    <w:rsid w:val="002E4D5E"/>
    <w:rsid w:val="002E5043"/>
    <w:rsid w:val="002E5DC3"/>
    <w:rsid w:val="002E7E9E"/>
    <w:rsid w:val="002F0229"/>
    <w:rsid w:val="002F02E0"/>
    <w:rsid w:val="002F08B0"/>
    <w:rsid w:val="002F19F7"/>
    <w:rsid w:val="002F1F99"/>
    <w:rsid w:val="002F2D05"/>
    <w:rsid w:val="002F658C"/>
    <w:rsid w:val="00301708"/>
    <w:rsid w:val="00303975"/>
    <w:rsid w:val="00305C25"/>
    <w:rsid w:val="003064F0"/>
    <w:rsid w:val="003101D3"/>
    <w:rsid w:val="00313280"/>
    <w:rsid w:val="00313B76"/>
    <w:rsid w:val="00313DEC"/>
    <w:rsid w:val="0031459D"/>
    <w:rsid w:val="00315692"/>
    <w:rsid w:val="00317096"/>
    <w:rsid w:val="003175EF"/>
    <w:rsid w:val="00321662"/>
    <w:rsid w:val="00321852"/>
    <w:rsid w:val="00321932"/>
    <w:rsid w:val="00322B6F"/>
    <w:rsid w:val="00322F89"/>
    <w:rsid w:val="00323200"/>
    <w:rsid w:val="00323278"/>
    <w:rsid w:val="00323508"/>
    <w:rsid w:val="00323ABC"/>
    <w:rsid w:val="00323D57"/>
    <w:rsid w:val="00324073"/>
    <w:rsid w:val="00324422"/>
    <w:rsid w:val="00324C53"/>
    <w:rsid w:val="003259E0"/>
    <w:rsid w:val="00325D9B"/>
    <w:rsid w:val="0032717F"/>
    <w:rsid w:val="003306A7"/>
    <w:rsid w:val="0033259B"/>
    <w:rsid w:val="0033412F"/>
    <w:rsid w:val="00334FBD"/>
    <w:rsid w:val="00335368"/>
    <w:rsid w:val="003356EA"/>
    <w:rsid w:val="003359A0"/>
    <w:rsid w:val="00336ECD"/>
    <w:rsid w:val="003377B0"/>
    <w:rsid w:val="00337DB9"/>
    <w:rsid w:val="00340168"/>
    <w:rsid w:val="003426C1"/>
    <w:rsid w:val="00342ADE"/>
    <w:rsid w:val="00343083"/>
    <w:rsid w:val="00343C0F"/>
    <w:rsid w:val="00344786"/>
    <w:rsid w:val="00345515"/>
    <w:rsid w:val="003469B7"/>
    <w:rsid w:val="00347585"/>
    <w:rsid w:val="00347BBA"/>
    <w:rsid w:val="0035002A"/>
    <w:rsid w:val="00350FD8"/>
    <w:rsid w:val="00351BBD"/>
    <w:rsid w:val="003521BC"/>
    <w:rsid w:val="00352520"/>
    <w:rsid w:val="00352B32"/>
    <w:rsid w:val="003533EF"/>
    <w:rsid w:val="00355D0F"/>
    <w:rsid w:val="003560F8"/>
    <w:rsid w:val="003629C0"/>
    <w:rsid w:val="00362FD3"/>
    <w:rsid w:val="0036329F"/>
    <w:rsid w:val="0036796E"/>
    <w:rsid w:val="00367D41"/>
    <w:rsid w:val="00370090"/>
    <w:rsid w:val="003723BB"/>
    <w:rsid w:val="00373241"/>
    <w:rsid w:val="0037414E"/>
    <w:rsid w:val="00375ECE"/>
    <w:rsid w:val="00380279"/>
    <w:rsid w:val="00380C77"/>
    <w:rsid w:val="003822D8"/>
    <w:rsid w:val="003835F3"/>
    <w:rsid w:val="00384913"/>
    <w:rsid w:val="00386B12"/>
    <w:rsid w:val="003872F3"/>
    <w:rsid w:val="0038768C"/>
    <w:rsid w:val="00390BEF"/>
    <w:rsid w:val="003946B0"/>
    <w:rsid w:val="00395AD8"/>
    <w:rsid w:val="00396667"/>
    <w:rsid w:val="00396B2C"/>
    <w:rsid w:val="003A141F"/>
    <w:rsid w:val="003A45C4"/>
    <w:rsid w:val="003A790B"/>
    <w:rsid w:val="003B45DB"/>
    <w:rsid w:val="003B490A"/>
    <w:rsid w:val="003B4B21"/>
    <w:rsid w:val="003B5E09"/>
    <w:rsid w:val="003B682A"/>
    <w:rsid w:val="003C0579"/>
    <w:rsid w:val="003C4100"/>
    <w:rsid w:val="003C5A00"/>
    <w:rsid w:val="003C682F"/>
    <w:rsid w:val="003D0ABF"/>
    <w:rsid w:val="003D465F"/>
    <w:rsid w:val="003D7C1F"/>
    <w:rsid w:val="003D7C77"/>
    <w:rsid w:val="003E0FC5"/>
    <w:rsid w:val="003E10E1"/>
    <w:rsid w:val="003E1134"/>
    <w:rsid w:val="003E1C0C"/>
    <w:rsid w:val="003E244E"/>
    <w:rsid w:val="003E422A"/>
    <w:rsid w:val="003E44B8"/>
    <w:rsid w:val="003E4ABC"/>
    <w:rsid w:val="003F1B46"/>
    <w:rsid w:val="003F1DC3"/>
    <w:rsid w:val="00400C68"/>
    <w:rsid w:val="00402ABD"/>
    <w:rsid w:val="00403402"/>
    <w:rsid w:val="00404E65"/>
    <w:rsid w:val="0040771C"/>
    <w:rsid w:val="00411029"/>
    <w:rsid w:val="00411F41"/>
    <w:rsid w:val="0041364A"/>
    <w:rsid w:val="00413F84"/>
    <w:rsid w:val="004169DA"/>
    <w:rsid w:val="004171AE"/>
    <w:rsid w:val="00417282"/>
    <w:rsid w:val="00417FB1"/>
    <w:rsid w:val="0042038D"/>
    <w:rsid w:val="00421D10"/>
    <w:rsid w:val="00423974"/>
    <w:rsid w:val="00424FDE"/>
    <w:rsid w:val="0042563B"/>
    <w:rsid w:val="00427D66"/>
    <w:rsid w:val="0043069E"/>
    <w:rsid w:val="00431DCB"/>
    <w:rsid w:val="00434734"/>
    <w:rsid w:val="00436329"/>
    <w:rsid w:val="00437CB3"/>
    <w:rsid w:val="00440282"/>
    <w:rsid w:val="00440AE8"/>
    <w:rsid w:val="00440FD6"/>
    <w:rsid w:val="00444021"/>
    <w:rsid w:val="004462C7"/>
    <w:rsid w:val="0044666D"/>
    <w:rsid w:val="004479F1"/>
    <w:rsid w:val="00450AB2"/>
    <w:rsid w:val="0045109F"/>
    <w:rsid w:val="00451778"/>
    <w:rsid w:val="00454CBE"/>
    <w:rsid w:val="004614D1"/>
    <w:rsid w:val="00461952"/>
    <w:rsid w:val="00461AB6"/>
    <w:rsid w:val="004635D2"/>
    <w:rsid w:val="00463AEF"/>
    <w:rsid w:val="00463BE4"/>
    <w:rsid w:val="00463DF6"/>
    <w:rsid w:val="00464D69"/>
    <w:rsid w:val="0046598D"/>
    <w:rsid w:val="00470E27"/>
    <w:rsid w:val="004738E9"/>
    <w:rsid w:val="00473A58"/>
    <w:rsid w:val="004749B2"/>
    <w:rsid w:val="00474F97"/>
    <w:rsid w:val="0047557F"/>
    <w:rsid w:val="00475CF4"/>
    <w:rsid w:val="00480FC0"/>
    <w:rsid w:val="00481F0E"/>
    <w:rsid w:val="0048246C"/>
    <w:rsid w:val="00483315"/>
    <w:rsid w:val="004855FC"/>
    <w:rsid w:val="004867EB"/>
    <w:rsid w:val="004869E1"/>
    <w:rsid w:val="0048707B"/>
    <w:rsid w:val="004901AD"/>
    <w:rsid w:val="00490288"/>
    <w:rsid w:val="00490B88"/>
    <w:rsid w:val="00491712"/>
    <w:rsid w:val="00491838"/>
    <w:rsid w:val="00494532"/>
    <w:rsid w:val="00494E53"/>
    <w:rsid w:val="00496FA7"/>
    <w:rsid w:val="00497064"/>
    <w:rsid w:val="004978C6"/>
    <w:rsid w:val="004A05AC"/>
    <w:rsid w:val="004A103A"/>
    <w:rsid w:val="004A1D3D"/>
    <w:rsid w:val="004A3572"/>
    <w:rsid w:val="004A46B5"/>
    <w:rsid w:val="004A6D88"/>
    <w:rsid w:val="004A6DF1"/>
    <w:rsid w:val="004A7FAC"/>
    <w:rsid w:val="004B23D7"/>
    <w:rsid w:val="004B2649"/>
    <w:rsid w:val="004B329A"/>
    <w:rsid w:val="004B3B57"/>
    <w:rsid w:val="004B4243"/>
    <w:rsid w:val="004B5CC5"/>
    <w:rsid w:val="004B64F5"/>
    <w:rsid w:val="004B7537"/>
    <w:rsid w:val="004B7892"/>
    <w:rsid w:val="004C03C2"/>
    <w:rsid w:val="004C08AC"/>
    <w:rsid w:val="004C19B3"/>
    <w:rsid w:val="004C1DDF"/>
    <w:rsid w:val="004C1E1E"/>
    <w:rsid w:val="004C46D0"/>
    <w:rsid w:val="004C5233"/>
    <w:rsid w:val="004C5326"/>
    <w:rsid w:val="004C60D9"/>
    <w:rsid w:val="004C716B"/>
    <w:rsid w:val="004D02AA"/>
    <w:rsid w:val="004D0CA1"/>
    <w:rsid w:val="004D0F1D"/>
    <w:rsid w:val="004D0FD8"/>
    <w:rsid w:val="004D188A"/>
    <w:rsid w:val="004D1D48"/>
    <w:rsid w:val="004D42F3"/>
    <w:rsid w:val="004D522F"/>
    <w:rsid w:val="004D57B4"/>
    <w:rsid w:val="004D6440"/>
    <w:rsid w:val="004D7778"/>
    <w:rsid w:val="004E3379"/>
    <w:rsid w:val="004E34B7"/>
    <w:rsid w:val="004E423D"/>
    <w:rsid w:val="004E56E3"/>
    <w:rsid w:val="004E58CA"/>
    <w:rsid w:val="004E7BA5"/>
    <w:rsid w:val="004F0619"/>
    <w:rsid w:val="004F0C4B"/>
    <w:rsid w:val="004F10CB"/>
    <w:rsid w:val="004F19AF"/>
    <w:rsid w:val="004F3438"/>
    <w:rsid w:val="004F49C3"/>
    <w:rsid w:val="004F54A8"/>
    <w:rsid w:val="004F7AEE"/>
    <w:rsid w:val="005014E4"/>
    <w:rsid w:val="0050198F"/>
    <w:rsid w:val="005019BA"/>
    <w:rsid w:val="00501A87"/>
    <w:rsid w:val="005022EF"/>
    <w:rsid w:val="00502727"/>
    <w:rsid w:val="00502D72"/>
    <w:rsid w:val="005048C1"/>
    <w:rsid w:val="0050520B"/>
    <w:rsid w:val="0050562E"/>
    <w:rsid w:val="00510DA3"/>
    <w:rsid w:val="00511F20"/>
    <w:rsid w:val="00512301"/>
    <w:rsid w:val="00513DC5"/>
    <w:rsid w:val="00513FFC"/>
    <w:rsid w:val="005148F3"/>
    <w:rsid w:val="00514E36"/>
    <w:rsid w:val="0051510E"/>
    <w:rsid w:val="005175A4"/>
    <w:rsid w:val="005176D8"/>
    <w:rsid w:val="00520335"/>
    <w:rsid w:val="00521691"/>
    <w:rsid w:val="00521D6F"/>
    <w:rsid w:val="00523687"/>
    <w:rsid w:val="0052435B"/>
    <w:rsid w:val="00524872"/>
    <w:rsid w:val="0052720A"/>
    <w:rsid w:val="005319B0"/>
    <w:rsid w:val="00531BD9"/>
    <w:rsid w:val="00531C6B"/>
    <w:rsid w:val="0053310B"/>
    <w:rsid w:val="0053541A"/>
    <w:rsid w:val="005357E7"/>
    <w:rsid w:val="005370F9"/>
    <w:rsid w:val="00537371"/>
    <w:rsid w:val="005377E2"/>
    <w:rsid w:val="00537878"/>
    <w:rsid w:val="00537B13"/>
    <w:rsid w:val="00540B4B"/>
    <w:rsid w:val="0054495C"/>
    <w:rsid w:val="00547B82"/>
    <w:rsid w:val="005522BF"/>
    <w:rsid w:val="0055618F"/>
    <w:rsid w:val="005574E1"/>
    <w:rsid w:val="00560CE8"/>
    <w:rsid w:val="00560E30"/>
    <w:rsid w:val="005610CF"/>
    <w:rsid w:val="00561C42"/>
    <w:rsid w:val="00563BFF"/>
    <w:rsid w:val="00563D33"/>
    <w:rsid w:val="0056484D"/>
    <w:rsid w:val="005658BB"/>
    <w:rsid w:val="00567835"/>
    <w:rsid w:val="00567C5C"/>
    <w:rsid w:val="00571CBC"/>
    <w:rsid w:val="00572735"/>
    <w:rsid w:val="005762EF"/>
    <w:rsid w:val="00577AC6"/>
    <w:rsid w:val="00577B70"/>
    <w:rsid w:val="00580FF7"/>
    <w:rsid w:val="00581691"/>
    <w:rsid w:val="00582DCD"/>
    <w:rsid w:val="00583E20"/>
    <w:rsid w:val="005863F8"/>
    <w:rsid w:val="00586886"/>
    <w:rsid w:val="0059061D"/>
    <w:rsid w:val="005909E8"/>
    <w:rsid w:val="00590F16"/>
    <w:rsid w:val="0059210A"/>
    <w:rsid w:val="0059256B"/>
    <w:rsid w:val="00594FF3"/>
    <w:rsid w:val="005A02DC"/>
    <w:rsid w:val="005A07E5"/>
    <w:rsid w:val="005A1F7E"/>
    <w:rsid w:val="005A2E88"/>
    <w:rsid w:val="005A3242"/>
    <w:rsid w:val="005A47D0"/>
    <w:rsid w:val="005A57D1"/>
    <w:rsid w:val="005A5816"/>
    <w:rsid w:val="005A5B94"/>
    <w:rsid w:val="005A6F87"/>
    <w:rsid w:val="005A7211"/>
    <w:rsid w:val="005B357F"/>
    <w:rsid w:val="005B4713"/>
    <w:rsid w:val="005B54AE"/>
    <w:rsid w:val="005B67C9"/>
    <w:rsid w:val="005B68A7"/>
    <w:rsid w:val="005C4AA4"/>
    <w:rsid w:val="005C6850"/>
    <w:rsid w:val="005C71D4"/>
    <w:rsid w:val="005C792B"/>
    <w:rsid w:val="005C7F47"/>
    <w:rsid w:val="005D14FE"/>
    <w:rsid w:val="005D206B"/>
    <w:rsid w:val="005D24DB"/>
    <w:rsid w:val="005D3E64"/>
    <w:rsid w:val="005D447E"/>
    <w:rsid w:val="005D46B2"/>
    <w:rsid w:val="005E50E1"/>
    <w:rsid w:val="005E548C"/>
    <w:rsid w:val="005E6B07"/>
    <w:rsid w:val="005E6C6A"/>
    <w:rsid w:val="005E7EFE"/>
    <w:rsid w:val="005F0F36"/>
    <w:rsid w:val="005F1701"/>
    <w:rsid w:val="005F1A52"/>
    <w:rsid w:val="005F2612"/>
    <w:rsid w:val="005F311B"/>
    <w:rsid w:val="005F6899"/>
    <w:rsid w:val="0060012C"/>
    <w:rsid w:val="00601717"/>
    <w:rsid w:val="00606615"/>
    <w:rsid w:val="006078CE"/>
    <w:rsid w:val="0061246C"/>
    <w:rsid w:val="00613D2B"/>
    <w:rsid w:val="00615C3A"/>
    <w:rsid w:val="006175E1"/>
    <w:rsid w:val="006177CF"/>
    <w:rsid w:val="00620523"/>
    <w:rsid w:val="00625C57"/>
    <w:rsid w:val="00625C6E"/>
    <w:rsid w:val="006319BD"/>
    <w:rsid w:val="00631C2A"/>
    <w:rsid w:val="00635836"/>
    <w:rsid w:val="00636A32"/>
    <w:rsid w:val="0063776C"/>
    <w:rsid w:val="00640043"/>
    <w:rsid w:val="0064023A"/>
    <w:rsid w:val="00640817"/>
    <w:rsid w:val="00643E3A"/>
    <w:rsid w:val="00644C2C"/>
    <w:rsid w:val="00645B90"/>
    <w:rsid w:val="00645EB8"/>
    <w:rsid w:val="00646C73"/>
    <w:rsid w:val="0064780C"/>
    <w:rsid w:val="00650DDD"/>
    <w:rsid w:val="0065333D"/>
    <w:rsid w:val="0065393D"/>
    <w:rsid w:val="0065443E"/>
    <w:rsid w:val="00654E0F"/>
    <w:rsid w:val="00655BC6"/>
    <w:rsid w:val="0065624B"/>
    <w:rsid w:val="0065651C"/>
    <w:rsid w:val="006570F7"/>
    <w:rsid w:val="00657CB5"/>
    <w:rsid w:val="006632E8"/>
    <w:rsid w:val="006654C3"/>
    <w:rsid w:val="00667F42"/>
    <w:rsid w:val="00670660"/>
    <w:rsid w:val="00670F10"/>
    <w:rsid w:val="00672290"/>
    <w:rsid w:val="00672B49"/>
    <w:rsid w:val="0067388A"/>
    <w:rsid w:val="00673C72"/>
    <w:rsid w:val="006766D4"/>
    <w:rsid w:val="00676E7C"/>
    <w:rsid w:val="006804C9"/>
    <w:rsid w:val="00680614"/>
    <w:rsid w:val="00680E54"/>
    <w:rsid w:val="006813B8"/>
    <w:rsid w:val="006817AE"/>
    <w:rsid w:val="006846CD"/>
    <w:rsid w:val="0068497C"/>
    <w:rsid w:val="00685E22"/>
    <w:rsid w:val="006876D4"/>
    <w:rsid w:val="00687DB8"/>
    <w:rsid w:val="0069264A"/>
    <w:rsid w:val="00697664"/>
    <w:rsid w:val="00697A35"/>
    <w:rsid w:val="00697FD5"/>
    <w:rsid w:val="006A0331"/>
    <w:rsid w:val="006A5878"/>
    <w:rsid w:val="006A65CC"/>
    <w:rsid w:val="006A6836"/>
    <w:rsid w:val="006A7B06"/>
    <w:rsid w:val="006B0A9A"/>
    <w:rsid w:val="006B105D"/>
    <w:rsid w:val="006B1300"/>
    <w:rsid w:val="006B2AA7"/>
    <w:rsid w:val="006B2EA8"/>
    <w:rsid w:val="006B4AF2"/>
    <w:rsid w:val="006B6006"/>
    <w:rsid w:val="006B75C5"/>
    <w:rsid w:val="006C06FC"/>
    <w:rsid w:val="006C1B4B"/>
    <w:rsid w:val="006C20CF"/>
    <w:rsid w:val="006C3599"/>
    <w:rsid w:val="006C3A74"/>
    <w:rsid w:val="006C6EE5"/>
    <w:rsid w:val="006C7E35"/>
    <w:rsid w:val="006D07B0"/>
    <w:rsid w:val="006D0ED0"/>
    <w:rsid w:val="006D22D2"/>
    <w:rsid w:val="006D3C5A"/>
    <w:rsid w:val="006D623E"/>
    <w:rsid w:val="006D6623"/>
    <w:rsid w:val="006D70C5"/>
    <w:rsid w:val="006D7F9A"/>
    <w:rsid w:val="006E02F7"/>
    <w:rsid w:val="006E2AD4"/>
    <w:rsid w:val="006E38B7"/>
    <w:rsid w:val="006F036D"/>
    <w:rsid w:val="006F0A80"/>
    <w:rsid w:val="006F0E6B"/>
    <w:rsid w:val="006F1B8D"/>
    <w:rsid w:val="006F2777"/>
    <w:rsid w:val="006F3892"/>
    <w:rsid w:val="006F3B3C"/>
    <w:rsid w:val="006F441E"/>
    <w:rsid w:val="006F4E17"/>
    <w:rsid w:val="006F72EB"/>
    <w:rsid w:val="006F7431"/>
    <w:rsid w:val="007009EC"/>
    <w:rsid w:val="007012F9"/>
    <w:rsid w:val="00703AAC"/>
    <w:rsid w:val="007041AF"/>
    <w:rsid w:val="00704C2B"/>
    <w:rsid w:val="00705037"/>
    <w:rsid w:val="0070759F"/>
    <w:rsid w:val="00707627"/>
    <w:rsid w:val="00710B2C"/>
    <w:rsid w:val="00712253"/>
    <w:rsid w:val="00712E37"/>
    <w:rsid w:val="007150BA"/>
    <w:rsid w:val="00715530"/>
    <w:rsid w:val="0071597B"/>
    <w:rsid w:val="00715A2D"/>
    <w:rsid w:val="007167DB"/>
    <w:rsid w:val="00717129"/>
    <w:rsid w:val="00723528"/>
    <w:rsid w:val="00723DFD"/>
    <w:rsid w:val="007240F4"/>
    <w:rsid w:val="00724481"/>
    <w:rsid w:val="007252EB"/>
    <w:rsid w:val="00725804"/>
    <w:rsid w:val="007265AF"/>
    <w:rsid w:val="00727CE2"/>
    <w:rsid w:val="007309F5"/>
    <w:rsid w:val="00731423"/>
    <w:rsid w:val="00731EC5"/>
    <w:rsid w:val="00732C8B"/>
    <w:rsid w:val="00732EC7"/>
    <w:rsid w:val="00735912"/>
    <w:rsid w:val="00736901"/>
    <w:rsid w:val="00737E03"/>
    <w:rsid w:val="00737E60"/>
    <w:rsid w:val="00741989"/>
    <w:rsid w:val="007439EB"/>
    <w:rsid w:val="00743D33"/>
    <w:rsid w:val="0074426F"/>
    <w:rsid w:val="00744B21"/>
    <w:rsid w:val="00745BF8"/>
    <w:rsid w:val="00750BF3"/>
    <w:rsid w:val="007525D8"/>
    <w:rsid w:val="00753992"/>
    <w:rsid w:val="00753BAE"/>
    <w:rsid w:val="00754203"/>
    <w:rsid w:val="007557A4"/>
    <w:rsid w:val="00756433"/>
    <w:rsid w:val="00760B15"/>
    <w:rsid w:val="00762AEA"/>
    <w:rsid w:val="00762D1E"/>
    <w:rsid w:val="0076667D"/>
    <w:rsid w:val="0076693B"/>
    <w:rsid w:val="007669F3"/>
    <w:rsid w:val="007677B4"/>
    <w:rsid w:val="007716B5"/>
    <w:rsid w:val="00772231"/>
    <w:rsid w:val="00772277"/>
    <w:rsid w:val="007743BB"/>
    <w:rsid w:val="00774843"/>
    <w:rsid w:val="0077586A"/>
    <w:rsid w:val="00775E9D"/>
    <w:rsid w:val="00777FFC"/>
    <w:rsid w:val="00780B53"/>
    <w:rsid w:val="00784650"/>
    <w:rsid w:val="00784F38"/>
    <w:rsid w:val="00785619"/>
    <w:rsid w:val="00786F61"/>
    <w:rsid w:val="00790CC8"/>
    <w:rsid w:val="00793691"/>
    <w:rsid w:val="007966F3"/>
    <w:rsid w:val="00796AA4"/>
    <w:rsid w:val="0079727D"/>
    <w:rsid w:val="007973CF"/>
    <w:rsid w:val="007A0669"/>
    <w:rsid w:val="007A0F9C"/>
    <w:rsid w:val="007A25FA"/>
    <w:rsid w:val="007A2ACC"/>
    <w:rsid w:val="007A3A42"/>
    <w:rsid w:val="007A42A5"/>
    <w:rsid w:val="007A4AAB"/>
    <w:rsid w:val="007A74FE"/>
    <w:rsid w:val="007B023A"/>
    <w:rsid w:val="007B02F5"/>
    <w:rsid w:val="007B1628"/>
    <w:rsid w:val="007B1EC4"/>
    <w:rsid w:val="007B2C09"/>
    <w:rsid w:val="007B5D11"/>
    <w:rsid w:val="007B627A"/>
    <w:rsid w:val="007C0E84"/>
    <w:rsid w:val="007C215B"/>
    <w:rsid w:val="007C2C58"/>
    <w:rsid w:val="007C50AA"/>
    <w:rsid w:val="007C519E"/>
    <w:rsid w:val="007C5BE2"/>
    <w:rsid w:val="007C5C92"/>
    <w:rsid w:val="007C700B"/>
    <w:rsid w:val="007D0690"/>
    <w:rsid w:val="007D06F0"/>
    <w:rsid w:val="007D0952"/>
    <w:rsid w:val="007D2213"/>
    <w:rsid w:val="007D300D"/>
    <w:rsid w:val="007D3C52"/>
    <w:rsid w:val="007E0301"/>
    <w:rsid w:val="007E0916"/>
    <w:rsid w:val="007E0A21"/>
    <w:rsid w:val="007E393F"/>
    <w:rsid w:val="007E3EA3"/>
    <w:rsid w:val="007E4BB6"/>
    <w:rsid w:val="007F2FE0"/>
    <w:rsid w:val="007F32BD"/>
    <w:rsid w:val="007F4488"/>
    <w:rsid w:val="007F59CA"/>
    <w:rsid w:val="007F6C83"/>
    <w:rsid w:val="007F709A"/>
    <w:rsid w:val="007F7D02"/>
    <w:rsid w:val="008019D4"/>
    <w:rsid w:val="00801BD0"/>
    <w:rsid w:val="00802655"/>
    <w:rsid w:val="0080561A"/>
    <w:rsid w:val="0080634C"/>
    <w:rsid w:val="0081360A"/>
    <w:rsid w:val="00815907"/>
    <w:rsid w:val="00816814"/>
    <w:rsid w:val="00820D09"/>
    <w:rsid w:val="00822FE5"/>
    <w:rsid w:val="00823F2C"/>
    <w:rsid w:val="008241E8"/>
    <w:rsid w:val="00824B6C"/>
    <w:rsid w:val="00825A18"/>
    <w:rsid w:val="00826017"/>
    <w:rsid w:val="008301DE"/>
    <w:rsid w:val="00831AA0"/>
    <w:rsid w:val="00835BF0"/>
    <w:rsid w:val="0083642C"/>
    <w:rsid w:val="008367ED"/>
    <w:rsid w:val="00836958"/>
    <w:rsid w:val="00836C39"/>
    <w:rsid w:val="008371BE"/>
    <w:rsid w:val="008373F0"/>
    <w:rsid w:val="00840B5E"/>
    <w:rsid w:val="00840F3B"/>
    <w:rsid w:val="00843998"/>
    <w:rsid w:val="00843B61"/>
    <w:rsid w:val="00843BD2"/>
    <w:rsid w:val="0084693E"/>
    <w:rsid w:val="008472D9"/>
    <w:rsid w:val="00851E7D"/>
    <w:rsid w:val="008526DB"/>
    <w:rsid w:val="00852F98"/>
    <w:rsid w:val="00853366"/>
    <w:rsid w:val="00854B15"/>
    <w:rsid w:val="00855EC5"/>
    <w:rsid w:val="0085765A"/>
    <w:rsid w:val="00857F74"/>
    <w:rsid w:val="00861553"/>
    <w:rsid w:val="00863400"/>
    <w:rsid w:val="0086516A"/>
    <w:rsid w:val="00865364"/>
    <w:rsid w:val="00865995"/>
    <w:rsid w:val="008701BD"/>
    <w:rsid w:val="00872D67"/>
    <w:rsid w:val="00873D30"/>
    <w:rsid w:val="00874A03"/>
    <w:rsid w:val="00875421"/>
    <w:rsid w:val="00875AF0"/>
    <w:rsid w:val="00876748"/>
    <w:rsid w:val="00876E20"/>
    <w:rsid w:val="00880E91"/>
    <w:rsid w:val="008816B4"/>
    <w:rsid w:val="008816B6"/>
    <w:rsid w:val="00881E44"/>
    <w:rsid w:val="008828A4"/>
    <w:rsid w:val="00882EC1"/>
    <w:rsid w:val="0088337A"/>
    <w:rsid w:val="008839DD"/>
    <w:rsid w:val="008845A7"/>
    <w:rsid w:val="008846A9"/>
    <w:rsid w:val="00884A3C"/>
    <w:rsid w:val="008924A6"/>
    <w:rsid w:val="00892740"/>
    <w:rsid w:val="00892F06"/>
    <w:rsid w:val="008959B0"/>
    <w:rsid w:val="00897CD6"/>
    <w:rsid w:val="00897F30"/>
    <w:rsid w:val="008A2FA4"/>
    <w:rsid w:val="008A347D"/>
    <w:rsid w:val="008A6E2B"/>
    <w:rsid w:val="008A6F41"/>
    <w:rsid w:val="008A73FC"/>
    <w:rsid w:val="008B07D6"/>
    <w:rsid w:val="008B09D3"/>
    <w:rsid w:val="008B0D52"/>
    <w:rsid w:val="008B214D"/>
    <w:rsid w:val="008B23AF"/>
    <w:rsid w:val="008B3530"/>
    <w:rsid w:val="008B6975"/>
    <w:rsid w:val="008B7E63"/>
    <w:rsid w:val="008C1CCC"/>
    <w:rsid w:val="008C1F38"/>
    <w:rsid w:val="008C7BB4"/>
    <w:rsid w:val="008D0B5B"/>
    <w:rsid w:val="008D1EA7"/>
    <w:rsid w:val="008D1FA1"/>
    <w:rsid w:val="008D37C2"/>
    <w:rsid w:val="008D3E91"/>
    <w:rsid w:val="008D435C"/>
    <w:rsid w:val="008D46F3"/>
    <w:rsid w:val="008D58FD"/>
    <w:rsid w:val="008E0023"/>
    <w:rsid w:val="008E4181"/>
    <w:rsid w:val="008E61AF"/>
    <w:rsid w:val="008E674E"/>
    <w:rsid w:val="008F183A"/>
    <w:rsid w:val="008F431A"/>
    <w:rsid w:val="008F4E01"/>
    <w:rsid w:val="008F50C0"/>
    <w:rsid w:val="008F50F3"/>
    <w:rsid w:val="008F576C"/>
    <w:rsid w:val="008F7DBF"/>
    <w:rsid w:val="00900EC9"/>
    <w:rsid w:val="0090231C"/>
    <w:rsid w:val="00902A33"/>
    <w:rsid w:val="00907B91"/>
    <w:rsid w:val="00907E4E"/>
    <w:rsid w:val="00911DBB"/>
    <w:rsid w:val="00911F59"/>
    <w:rsid w:val="0091243B"/>
    <w:rsid w:val="00913461"/>
    <w:rsid w:val="009157A9"/>
    <w:rsid w:val="00916570"/>
    <w:rsid w:val="0092165B"/>
    <w:rsid w:val="00922343"/>
    <w:rsid w:val="009243A0"/>
    <w:rsid w:val="00927476"/>
    <w:rsid w:val="0092768D"/>
    <w:rsid w:val="00927CF8"/>
    <w:rsid w:val="009321F9"/>
    <w:rsid w:val="00932E3E"/>
    <w:rsid w:val="00932E4C"/>
    <w:rsid w:val="00932F27"/>
    <w:rsid w:val="00934091"/>
    <w:rsid w:val="00934236"/>
    <w:rsid w:val="00934661"/>
    <w:rsid w:val="00934874"/>
    <w:rsid w:val="00935C5C"/>
    <w:rsid w:val="00935DEA"/>
    <w:rsid w:val="0094216A"/>
    <w:rsid w:val="00944291"/>
    <w:rsid w:val="00944777"/>
    <w:rsid w:val="00946380"/>
    <w:rsid w:val="00946396"/>
    <w:rsid w:val="009505C5"/>
    <w:rsid w:val="00951C70"/>
    <w:rsid w:val="0095341B"/>
    <w:rsid w:val="00954889"/>
    <w:rsid w:val="00954B08"/>
    <w:rsid w:val="009565E4"/>
    <w:rsid w:val="00956D43"/>
    <w:rsid w:val="009571FF"/>
    <w:rsid w:val="00957365"/>
    <w:rsid w:val="0096146E"/>
    <w:rsid w:val="00962629"/>
    <w:rsid w:val="009632D0"/>
    <w:rsid w:val="009639C2"/>
    <w:rsid w:val="0096624A"/>
    <w:rsid w:val="0096694D"/>
    <w:rsid w:val="00971BAD"/>
    <w:rsid w:val="00971C7C"/>
    <w:rsid w:val="009744CD"/>
    <w:rsid w:val="00974A5B"/>
    <w:rsid w:val="00975784"/>
    <w:rsid w:val="00975E1B"/>
    <w:rsid w:val="009812E1"/>
    <w:rsid w:val="00983EEF"/>
    <w:rsid w:val="00984BCC"/>
    <w:rsid w:val="00985C8D"/>
    <w:rsid w:val="00990487"/>
    <w:rsid w:val="00990627"/>
    <w:rsid w:val="00990A9E"/>
    <w:rsid w:val="009910EE"/>
    <w:rsid w:val="00991173"/>
    <w:rsid w:val="009913AB"/>
    <w:rsid w:val="00992070"/>
    <w:rsid w:val="00992363"/>
    <w:rsid w:val="009932A4"/>
    <w:rsid w:val="00994029"/>
    <w:rsid w:val="0099503C"/>
    <w:rsid w:val="009951A3"/>
    <w:rsid w:val="00997EB5"/>
    <w:rsid w:val="009A04A8"/>
    <w:rsid w:val="009A0FE2"/>
    <w:rsid w:val="009A100B"/>
    <w:rsid w:val="009A16FC"/>
    <w:rsid w:val="009B0479"/>
    <w:rsid w:val="009B05ED"/>
    <w:rsid w:val="009B196D"/>
    <w:rsid w:val="009B2349"/>
    <w:rsid w:val="009B2F11"/>
    <w:rsid w:val="009B2FF7"/>
    <w:rsid w:val="009B43DE"/>
    <w:rsid w:val="009B6CB5"/>
    <w:rsid w:val="009B742B"/>
    <w:rsid w:val="009C3A3A"/>
    <w:rsid w:val="009C3AAA"/>
    <w:rsid w:val="009C4E2E"/>
    <w:rsid w:val="009C4F81"/>
    <w:rsid w:val="009C59EC"/>
    <w:rsid w:val="009C726A"/>
    <w:rsid w:val="009D09F8"/>
    <w:rsid w:val="009D0DB7"/>
    <w:rsid w:val="009D1437"/>
    <w:rsid w:val="009D4E67"/>
    <w:rsid w:val="009D510E"/>
    <w:rsid w:val="009D5B15"/>
    <w:rsid w:val="009D7C7E"/>
    <w:rsid w:val="009E40F1"/>
    <w:rsid w:val="009E466D"/>
    <w:rsid w:val="009F24BD"/>
    <w:rsid w:val="009F2C27"/>
    <w:rsid w:val="009F3F6E"/>
    <w:rsid w:val="009F4576"/>
    <w:rsid w:val="009F4888"/>
    <w:rsid w:val="009F6521"/>
    <w:rsid w:val="009F7ADA"/>
    <w:rsid w:val="00A00D18"/>
    <w:rsid w:val="00A01CD3"/>
    <w:rsid w:val="00A0690E"/>
    <w:rsid w:val="00A06CB5"/>
    <w:rsid w:val="00A114C0"/>
    <w:rsid w:val="00A12617"/>
    <w:rsid w:val="00A12E0B"/>
    <w:rsid w:val="00A14AB8"/>
    <w:rsid w:val="00A1584B"/>
    <w:rsid w:val="00A162A0"/>
    <w:rsid w:val="00A2280E"/>
    <w:rsid w:val="00A230C4"/>
    <w:rsid w:val="00A240E1"/>
    <w:rsid w:val="00A243E3"/>
    <w:rsid w:val="00A255A7"/>
    <w:rsid w:val="00A25A63"/>
    <w:rsid w:val="00A25DEE"/>
    <w:rsid w:val="00A26318"/>
    <w:rsid w:val="00A26922"/>
    <w:rsid w:val="00A272CC"/>
    <w:rsid w:val="00A31448"/>
    <w:rsid w:val="00A31832"/>
    <w:rsid w:val="00A31DE8"/>
    <w:rsid w:val="00A31F81"/>
    <w:rsid w:val="00A34F7E"/>
    <w:rsid w:val="00A36E93"/>
    <w:rsid w:val="00A37728"/>
    <w:rsid w:val="00A379C4"/>
    <w:rsid w:val="00A404D0"/>
    <w:rsid w:val="00A4075E"/>
    <w:rsid w:val="00A4234F"/>
    <w:rsid w:val="00A45FC8"/>
    <w:rsid w:val="00A46455"/>
    <w:rsid w:val="00A46826"/>
    <w:rsid w:val="00A50738"/>
    <w:rsid w:val="00A534E1"/>
    <w:rsid w:val="00A54D34"/>
    <w:rsid w:val="00A56B52"/>
    <w:rsid w:val="00A60EE5"/>
    <w:rsid w:val="00A63266"/>
    <w:rsid w:val="00A6362C"/>
    <w:rsid w:val="00A655F0"/>
    <w:rsid w:val="00A66ADA"/>
    <w:rsid w:val="00A66E20"/>
    <w:rsid w:val="00A67DB5"/>
    <w:rsid w:val="00A71E80"/>
    <w:rsid w:val="00A723D9"/>
    <w:rsid w:val="00A73FD6"/>
    <w:rsid w:val="00A75AD2"/>
    <w:rsid w:val="00A77953"/>
    <w:rsid w:val="00A817DA"/>
    <w:rsid w:val="00A83989"/>
    <w:rsid w:val="00A84D56"/>
    <w:rsid w:val="00A85084"/>
    <w:rsid w:val="00A854E4"/>
    <w:rsid w:val="00A8589C"/>
    <w:rsid w:val="00A85C41"/>
    <w:rsid w:val="00A91A25"/>
    <w:rsid w:val="00A93B3A"/>
    <w:rsid w:val="00A94B55"/>
    <w:rsid w:val="00A95737"/>
    <w:rsid w:val="00AA086F"/>
    <w:rsid w:val="00AA215B"/>
    <w:rsid w:val="00AA37AF"/>
    <w:rsid w:val="00AA79A0"/>
    <w:rsid w:val="00AB0087"/>
    <w:rsid w:val="00AB16CA"/>
    <w:rsid w:val="00AB1FB9"/>
    <w:rsid w:val="00AB36B0"/>
    <w:rsid w:val="00AB53C4"/>
    <w:rsid w:val="00AB65A9"/>
    <w:rsid w:val="00AC00F8"/>
    <w:rsid w:val="00AC186B"/>
    <w:rsid w:val="00AC44D2"/>
    <w:rsid w:val="00AC781E"/>
    <w:rsid w:val="00AD209A"/>
    <w:rsid w:val="00AD4637"/>
    <w:rsid w:val="00AD5ED6"/>
    <w:rsid w:val="00AD640A"/>
    <w:rsid w:val="00AD6AA8"/>
    <w:rsid w:val="00AE0547"/>
    <w:rsid w:val="00AE0917"/>
    <w:rsid w:val="00AE0F29"/>
    <w:rsid w:val="00AE38A5"/>
    <w:rsid w:val="00AE4224"/>
    <w:rsid w:val="00AE4FCC"/>
    <w:rsid w:val="00AE6DF9"/>
    <w:rsid w:val="00AE785A"/>
    <w:rsid w:val="00AF056D"/>
    <w:rsid w:val="00AF1416"/>
    <w:rsid w:val="00AF4D37"/>
    <w:rsid w:val="00AF5057"/>
    <w:rsid w:val="00AF5149"/>
    <w:rsid w:val="00B003AC"/>
    <w:rsid w:val="00B02924"/>
    <w:rsid w:val="00B02AEA"/>
    <w:rsid w:val="00B10B4F"/>
    <w:rsid w:val="00B10B81"/>
    <w:rsid w:val="00B11187"/>
    <w:rsid w:val="00B11527"/>
    <w:rsid w:val="00B11825"/>
    <w:rsid w:val="00B11C96"/>
    <w:rsid w:val="00B1459F"/>
    <w:rsid w:val="00B1517D"/>
    <w:rsid w:val="00B155ED"/>
    <w:rsid w:val="00B1640E"/>
    <w:rsid w:val="00B169CD"/>
    <w:rsid w:val="00B21DD1"/>
    <w:rsid w:val="00B22D6C"/>
    <w:rsid w:val="00B23910"/>
    <w:rsid w:val="00B24145"/>
    <w:rsid w:val="00B24C44"/>
    <w:rsid w:val="00B26D7C"/>
    <w:rsid w:val="00B30A49"/>
    <w:rsid w:val="00B32331"/>
    <w:rsid w:val="00B32D7D"/>
    <w:rsid w:val="00B3625D"/>
    <w:rsid w:val="00B37631"/>
    <w:rsid w:val="00B40BBE"/>
    <w:rsid w:val="00B4220D"/>
    <w:rsid w:val="00B424F5"/>
    <w:rsid w:val="00B42980"/>
    <w:rsid w:val="00B443D4"/>
    <w:rsid w:val="00B45D82"/>
    <w:rsid w:val="00B46A29"/>
    <w:rsid w:val="00B47376"/>
    <w:rsid w:val="00B51493"/>
    <w:rsid w:val="00B51DEA"/>
    <w:rsid w:val="00B5596D"/>
    <w:rsid w:val="00B57221"/>
    <w:rsid w:val="00B60979"/>
    <w:rsid w:val="00B6201D"/>
    <w:rsid w:val="00B63FAF"/>
    <w:rsid w:val="00B64458"/>
    <w:rsid w:val="00B65850"/>
    <w:rsid w:val="00B65CCB"/>
    <w:rsid w:val="00B673E5"/>
    <w:rsid w:val="00B67D6E"/>
    <w:rsid w:val="00B71794"/>
    <w:rsid w:val="00B7340C"/>
    <w:rsid w:val="00B7350F"/>
    <w:rsid w:val="00B74B77"/>
    <w:rsid w:val="00B763FB"/>
    <w:rsid w:val="00B8001A"/>
    <w:rsid w:val="00B8133D"/>
    <w:rsid w:val="00B83E61"/>
    <w:rsid w:val="00B83F0B"/>
    <w:rsid w:val="00B863D2"/>
    <w:rsid w:val="00B865E3"/>
    <w:rsid w:val="00B8666F"/>
    <w:rsid w:val="00B86C9F"/>
    <w:rsid w:val="00B87E36"/>
    <w:rsid w:val="00B90E77"/>
    <w:rsid w:val="00B914BC"/>
    <w:rsid w:val="00B916D5"/>
    <w:rsid w:val="00B928C0"/>
    <w:rsid w:val="00B929DA"/>
    <w:rsid w:val="00B9347F"/>
    <w:rsid w:val="00B940AA"/>
    <w:rsid w:val="00B945F8"/>
    <w:rsid w:val="00B94C39"/>
    <w:rsid w:val="00B95328"/>
    <w:rsid w:val="00B9779E"/>
    <w:rsid w:val="00BA0B7B"/>
    <w:rsid w:val="00BA0FC8"/>
    <w:rsid w:val="00BA0FD5"/>
    <w:rsid w:val="00BA36A9"/>
    <w:rsid w:val="00BA4572"/>
    <w:rsid w:val="00BA5FC1"/>
    <w:rsid w:val="00BB0136"/>
    <w:rsid w:val="00BB0DBC"/>
    <w:rsid w:val="00BB0DF7"/>
    <w:rsid w:val="00BB12D8"/>
    <w:rsid w:val="00BB224F"/>
    <w:rsid w:val="00BB3622"/>
    <w:rsid w:val="00BB5EBD"/>
    <w:rsid w:val="00BB6250"/>
    <w:rsid w:val="00BB6F8A"/>
    <w:rsid w:val="00BB7856"/>
    <w:rsid w:val="00BB7E76"/>
    <w:rsid w:val="00BC14AE"/>
    <w:rsid w:val="00BC3796"/>
    <w:rsid w:val="00BC3D47"/>
    <w:rsid w:val="00BC5BCD"/>
    <w:rsid w:val="00BC6294"/>
    <w:rsid w:val="00BC62B7"/>
    <w:rsid w:val="00BC6D7F"/>
    <w:rsid w:val="00BC71A2"/>
    <w:rsid w:val="00BD31ED"/>
    <w:rsid w:val="00BD4012"/>
    <w:rsid w:val="00BD4C58"/>
    <w:rsid w:val="00BD5AA6"/>
    <w:rsid w:val="00BD72A8"/>
    <w:rsid w:val="00BE2CB8"/>
    <w:rsid w:val="00BE44A7"/>
    <w:rsid w:val="00BE55A4"/>
    <w:rsid w:val="00BF08B2"/>
    <w:rsid w:val="00BF16DD"/>
    <w:rsid w:val="00BF1ED4"/>
    <w:rsid w:val="00BF65EE"/>
    <w:rsid w:val="00BF6D2A"/>
    <w:rsid w:val="00C00704"/>
    <w:rsid w:val="00C01075"/>
    <w:rsid w:val="00C012B7"/>
    <w:rsid w:val="00C01461"/>
    <w:rsid w:val="00C018E8"/>
    <w:rsid w:val="00C024F6"/>
    <w:rsid w:val="00C036A0"/>
    <w:rsid w:val="00C036DD"/>
    <w:rsid w:val="00C03F29"/>
    <w:rsid w:val="00C04F26"/>
    <w:rsid w:val="00C05983"/>
    <w:rsid w:val="00C0692F"/>
    <w:rsid w:val="00C11C08"/>
    <w:rsid w:val="00C11D93"/>
    <w:rsid w:val="00C11F05"/>
    <w:rsid w:val="00C13267"/>
    <w:rsid w:val="00C13462"/>
    <w:rsid w:val="00C147E1"/>
    <w:rsid w:val="00C15B27"/>
    <w:rsid w:val="00C209B4"/>
    <w:rsid w:val="00C24ECA"/>
    <w:rsid w:val="00C263AB"/>
    <w:rsid w:val="00C264DF"/>
    <w:rsid w:val="00C307E4"/>
    <w:rsid w:val="00C31874"/>
    <w:rsid w:val="00C33052"/>
    <w:rsid w:val="00C33518"/>
    <w:rsid w:val="00C33E2F"/>
    <w:rsid w:val="00C3550A"/>
    <w:rsid w:val="00C369C3"/>
    <w:rsid w:val="00C36DD0"/>
    <w:rsid w:val="00C370E7"/>
    <w:rsid w:val="00C37213"/>
    <w:rsid w:val="00C37984"/>
    <w:rsid w:val="00C407F4"/>
    <w:rsid w:val="00C412A4"/>
    <w:rsid w:val="00C41B73"/>
    <w:rsid w:val="00C57F80"/>
    <w:rsid w:val="00C6215C"/>
    <w:rsid w:val="00C62C7D"/>
    <w:rsid w:val="00C72061"/>
    <w:rsid w:val="00C76CBA"/>
    <w:rsid w:val="00C84C54"/>
    <w:rsid w:val="00C874CF"/>
    <w:rsid w:val="00C87879"/>
    <w:rsid w:val="00C878E6"/>
    <w:rsid w:val="00C93E09"/>
    <w:rsid w:val="00C93F97"/>
    <w:rsid w:val="00C958CE"/>
    <w:rsid w:val="00C95B3F"/>
    <w:rsid w:val="00CA0C78"/>
    <w:rsid w:val="00CA1F84"/>
    <w:rsid w:val="00CA2E58"/>
    <w:rsid w:val="00CA4C23"/>
    <w:rsid w:val="00CA585F"/>
    <w:rsid w:val="00CA751E"/>
    <w:rsid w:val="00CA7C54"/>
    <w:rsid w:val="00CA7F6A"/>
    <w:rsid w:val="00CB0028"/>
    <w:rsid w:val="00CB0F32"/>
    <w:rsid w:val="00CB1833"/>
    <w:rsid w:val="00CB2CE9"/>
    <w:rsid w:val="00CB38C9"/>
    <w:rsid w:val="00CB3B78"/>
    <w:rsid w:val="00CC1EDA"/>
    <w:rsid w:val="00CC28CF"/>
    <w:rsid w:val="00CC2B02"/>
    <w:rsid w:val="00CC37ED"/>
    <w:rsid w:val="00CC42C3"/>
    <w:rsid w:val="00CC4D32"/>
    <w:rsid w:val="00CC517D"/>
    <w:rsid w:val="00CD01FE"/>
    <w:rsid w:val="00CD0D1F"/>
    <w:rsid w:val="00CD12D7"/>
    <w:rsid w:val="00CD1D5A"/>
    <w:rsid w:val="00CD22E9"/>
    <w:rsid w:val="00CD23DC"/>
    <w:rsid w:val="00CD278B"/>
    <w:rsid w:val="00CD3EFC"/>
    <w:rsid w:val="00CD4A35"/>
    <w:rsid w:val="00CD5125"/>
    <w:rsid w:val="00CD5C26"/>
    <w:rsid w:val="00CD5EB7"/>
    <w:rsid w:val="00CD5F69"/>
    <w:rsid w:val="00CD7E87"/>
    <w:rsid w:val="00CD7E89"/>
    <w:rsid w:val="00CE38C6"/>
    <w:rsid w:val="00CE468E"/>
    <w:rsid w:val="00CE56B5"/>
    <w:rsid w:val="00CE5D97"/>
    <w:rsid w:val="00CE7BAB"/>
    <w:rsid w:val="00CF119A"/>
    <w:rsid w:val="00CF5B2B"/>
    <w:rsid w:val="00D0081C"/>
    <w:rsid w:val="00D00A58"/>
    <w:rsid w:val="00D0164B"/>
    <w:rsid w:val="00D02976"/>
    <w:rsid w:val="00D02FC7"/>
    <w:rsid w:val="00D04643"/>
    <w:rsid w:val="00D04A1F"/>
    <w:rsid w:val="00D04C14"/>
    <w:rsid w:val="00D0571C"/>
    <w:rsid w:val="00D06BDA"/>
    <w:rsid w:val="00D07147"/>
    <w:rsid w:val="00D10B5A"/>
    <w:rsid w:val="00D114D0"/>
    <w:rsid w:val="00D11E79"/>
    <w:rsid w:val="00D12966"/>
    <w:rsid w:val="00D12E66"/>
    <w:rsid w:val="00D1325C"/>
    <w:rsid w:val="00D13A81"/>
    <w:rsid w:val="00D15514"/>
    <w:rsid w:val="00D218DE"/>
    <w:rsid w:val="00D22667"/>
    <w:rsid w:val="00D22DD9"/>
    <w:rsid w:val="00D23658"/>
    <w:rsid w:val="00D2517E"/>
    <w:rsid w:val="00D25657"/>
    <w:rsid w:val="00D26070"/>
    <w:rsid w:val="00D26280"/>
    <w:rsid w:val="00D270C7"/>
    <w:rsid w:val="00D30318"/>
    <w:rsid w:val="00D325B1"/>
    <w:rsid w:val="00D32E2F"/>
    <w:rsid w:val="00D34DEE"/>
    <w:rsid w:val="00D356D7"/>
    <w:rsid w:val="00D36416"/>
    <w:rsid w:val="00D368F5"/>
    <w:rsid w:val="00D36E27"/>
    <w:rsid w:val="00D372FE"/>
    <w:rsid w:val="00D419BE"/>
    <w:rsid w:val="00D47D2D"/>
    <w:rsid w:val="00D508F3"/>
    <w:rsid w:val="00D52603"/>
    <w:rsid w:val="00D53C07"/>
    <w:rsid w:val="00D54E11"/>
    <w:rsid w:val="00D55158"/>
    <w:rsid w:val="00D55DB3"/>
    <w:rsid w:val="00D576CA"/>
    <w:rsid w:val="00D618A4"/>
    <w:rsid w:val="00D626C0"/>
    <w:rsid w:val="00D6299E"/>
    <w:rsid w:val="00D63618"/>
    <w:rsid w:val="00D650F0"/>
    <w:rsid w:val="00D66728"/>
    <w:rsid w:val="00D66BB6"/>
    <w:rsid w:val="00D67E67"/>
    <w:rsid w:val="00D7049A"/>
    <w:rsid w:val="00D72AA1"/>
    <w:rsid w:val="00D72B1E"/>
    <w:rsid w:val="00D72FA2"/>
    <w:rsid w:val="00D74D8A"/>
    <w:rsid w:val="00D74FCE"/>
    <w:rsid w:val="00D75FB2"/>
    <w:rsid w:val="00D7644C"/>
    <w:rsid w:val="00D7704B"/>
    <w:rsid w:val="00D80A7C"/>
    <w:rsid w:val="00D81BA0"/>
    <w:rsid w:val="00D825E1"/>
    <w:rsid w:val="00D8345E"/>
    <w:rsid w:val="00D84239"/>
    <w:rsid w:val="00D86595"/>
    <w:rsid w:val="00D877AE"/>
    <w:rsid w:val="00D8799A"/>
    <w:rsid w:val="00D9288B"/>
    <w:rsid w:val="00D92A95"/>
    <w:rsid w:val="00D94541"/>
    <w:rsid w:val="00DA1247"/>
    <w:rsid w:val="00DA1580"/>
    <w:rsid w:val="00DA2707"/>
    <w:rsid w:val="00DA3D86"/>
    <w:rsid w:val="00DA47FA"/>
    <w:rsid w:val="00DA53E4"/>
    <w:rsid w:val="00DA64F2"/>
    <w:rsid w:val="00DA764A"/>
    <w:rsid w:val="00DB0AEB"/>
    <w:rsid w:val="00DB12EB"/>
    <w:rsid w:val="00DB1368"/>
    <w:rsid w:val="00DB52A7"/>
    <w:rsid w:val="00DB5994"/>
    <w:rsid w:val="00DB5B53"/>
    <w:rsid w:val="00DB6471"/>
    <w:rsid w:val="00DC0370"/>
    <w:rsid w:val="00DC070B"/>
    <w:rsid w:val="00DC0F07"/>
    <w:rsid w:val="00DC395D"/>
    <w:rsid w:val="00DC50E1"/>
    <w:rsid w:val="00DC5375"/>
    <w:rsid w:val="00DC6D5D"/>
    <w:rsid w:val="00DC7BCC"/>
    <w:rsid w:val="00DD1043"/>
    <w:rsid w:val="00DD3CC1"/>
    <w:rsid w:val="00DD3CC6"/>
    <w:rsid w:val="00DE0F76"/>
    <w:rsid w:val="00DE1FE8"/>
    <w:rsid w:val="00DE3985"/>
    <w:rsid w:val="00DE398C"/>
    <w:rsid w:val="00DE3E8C"/>
    <w:rsid w:val="00DE4B97"/>
    <w:rsid w:val="00DE6E13"/>
    <w:rsid w:val="00DF0566"/>
    <w:rsid w:val="00DF0FE7"/>
    <w:rsid w:val="00DF3C7B"/>
    <w:rsid w:val="00DF5118"/>
    <w:rsid w:val="00DF5A22"/>
    <w:rsid w:val="00DF6722"/>
    <w:rsid w:val="00E0068F"/>
    <w:rsid w:val="00E02C48"/>
    <w:rsid w:val="00E03492"/>
    <w:rsid w:val="00E0361D"/>
    <w:rsid w:val="00E04346"/>
    <w:rsid w:val="00E048E6"/>
    <w:rsid w:val="00E063ED"/>
    <w:rsid w:val="00E06DDC"/>
    <w:rsid w:val="00E10479"/>
    <w:rsid w:val="00E11317"/>
    <w:rsid w:val="00E116CA"/>
    <w:rsid w:val="00E12F3B"/>
    <w:rsid w:val="00E13661"/>
    <w:rsid w:val="00E15BA9"/>
    <w:rsid w:val="00E167E1"/>
    <w:rsid w:val="00E24206"/>
    <w:rsid w:val="00E3025B"/>
    <w:rsid w:val="00E30631"/>
    <w:rsid w:val="00E3137F"/>
    <w:rsid w:val="00E31B1E"/>
    <w:rsid w:val="00E31B21"/>
    <w:rsid w:val="00E32289"/>
    <w:rsid w:val="00E32E91"/>
    <w:rsid w:val="00E35959"/>
    <w:rsid w:val="00E35BA1"/>
    <w:rsid w:val="00E36E56"/>
    <w:rsid w:val="00E376FE"/>
    <w:rsid w:val="00E42980"/>
    <w:rsid w:val="00E44B9F"/>
    <w:rsid w:val="00E45EC4"/>
    <w:rsid w:val="00E51AE5"/>
    <w:rsid w:val="00E536FC"/>
    <w:rsid w:val="00E54768"/>
    <w:rsid w:val="00E55A5B"/>
    <w:rsid w:val="00E56CE6"/>
    <w:rsid w:val="00E616C7"/>
    <w:rsid w:val="00E62EF3"/>
    <w:rsid w:val="00E6482B"/>
    <w:rsid w:val="00E662B8"/>
    <w:rsid w:val="00E70802"/>
    <w:rsid w:val="00E716B4"/>
    <w:rsid w:val="00E73138"/>
    <w:rsid w:val="00E73250"/>
    <w:rsid w:val="00E74AA3"/>
    <w:rsid w:val="00E77247"/>
    <w:rsid w:val="00E7739D"/>
    <w:rsid w:val="00E77432"/>
    <w:rsid w:val="00E8034C"/>
    <w:rsid w:val="00E8274F"/>
    <w:rsid w:val="00E82C0A"/>
    <w:rsid w:val="00E8397A"/>
    <w:rsid w:val="00E84C9A"/>
    <w:rsid w:val="00E87563"/>
    <w:rsid w:val="00E91E4C"/>
    <w:rsid w:val="00E92355"/>
    <w:rsid w:val="00E93CE1"/>
    <w:rsid w:val="00E93F0E"/>
    <w:rsid w:val="00E954D5"/>
    <w:rsid w:val="00E9658C"/>
    <w:rsid w:val="00E970C0"/>
    <w:rsid w:val="00E9743E"/>
    <w:rsid w:val="00EA0EA1"/>
    <w:rsid w:val="00EA1476"/>
    <w:rsid w:val="00EA393B"/>
    <w:rsid w:val="00EA6AB3"/>
    <w:rsid w:val="00EB1134"/>
    <w:rsid w:val="00EB1785"/>
    <w:rsid w:val="00EB2B2F"/>
    <w:rsid w:val="00EB3270"/>
    <w:rsid w:val="00EB3587"/>
    <w:rsid w:val="00EB434C"/>
    <w:rsid w:val="00EB5FBA"/>
    <w:rsid w:val="00EB605C"/>
    <w:rsid w:val="00EB679D"/>
    <w:rsid w:val="00EB6CE6"/>
    <w:rsid w:val="00EB7A2A"/>
    <w:rsid w:val="00EC2463"/>
    <w:rsid w:val="00EC2E19"/>
    <w:rsid w:val="00EC3376"/>
    <w:rsid w:val="00ED47C0"/>
    <w:rsid w:val="00ED49D5"/>
    <w:rsid w:val="00ED55C5"/>
    <w:rsid w:val="00ED55CF"/>
    <w:rsid w:val="00ED63D9"/>
    <w:rsid w:val="00ED69CB"/>
    <w:rsid w:val="00EE03B7"/>
    <w:rsid w:val="00EE10AD"/>
    <w:rsid w:val="00EE1320"/>
    <w:rsid w:val="00EE6160"/>
    <w:rsid w:val="00EE674F"/>
    <w:rsid w:val="00EF0FFA"/>
    <w:rsid w:val="00EF10D6"/>
    <w:rsid w:val="00EF1678"/>
    <w:rsid w:val="00EF4671"/>
    <w:rsid w:val="00EF5246"/>
    <w:rsid w:val="00EF725E"/>
    <w:rsid w:val="00EF728C"/>
    <w:rsid w:val="00EF7C46"/>
    <w:rsid w:val="00F004FD"/>
    <w:rsid w:val="00F02C86"/>
    <w:rsid w:val="00F0362A"/>
    <w:rsid w:val="00F03987"/>
    <w:rsid w:val="00F03EFF"/>
    <w:rsid w:val="00F04CD9"/>
    <w:rsid w:val="00F05957"/>
    <w:rsid w:val="00F05F34"/>
    <w:rsid w:val="00F0692B"/>
    <w:rsid w:val="00F06B6D"/>
    <w:rsid w:val="00F070BB"/>
    <w:rsid w:val="00F07432"/>
    <w:rsid w:val="00F078DC"/>
    <w:rsid w:val="00F07C5D"/>
    <w:rsid w:val="00F10223"/>
    <w:rsid w:val="00F10CB7"/>
    <w:rsid w:val="00F1239D"/>
    <w:rsid w:val="00F12D6F"/>
    <w:rsid w:val="00F13224"/>
    <w:rsid w:val="00F14EC4"/>
    <w:rsid w:val="00F15235"/>
    <w:rsid w:val="00F152FD"/>
    <w:rsid w:val="00F1622D"/>
    <w:rsid w:val="00F1686E"/>
    <w:rsid w:val="00F20A0A"/>
    <w:rsid w:val="00F2107C"/>
    <w:rsid w:val="00F239B7"/>
    <w:rsid w:val="00F254C5"/>
    <w:rsid w:val="00F25504"/>
    <w:rsid w:val="00F25ACB"/>
    <w:rsid w:val="00F2670D"/>
    <w:rsid w:val="00F30304"/>
    <w:rsid w:val="00F3494F"/>
    <w:rsid w:val="00F3569A"/>
    <w:rsid w:val="00F35FF2"/>
    <w:rsid w:val="00F360BD"/>
    <w:rsid w:val="00F36B9B"/>
    <w:rsid w:val="00F3743F"/>
    <w:rsid w:val="00F374C5"/>
    <w:rsid w:val="00F40010"/>
    <w:rsid w:val="00F40555"/>
    <w:rsid w:val="00F412E0"/>
    <w:rsid w:val="00F419D3"/>
    <w:rsid w:val="00F443DB"/>
    <w:rsid w:val="00F458FD"/>
    <w:rsid w:val="00F45ECF"/>
    <w:rsid w:val="00F478AD"/>
    <w:rsid w:val="00F47AEB"/>
    <w:rsid w:val="00F5152E"/>
    <w:rsid w:val="00F52820"/>
    <w:rsid w:val="00F52DB2"/>
    <w:rsid w:val="00F543AE"/>
    <w:rsid w:val="00F54EC2"/>
    <w:rsid w:val="00F5687B"/>
    <w:rsid w:val="00F56AF7"/>
    <w:rsid w:val="00F57676"/>
    <w:rsid w:val="00F61255"/>
    <w:rsid w:val="00F624A6"/>
    <w:rsid w:val="00F63B20"/>
    <w:rsid w:val="00F65206"/>
    <w:rsid w:val="00F66201"/>
    <w:rsid w:val="00F66D25"/>
    <w:rsid w:val="00F670A1"/>
    <w:rsid w:val="00F67CDA"/>
    <w:rsid w:val="00F7062E"/>
    <w:rsid w:val="00F70D7A"/>
    <w:rsid w:val="00F734A3"/>
    <w:rsid w:val="00F74BB8"/>
    <w:rsid w:val="00F845D4"/>
    <w:rsid w:val="00F90560"/>
    <w:rsid w:val="00F9236D"/>
    <w:rsid w:val="00F960F7"/>
    <w:rsid w:val="00F97D75"/>
    <w:rsid w:val="00FA0FB6"/>
    <w:rsid w:val="00FA1102"/>
    <w:rsid w:val="00FA1420"/>
    <w:rsid w:val="00FA1F6B"/>
    <w:rsid w:val="00FA38DB"/>
    <w:rsid w:val="00FA45B9"/>
    <w:rsid w:val="00FA5795"/>
    <w:rsid w:val="00FA6ADA"/>
    <w:rsid w:val="00FB18AC"/>
    <w:rsid w:val="00FB232E"/>
    <w:rsid w:val="00FB2363"/>
    <w:rsid w:val="00FB2BE3"/>
    <w:rsid w:val="00FB2D2F"/>
    <w:rsid w:val="00FB3CEC"/>
    <w:rsid w:val="00FB486E"/>
    <w:rsid w:val="00FC05C9"/>
    <w:rsid w:val="00FC113E"/>
    <w:rsid w:val="00FC24FF"/>
    <w:rsid w:val="00FC335D"/>
    <w:rsid w:val="00FC3A52"/>
    <w:rsid w:val="00FC4688"/>
    <w:rsid w:val="00FC69F9"/>
    <w:rsid w:val="00FC6F69"/>
    <w:rsid w:val="00FC78A7"/>
    <w:rsid w:val="00FD19B6"/>
    <w:rsid w:val="00FD5940"/>
    <w:rsid w:val="00FD5979"/>
    <w:rsid w:val="00FD67A5"/>
    <w:rsid w:val="00FD6A20"/>
    <w:rsid w:val="00FD7336"/>
    <w:rsid w:val="00FD78BA"/>
    <w:rsid w:val="00FE0418"/>
    <w:rsid w:val="00FE0B8F"/>
    <w:rsid w:val="00FE17D3"/>
    <w:rsid w:val="00FE3A78"/>
    <w:rsid w:val="00FE3DB9"/>
    <w:rsid w:val="00FE4B7B"/>
    <w:rsid w:val="00FE6758"/>
    <w:rsid w:val="00FE767B"/>
    <w:rsid w:val="00FF0EC7"/>
    <w:rsid w:val="00FF4CD8"/>
    <w:rsid w:val="00FF4F9A"/>
    <w:rsid w:val="00FF59F9"/>
    <w:rsid w:val="00FF5CA6"/>
    <w:rsid w:val="00FF65FE"/>
    <w:rsid w:val="00FF6BAE"/>
    <w:rsid w:val="00FF720C"/>
    <w:rsid w:val="00FF72D5"/>
    <w:rsid w:val="00FF7377"/>
    <w:rsid w:val="013968A8"/>
    <w:rsid w:val="01FB5B68"/>
    <w:rsid w:val="037A398B"/>
    <w:rsid w:val="042F06C4"/>
    <w:rsid w:val="05981C96"/>
    <w:rsid w:val="05AE3CA3"/>
    <w:rsid w:val="06C8180A"/>
    <w:rsid w:val="07FA265B"/>
    <w:rsid w:val="090D3EC7"/>
    <w:rsid w:val="093521B1"/>
    <w:rsid w:val="097B207E"/>
    <w:rsid w:val="09F327D5"/>
    <w:rsid w:val="0D9D5DBF"/>
    <w:rsid w:val="0EA769C6"/>
    <w:rsid w:val="0EDB2D9F"/>
    <w:rsid w:val="0F252E2C"/>
    <w:rsid w:val="1032148C"/>
    <w:rsid w:val="10E07FD7"/>
    <w:rsid w:val="12311A35"/>
    <w:rsid w:val="12B70659"/>
    <w:rsid w:val="13196859"/>
    <w:rsid w:val="1369477D"/>
    <w:rsid w:val="136B5233"/>
    <w:rsid w:val="16BE60BF"/>
    <w:rsid w:val="1C192CB5"/>
    <w:rsid w:val="1CED24D3"/>
    <w:rsid w:val="1D2825B5"/>
    <w:rsid w:val="1FB6066A"/>
    <w:rsid w:val="1FC45F0B"/>
    <w:rsid w:val="212279CC"/>
    <w:rsid w:val="24290FD9"/>
    <w:rsid w:val="26E54B5E"/>
    <w:rsid w:val="27B22E59"/>
    <w:rsid w:val="296B2B1A"/>
    <w:rsid w:val="29F049FD"/>
    <w:rsid w:val="2A1E74A3"/>
    <w:rsid w:val="2B5C32B4"/>
    <w:rsid w:val="2C3A70EC"/>
    <w:rsid w:val="2E37493D"/>
    <w:rsid w:val="2F5B46FE"/>
    <w:rsid w:val="332D655F"/>
    <w:rsid w:val="353E66B0"/>
    <w:rsid w:val="35B52385"/>
    <w:rsid w:val="3648634C"/>
    <w:rsid w:val="367F66C0"/>
    <w:rsid w:val="38B0282A"/>
    <w:rsid w:val="3B121735"/>
    <w:rsid w:val="3DDE2B01"/>
    <w:rsid w:val="3DF01331"/>
    <w:rsid w:val="3F6E3CB0"/>
    <w:rsid w:val="4030755F"/>
    <w:rsid w:val="41566430"/>
    <w:rsid w:val="417D10AE"/>
    <w:rsid w:val="43826AC2"/>
    <w:rsid w:val="45A62D4E"/>
    <w:rsid w:val="46AB68CE"/>
    <w:rsid w:val="473C38C5"/>
    <w:rsid w:val="47E716A6"/>
    <w:rsid w:val="48C6598E"/>
    <w:rsid w:val="48D807CB"/>
    <w:rsid w:val="491777A4"/>
    <w:rsid w:val="4A5F4EB6"/>
    <w:rsid w:val="4A956CD7"/>
    <w:rsid w:val="4C1A0484"/>
    <w:rsid w:val="4D742F8E"/>
    <w:rsid w:val="4FC43DC5"/>
    <w:rsid w:val="4FDE1B5D"/>
    <w:rsid w:val="50757A61"/>
    <w:rsid w:val="525F07F3"/>
    <w:rsid w:val="52CB6FAC"/>
    <w:rsid w:val="5436737C"/>
    <w:rsid w:val="55E01902"/>
    <w:rsid w:val="599C41A9"/>
    <w:rsid w:val="5A476D69"/>
    <w:rsid w:val="5A4B64CA"/>
    <w:rsid w:val="5B6F7081"/>
    <w:rsid w:val="5BCA58FF"/>
    <w:rsid w:val="5C563FC4"/>
    <w:rsid w:val="5C972A08"/>
    <w:rsid w:val="5E081059"/>
    <w:rsid w:val="600F7855"/>
    <w:rsid w:val="602C2917"/>
    <w:rsid w:val="60563AC2"/>
    <w:rsid w:val="607D0D61"/>
    <w:rsid w:val="61802C46"/>
    <w:rsid w:val="63CE27E1"/>
    <w:rsid w:val="63FF6478"/>
    <w:rsid w:val="654E7EBB"/>
    <w:rsid w:val="65926FD3"/>
    <w:rsid w:val="6B01064F"/>
    <w:rsid w:val="6BBA16C2"/>
    <w:rsid w:val="6D152EF1"/>
    <w:rsid w:val="6D2E4A73"/>
    <w:rsid w:val="6D5362E0"/>
    <w:rsid w:val="6D9C4063"/>
    <w:rsid w:val="6DFF6A37"/>
    <w:rsid w:val="6EBD2E72"/>
    <w:rsid w:val="6EE257A8"/>
    <w:rsid w:val="6F217C1D"/>
    <w:rsid w:val="73902499"/>
    <w:rsid w:val="7587258E"/>
    <w:rsid w:val="76B62393"/>
    <w:rsid w:val="773015A2"/>
    <w:rsid w:val="779E2606"/>
    <w:rsid w:val="785D1988"/>
    <w:rsid w:val="78D540D8"/>
    <w:rsid w:val="78D9300C"/>
    <w:rsid w:val="79BD33E7"/>
    <w:rsid w:val="7A7845EB"/>
    <w:rsid w:val="7A9E42CE"/>
    <w:rsid w:val="7B870F25"/>
    <w:rsid w:val="7C1C75A7"/>
    <w:rsid w:val="7DFE00C4"/>
    <w:rsid w:val="7EAC426E"/>
    <w:rsid w:val="7EE94DCC"/>
    <w:rsid w:val="7F0A46A1"/>
    <w:rsid w:val="7FBC6151"/>
    <w:rsid w:val="7FE0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qFormat="1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39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31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5"/>
    <w:unhideWhenUsed/>
    <w:qFormat/>
    <w:uiPriority w:val="99"/>
    <w:rPr>
      <w:b/>
      <w:bCs/>
    </w:rPr>
  </w:style>
  <w:style w:type="paragraph" w:styleId="12">
    <w:name w:val="annotation text"/>
    <w:basedOn w:val="1"/>
    <w:link w:val="45"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4">
    <w:name w:val="Normal Indent"/>
    <w:basedOn w:val="1"/>
    <w:unhideWhenUsed/>
    <w:qFormat/>
    <w:uiPriority w:val="99"/>
    <w:pPr>
      <w:ind w:firstLine="420" w:firstLineChars="200"/>
    </w:pPr>
  </w:style>
  <w:style w:type="paragraph" w:styleId="15">
    <w:name w:val="Document Map"/>
    <w:basedOn w:val="1"/>
    <w:link w:val="53"/>
    <w:unhideWhenUsed/>
    <w:qFormat/>
    <w:uiPriority w:val="99"/>
    <w:rPr>
      <w:rFonts w:ascii="宋体"/>
      <w:sz w:val="18"/>
      <w:szCs w:val="18"/>
      <w:lang w:val="zh-CN"/>
    </w:rPr>
  </w:style>
  <w:style w:type="paragraph" w:styleId="16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7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46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zh-CN"/>
    </w:rPr>
  </w:style>
  <w:style w:type="paragraph" w:styleId="21">
    <w:name w:val="header"/>
    <w:basedOn w:val="1"/>
    <w:link w:val="4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zh-CN"/>
    </w:rPr>
  </w:style>
  <w:style w:type="paragraph" w:styleId="22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24">
    <w:name w:val="footnote text"/>
    <w:basedOn w:val="1"/>
    <w:link w:val="64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6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8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itle"/>
    <w:basedOn w:val="1"/>
    <w:next w:val="1"/>
    <w:link w:val="5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2">
    <w:name w:val="Strong"/>
    <w:qFormat/>
    <w:uiPriority w:val="22"/>
    <w:rPr>
      <w:b/>
      <w:bCs/>
    </w:rPr>
  </w:style>
  <w:style w:type="character" w:styleId="33">
    <w:name w:val="Emphasis"/>
    <w:qFormat/>
    <w:uiPriority w:val="20"/>
    <w:rPr>
      <w:i/>
      <w:iCs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table" w:styleId="38">
    <w:name w:val="Table Grid"/>
    <w:basedOn w:val="3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9">
    <w:name w:val="标题 2 Char"/>
    <w:link w:val="3"/>
    <w:qFormat/>
    <w:uiPriority w:val="0"/>
    <w:rPr>
      <w:rFonts w:ascii="Cambria" w:hAnsi="Cambria"/>
      <w:b/>
      <w:bCs/>
      <w:sz w:val="32"/>
      <w:szCs w:val="32"/>
      <w:lang w:val="zh-CN" w:eastAsia="zh-CN"/>
    </w:rPr>
  </w:style>
  <w:style w:type="character" w:customStyle="1" w:styleId="40">
    <w:name w:val="标题 1 Char"/>
    <w:link w:val="2"/>
    <w:qFormat/>
    <w:uiPriority w:val="9"/>
    <w:rPr>
      <w:b/>
      <w:bCs/>
      <w:kern w:val="44"/>
      <w:sz w:val="44"/>
      <w:szCs w:val="44"/>
      <w:lang w:val="zh-CN" w:eastAsia="zh-CN"/>
    </w:rPr>
  </w:style>
  <w:style w:type="character" w:customStyle="1" w:styleId="41">
    <w:name w:val="标题 3 Char"/>
    <w:link w:val="4"/>
    <w:qFormat/>
    <w:uiPriority w:val="0"/>
    <w:rPr>
      <w:b/>
      <w:bCs/>
      <w:sz w:val="32"/>
      <w:szCs w:val="32"/>
      <w:lang w:val="zh-CN" w:eastAsia="zh-CN"/>
    </w:rPr>
  </w:style>
  <w:style w:type="character" w:customStyle="1" w:styleId="42">
    <w:name w:val="页眉 Char"/>
    <w:link w:val="21"/>
    <w:qFormat/>
    <w:uiPriority w:val="99"/>
    <w:rPr>
      <w:sz w:val="18"/>
      <w:szCs w:val="18"/>
    </w:rPr>
  </w:style>
  <w:style w:type="character" w:customStyle="1" w:styleId="43">
    <w:name w:val="文档结构图 Char"/>
    <w:link w:val="44"/>
    <w:qFormat/>
    <w:uiPriority w:val="99"/>
    <w:rPr>
      <w:rFonts w:ascii="宋体" w:eastAsia="宋体"/>
      <w:sz w:val="18"/>
      <w:szCs w:val="18"/>
    </w:rPr>
  </w:style>
  <w:style w:type="paragraph" w:customStyle="1" w:styleId="44">
    <w:name w:val="文档结构图1"/>
    <w:basedOn w:val="1"/>
    <w:link w:val="43"/>
    <w:qFormat/>
    <w:uiPriority w:val="0"/>
    <w:rPr>
      <w:rFonts w:ascii="宋体" w:hAnsi="Times New Roman"/>
      <w:kern w:val="0"/>
      <w:sz w:val="18"/>
      <w:szCs w:val="18"/>
      <w:lang w:val="zh-CN"/>
    </w:rPr>
  </w:style>
  <w:style w:type="character" w:customStyle="1" w:styleId="45">
    <w:name w:val="批注文字 Char"/>
    <w:basedOn w:val="31"/>
    <w:link w:val="12"/>
    <w:qFormat/>
    <w:uiPriority w:val="99"/>
  </w:style>
  <w:style w:type="character" w:customStyle="1" w:styleId="46">
    <w:name w:val="页脚 Char"/>
    <w:link w:val="20"/>
    <w:qFormat/>
    <w:uiPriority w:val="99"/>
    <w:rPr>
      <w:sz w:val="18"/>
      <w:szCs w:val="18"/>
    </w:rPr>
  </w:style>
  <w:style w:type="character" w:customStyle="1" w:styleId="47">
    <w:name w:val="已访问的超链接1"/>
    <w:qFormat/>
    <w:uiPriority w:val="0"/>
    <w:rPr>
      <w:color w:val="800080"/>
      <w:u w:val="single"/>
    </w:rPr>
  </w:style>
  <w:style w:type="character" w:customStyle="1" w:styleId="48">
    <w:name w:val="short_text"/>
    <w:basedOn w:val="31"/>
    <w:qFormat/>
    <w:uiPriority w:val="0"/>
  </w:style>
  <w:style w:type="paragraph" w:customStyle="1" w:styleId="49">
    <w:name w:val="p0"/>
    <w:basedOn w:val="1"/>
    <w:qFormat/>
    <w:uiPriority w:val="99"/>
    <w:pPr>
      <w:widowControl/>
    </w:pPr>
    <w:rPr>
      <w:rFonts w:cs="Calibri"/>
      <w:kern w:val="0"/>
      <w:szCs w:val="21"/>
    </w:rPr>
  </w:style>
  <w:style w:type="paragraph" w:customStyle="1" w:styleId="50">
    <w:name w:val="p17"/>
    <w:basedOn w:val="1"/>
    <w:qFormat/>
    <w:uiPriority w:val="0"/>
    <w:pPr>
      <w:widowControl/>
      <w:ind w:firstLine="420"/>
    </w:pPr>
    <w:rPr>
      <w:rFonts w:cs="Calibri"/>
      <w:kern w:val="0"/>
      <w:szCs w:val="21"/>
    </w:rPr>
  </w:style>
  <w:style w:type="paragraph" w:customStyle="1" w:styleId="51">
    <w:name w:val="列出段落1"/>
    <w:basedOn w:val="1"/>
    <w:qFormat/>
    <w:uiPriority w:val="0"/>
    <w:pPr>
      <w:ind w:firstLine="420" w:firstLineChars="200"/>
    </w:pPr>
  </w:style>
  <w:style w:type="paragraph" w:customStyle="1" w:styleId="52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3">
    <w:name w:val="文档结构图 Char1"/>
    <w:link w:val="15"/>
    <w:semiHidden/>
    <w:qFormat/>
    <w:uiPriority w:val="99"/>
    <w:rPr>
      <w:rFonts w:ascii="宋体" w:hAnsi="Calibri"/>
      <w:kern w:val="2"/>
      <w:sz w:val="18"/>
      <w:szCs w:val="18"/>
    </w:rPr>
  </w:style>
  <w:style w:type="character" w:customStyle="1" w:styleId="54">
    <w:name w:val="HTML 预设格式 Char"/>
    <w:link w:val="28"/>
    <w:qFormat/>
    <w:uiPriority w:val="99"/>
    <w:rPr>
      <w:rFonts w:ascii="宋体" w:hAnsi="宋体" w:cs="宋体"/>
      <w:sz w:val="24"/>
      <w:szCs w:val="24"/>
    </w:rPr>
  </w:style>
  <w:style w:type="character" w:customStyle="1" w:styleId="55">
    <w:name w:val="high-light-bg"/>
    <w:qFormat/>
    <w:uiPriority w:val="0"/>
  </w:style>
  <w:style w:type="paragraph" w:customStyle="1" w:styleId="56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7">
    <w:name w:val="标题 Char"/>
    <w:link w:val="30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8">
    <w:name w:val="标题 4 Char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59">
    <w:name w:val="标题 5 Char"/>
    <w:link w:val="6"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 Char"/>
    <w:link w:val="7"/>
    <w:semiHidden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61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rFonts w:ascii="Cambria" w:hAnsi="Cambria"/>
      <w:kern w:val="2"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/>
      <w:kern w:val="2"/>
      <w:sz w:val="21"/>
      <w:szCs w:val="21"/>
    </w:rPr>
  </w:style>
  <w:style w:type="character" w:customStyle="1" w:styleId="64">
    <w:name w:val="脚注文本 Char"/>
    <w:link w:val="24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65">
    <w:name w:val="批注主题 Char"/>
    <w:link w:val="11"/>
    <w:semiHidden/>
    <w:qFormat/>
    <w:uiPriority w:val="99"/>
    <w:rPr>
      <w:rFonts w:ascii="Calibri" w:hAnsi="Calibri"/>
      <w:b/>
      <w:bCs/>
      <w:kern w:val="2"/>
      <w:sz w:val="21"/>
      <w:szCs w:val="22"/>
    </w:rPr>
  </w:style>
  <w:style w:type="character" w:customStyle="1" w:styleId="66">
    <w:name w:val="批注框文本 Char"/>
    <w:link w:val="19"/>
    <w:semiHidden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67">
    <w:name w:val="列出段落2"/>
    <w:basedOn w:val="1"/>
    <w:qFormat/>
    <w:uiPriority w:val="34"/>
    <w:pPr>
      <w:ind w:firstLine="420" w:firstLineChars="200"/>
    </w:pPr>
  </w:style>
  <w:style w:type="paragraph" w:customStyle="1" w:styleId="68">
    <w:name w:val="Char Char Char Char Char Char"/>
    <w:basedOn w:val="1"/>
    <w:qFormat/>
    <w:uiPriority w:val="0"/>
    <w:pPr>
      <w:adjustRightInd w:val="0"/>
      <w:spacing w:line="360" w:lineRule="auto"/>
    </w:pPr>
    <w:rPr>
      <w:rFonts w:ascii="Times New Roman" w:hAnsi="Times New Roman"/>
      <w:szCs w:val="20"/>
    </w:rPr>
  </w:style>
  <w:style w:type="character" w:customStyle="1" w:styleId="69">
    <w:name w:val="正文 2 Char"/>
    <w:link w:val="70"/>
    <w:qFormat/>
    <w:uiPriority w:val="0"/>
    <w:rPr>
      <w:rFonts w:ascii="微软雅黑" w:hAnsi="微软雅黑" w:eastAsia="微软雅黑"/>
      <w:color w:val="000000"/>
    </w:rPr>
  </w:style>
  <w:style w:type="paragraph" w:customStyle="1" w:styleId="70">
    <w:name w:val="正文 2"/>
    <w:basedOn w:val="1"/>
    <w:link w:val="69"/>
    <w:qFormat/>
    <w:uiPriority w:val="0"/>
    <w:pPr>
      <w:widowControl/>
      <w:ind w:firstLine="420" w:firstLineChars="200"/>
    </w:pPr>
    <w:rPr>
      <w:rFonts w:ascii="微软雅黑" w:hAnsi="微软雅黑" w:eastAsia="微软雅黑"/>
      <w:color w:val="000000"/>
      <w:kern w:val="0"/>
      <w:sz w:val="20"/>
      <w:szCs w:val="20"/>
    </w:rPr>
  </w:style>
  <w:style w:type="table" w:customStyle="1" w:styleId="71">
    <w:name w:val="浅色网格 - 强调文字颜色 31"/>
    <w:basedOn w:val="37"/>
    <w:qFormat/>
    <w:uiPriority w:val="62"/>
    <w:rPr>
      <w:rFonts w:ascii="Calibri" w:hAnsi="Calibri"/>
      <w:kern w:val="2"/>
      <w:sz w:val="21"/>
      <w:szCs w:val="22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Times New Roman"/>
        <w:b/>
        <w:bCs/>
      </w:rPr>
    </w:tblStylePr>
    <w:tblStylePr w:type="lastCol">
      <w:rPr>
        <w:rFonts w:ascii="Calibri Light" w:hAnsi="Calibri Light" w:eastAsia="宋体" w:cs="Times New Roman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customStyle="1" w:styleId="72">
    <w:name w:val="浅色网格1"/>
    <w:basedOn w:val="37"/>
    <w:qFormat/>
    <w:uiPriority w:val="62"/>
    <w:rPr>
      <w:rFonts w:ascii="Calibri" w:hAnsi="Calibri"/>
      <w:kern w:val="2"/>
      <w:sz w:val="21"/>
      <w:szCs w:val="22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Times New Roman"/>
        <w:b/>
        <w:bCs/>
      </w:rPr>
    </w:tblStylePr>
    <w:tblStylePr w:type="lastCol"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paragraph" w:customStyle="1" w:styleId="73">
    <w:name w:val="无间隔2"/>
    <w:link w:val="7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74">
    <w:name w:val="无间隔 Char"/>
    <w:link w:val="73"/>
    <w:qFormat/>
    <w:uiPriority w:val="1"/>
    <w:rPr>
      <w:rFonts w:ascii="Calibri" w:hAnsi="Calibri"/>
      <w:sz w:val="22"/>
      <w:szCs w:val="22"/>
    </w:rPr>
  </w:style>
  <w:style w:type="table" w:customStyle="1" w:styleId="75">
    <w:name w:val="浅色网格2"/>
    <w:basedOn w:val="37"/>
    <w:qFormat/>
    <w:uiPriority w:val="62"/>
    <w:rPr>
      <w:rFonts w:ascii="Calibri" w:hAnsi="Calibri"/>
      <w:kern w:val="2"/>
      <w:sz w:val="21"/>
      <w:szCs w:val="22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Times New Roman"/>
        <w:b/>
        <w:bCs/>
      </w:rPr>
    </w:tblStylePr>
    <w:tblStylePr w:type="lastCol"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customStyle="1" w:styleId="76">
    <w:name w:val="中等深浅网格 31"/>
    <w:basedOn w:val="37"/>
    <w:qFormat/>
    <w:uiPriority w:val="69"/>
    <w:rPr>
      <w:rFonts w:ascii="Calibri" w:hAnsi="Calibri"/>
      <w:kern w:val="2"/>
      <w:sz w:val="21"/>
      <w:szCs w:val="22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customStyle="1" w:styleId="77">
    <w:name w:val="中等深浅网格 3 - 强调文字颜色 11"/>
    <w:basedOn w:val="37"/>
    <w:qFormat/>
    <w:uiPriority w:val="69"/>
    <w:rPr>
      <w:rFonts w:ascii="Calibri" w:hAnsi="Calibri"/>
      <w:kern w:val="2"/>
      <w:sz w:val="21"/>
      <w:szCs w:val="22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customStyle="1" w:styleId="78">
    <w:name w:val="中等深浅网格 3 - 强调文字颜色 21"/>
    <w:basedOn w:val="37"/>
    <w:qFormat/>
    <w:uiPriority w:val="69"/>
    <w:rPr>
      <w:rFonts w:ascii="Calibri" w:hAnsi="Calibri"/>
      <w:kern w:val="2"/>
      <w:sz w:val="21"/>
      <w:szCs w:val="22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customStyle="1" w:styleId="79">
    <w:name w:val="中等深浅网格 3 - 强调文字颜色 31"/>
    <w:basedOn w:val="37"/>
    <w:qFormat/>
    <w:uiPriority w:val="69"/>
    <w:rPr>
      <w:rFonts w:ascii="Calibri" w:hAnsi="Calibri"/>
      <w:kern w:val="2"/>
      <w:sz w:val="21"/>
      <w:szCs w:val="22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customStyle="1" w:styleId="80">
    <w:name w:val="中等深浅网格 11"/>
    <w:basedOn w:val="37"/>
    <w:qFormat/>
    <w:uiPriority w:val="67"/>
    <w:rPr>
      <w:rFonts w:ascii="Calibri" w:hAnsi="Calibri"/>
      <w:kern w:val="2"/>
      <w:sz w:val="21"/>
      <w:szCs w:val="22"/>
    </w:r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Layout w:type="fixed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customStyle="1" w:styleId="81">
    <w:name w:val="中等深浅列表 2 - 强调文字颜色 61"/>
    <w:basedOn w:val="37"/>
    <w:qFormat/>
    <w:uiPriority w:val="66"/>
    <w:rPr>
      <w:rFonts w:ascii="Cambria" w:hAnsi="Cambria"/>
      <w:color w:val="000000"/>
      <w:kern w:val="2"/>
      <w:sz w:val="21"/>
      <w:szCs w:val="22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customStyle="1" w:styleId="82">
    <w:name w:val="中等深浅列表 2 - 强调文字颜色 51"/>
    <w:basedOn w:val="37"/>
    <w:qFormat/>
    <w:uiPriority w:val="66"/>
    <w:rPr>
      <w:rFonts w:ascii="Cambria" w:hAnsi="Cambria"/>
      <w:color w:val="000000"/>
      <w:kern w:val="2"/>
      <w:sz w:val="21"/>
      <w:szCs w:val="22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customStyle="1" w:styleId="83">
    <w:name w:val="彩色列表 - 强调文字颜色 51"/>
    <w:basedOn w:val="37"/>
    <w:qFormat/>
    <w:uiPriority w:val="72"/>
    <w:rPr>
      <w:rFonts w:ascii="Calibri" w:hAnsi="Calibri"/>
      <w:color w:val="000000"/>
      <w:kern w:val="2"/>
      <w:sz w:val="21"/>
      <w:szCs w:val="22"/>
    </w:rPr>
    <w:tcPr>
      <w:shd w:val="clear" w:color="auto" w:fill="EDF6F9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character" w:customStyle="1" w:styleId="84">
    <w:name w:val="hps"/>
    <w:qFormat/>
    <w:uiPriority w:val="0"/>
  </w:style>
  <w:style w:type="table" w:customStyle="1" w:styleId="85">
    <w:name w:val="浅色网格21"/>
    <w:basedOn w:val="37"/>
    <w:qFormat/>
    <w:uiPriority w:val="62"/>
    <w:rPr>
      <w:rFonts w:ascii="Calibri" w:hAnsi="Calibri"/>
      <w:kern w:val="2"/>
      <w:sz w:val="21"/>
      <w:szCs w:val="22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Times New Roman"/>
        <w:b/>
        <w:bCs/>
      </w:rPr>
    </w:tblStylePr>
    <w:tblStylePr w:type="lastCol">
      <w:rPr>
        <w:rFonts w:ascii="Calibri Light" w:hAnsi="Calibri Light" w:eastAsia="宋体"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customStyle="1" w:styleId="86">
    <w:name w:val="网格型1"/>
    <w:basedOn w:val="37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7">
    <w:name w:val="op_dict_text1"/>
    <w:qFormat/>
    <w:uiPriority w:val="0"/>
  </w:style>
  <w:style w:type="character" w:customStyle="1" w:styleId="88">
    <w:name w:val="op_dict_text2"/>
    <w:qFormat/>
    <w:uiPriority w:val="0"/>
  </w:style>
  <w:style w:type="paragraph" w:customStyle="1" w:styleId="89">
    <w:name w:val="小标题"/>
    <w:basedOn w:val="1"/>
    <w:next w:val="14"/>
    <w:qFormat/>
    <w:uiPriority w:val="0"/>
    <w:pPr>
      <w:widowControl/>
      <w:spacing w:beforeLines="100" w:line="276" w:lineRule="auto"/>
      <w:jc w:val="left"/>
    </w:pPr>
    <w:rPr>
      <w:rFonts w:ascii="Arial" w:hAnsi="Arial" w:eastAsia="微软雅黑"/>
      <w:b/>
      <w:kern w:val="0"/>
      <w:sz w:val="22"/>
      <w:lang w:eastAsia="en-US" w:bidi="en-US"/>
    </w:rPr>
  </w:style>
  <w:style w:type="paragraph" w:customStyle="1" w:styleId="90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91">
    <w:name w:val="明显强调1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B48608-930C-4C70-9AAA-A0152A8FC3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74</Pages>
  <Words>8437</Words>
  <Characters>48097</Characters>
  <Lines>400</Lines>
  <Paragraphs>112</Paragraphs>
  <ScaleCrop>false</ScaleCrop>
  <LinksUpToDate>false</LinksUpToDate>
  <CharactersWithSpaces>56422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2017-10-18T03:52:00Z</dcterms:created>
  <dc:creator>Administrator</dc:creator>
  <cp:lastModifiedBy>qsg</cp:lastModifiedBy>
  <dcterms:modified xsi:type="dcterms:W3CDTF">2018-03-06T10:07:40Z</dcterms:modified>
  <dc:title>Tech-zhyang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
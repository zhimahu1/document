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EBA" w:rsidRDefault="008B206C" w:rsidP="008B206C">
      <w:pPr>
        <w:rPr>
          <w:ins w:id="0" w:author="胡艳侠" w:date="2018-09-25T16:22:00Z"/>
        </w:rPr>
      </w:pPr>
      <w:r>
        <w:rPr>
          <w:noProof/>
        </w:rPr>
        <w:drawing>
          <wp:inline distT="0" distB="0" distL="0" distR="0" wp14:anchorId="0B1C089D" wp14:editId="4D832475">
            <wp:extent cx="5274310" cy="3502025"/>
            <wp:effectExtent l="0" t="0" r="2540" b="3175"/>
            <wp:docPr id="1" name="图片 1" descr="cid:image002.png@01D434AA.99B4BA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434AA.99B4BA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BA" w:rsidRDefault="006C3EBA" w:rsidP="008B206C">
      <w:pPr>
        <w:rPr>
          <w:ins w:id="1" w:author="胡艳侠" w:date="2018-09-25T16:24:00Z"/>
        </w:rPr>
      </w:pPr>
      <w:ins w:id="2" w:author="胡艳侠" w:date="2018-09-25T16:23:00Z">
        <w:r>
          <w:rPr>
            <w:rFonts w:hint="eastAsia"/>
          </w:rPr>
          <w:t>商家（</w:t>
        </w:r>
        <w:r>
          <w:rPr>
            <w:rFonts w:hint="eastAsia"/>
          </w:rPr>
          <w:t>10</w:t>
        </w:r>
        <w:r>
          <w:rPr>
            <w:rFonts w:hint="eastAsia"/>
          </w:rPr>
          <w:t>）</w:t>
        </w:r>
        <w:r>
          <w:t>、</w:t>
        </w:r>
      </w:ins>
      <w:ins w:id="3" w:author="胡艳侠" w:date="2018-09-25T16:22:00Z">
        <w:r>
          <w:rPr>
            <w:rFonts w:hint="eastAsia"/>
          </w:rPr>
          <w:t>航司</w:t>
        </w:r>
      </w:ins>
      <w:ins w:id="4" w:author="胡艳侠" w:date="2018-09-25T16:23:00Z">
        <w:r>
          <w:rPr>
            <w:rFonts w:hint="eastAsia"/>
          </w:rPr>
          <w:t>（</w:t>
        </w:r>
        <w:r>
          <w:rPr>
            <w:rFonts w:hint="eastAsia"/>
          </w:rPr>
          <w:t>10</w:t>
        </w:r>
      </w:ins>
      <w:ins w:id="5" w:author="胡艳侠" w:date="2018-09-25T16:24:00Z">
        <w:r>
          <w:rPr>
            <w:rFonts w:hint="eastAsia"/>
          </w:rPr>
          <w:t>个</w:t>
        </w:r>
        <w:r>
          <w:t>，当航司是</w:t>
        </w:r>
        <w:r>
          <w:t>All</w:t>
        </w:r>
        <w:r>
          <w:t>时商家是</w:t>
        </w:r>
        <w:r>
          <w:t>All</w:t>
        </w:r>
      </w:ins>
      <w:r w:rsidR="00F6747D">
        <w:rPr>
          <w:rFonts w:hint="eastAsia"/>
        </w:rPr>
        <w:t>且</w:t>
      </w:r>
      <w:ins w:id="6" w:author="胡艳侠" w:date="2018-09-25T16:24:00Z">
        <w:r>
          <w:rPr>
            <w:rFonts w:hint="eastAsia"/>
          </w:rPr>
          <w:t>舱位只能选择</w:t>
        </w:r>
        <w:r>
          <w:rPr>
            <w:rFonts w:hint="eastAsia"/>
          </w:rPr>
          <w:t>FCY</w:t>
        </w:r>
        <w:r>
          <w:rPr>
            <w:rFonts w:hint="eastAsia"/>
          </w:rPr>
          <w:t>或者</w:t>
        </w:r>
        <w:r>
          <w:rPr>
            <w:rFonts w:hint="eastAsia"/>
          </w:rPr>
          <w:t>ALL</w:t>
        </w:r>
      </w:ins>
      <w:ins w:id="7" w:author="胡艳侠" w:date="2018-09-25T16:23:00Z">
        <w:r>
          <w:rPr>
            <w:rFonts w:hint="eastAsia"/>
          </w:rPr>
          <w:t>）</w:t>
        </w:r>
      </w:ins>
      <w:ins w:id="8" w:author="胡艳侠" w:date="2018-09-25T16:22:00Z">
        <w:r>
          <w:t>、</w:t>
        </w:r>
      </w:ins>
      <w:ins w:id="9" w:author="胡艳侠" w:date="2018-09-25T16:23:00Z">
        <w:r>
          <w:rPr>
            <w:rFonts w:hint="eastAsia"/>
          </w:rPr>
          <w:t>出发</w:t>
        </w:r>
      </w:ins>
      <w:ins w:id="10" w:author="胡艳侠" w:date="2018-09-25T16:24:00Z">
        <w:r>
          <w:rPr>
            <w:rFonts w:hint="eastAsia"/>
          </w:rPr>
          <w:t>（</w:t>
        </w:r>
        <w:r>
          <w:rPr>
            <w:rFonts w:hint="eastAsia"/>
          </w:rPr>
          <w:t>20</w:t>
        </w:r>
        <w:r>
          <w:rPr>
            <w:rFonts w:hint="eastAsia"/>
          </w:rPr>
          <w:t>）</w:t>
        </w:r>
      </w:ins>
      <w:ins w:id="11" w:author="胡艳侠" w:date="2018-09-25T16:23:00Z">
        <w:r>
          <w:t>、到达</w:t>
        </w:r>
      </w:ins>
      <w:ins w:id="12" w:author="胡艳侠" w:date="2018-09-25T16:24:00Z">
        <w:r>
          <w:rPr>
            <w:rFonts w:hint="eastAsia"/>
          </w:rPr>
          <w:t>（</w:t>
        </w:r>
        <w:r>
          <w:rPr>
            <w:rFonts w:hint="eastAsia"/>
          </w:rPr>
          <w:t>20</w:t>
        </w:r>
        <w:r>
          <w:rPr>
            <w:rFonts w:hint="eastAsia"/>
          </w:rPr>
          <w:t>）</w:t>
        </w:r>
      </w:ins>
      <w:ins w:id="13" w:author="胡艳侠" w:date="2018-09-25T16:23:00Z">
        <w:r>
          <w:t>、航班、仓位都可以是多个</w:t>
        </w:r>
      </w:ins>
    </w:p>
    <w:p w:rsidR="001B1BDF" w:rsidRDefault="001B1BDF" w:rsidP="008B206C">
      <w:pPr>
        <w:rPr>
          <w:rFonts w:ascii="微软雅黑" w:hAnsi="微软雅黑"/>
        </w:rPr>
      </w:pPr>
      <w:ins w:id="14" w:author="胡艳侠" w:date="2018-09-25T16:36:00Z">
        <w:r>
          <w:rPr>
            <w:rFonts w:hint="eastAsia"/>
          </w:rPr>
          <w:t>买赠活动同一</w:t>
        </w:r>
        <w:r>
          <w:rPr>
            <w:rFonts w:ascii="微软雅黑" w:hAnsi="微软雅黑" w:hint="eastAsia"/>
          </w:rPr>
          <w:t>航线</w:t>
        </w:r>
        <w:r>
          <w:rPr>
            <w:rFonts w:ascii="微软雅黑" w:hAnsi="微软雅黑"/>
          </w:rPr>
          <w:t>、航司、航班、舱位</w:t>
        </w:r>
        <w:r>
          <w:rPr>
            <w:rFonts w:ascii="微软雅黑" w:hAnsi="微软雅黑" w:hint="eastAsia"/>
          </w:rPr>
          <w:t>、</w:t>
        </w:r>
        <w:r>
          <w:rPr>
            <w:rFonts w:ascii="微软雅黑" w:hAnsi="微软雅黑"/>
          </w:rPr>
          <w:t>日期条件下</w:t>
        </w:r>
        <w:r>
          <w:rPr>
            <w:rFonts w:ascii="微软雅黑" w:hAnsi="微软雅黑" w:hint="eastAsia"/>
          </w:rPr>
          <w:t>可以录入</w:t>
        </w:r>
        <w:r>
          <w:rPr>
            <w:rFonts w:ascii="微软雅黑" w:hAnsi="微软雅黑" w:hint="eastAsia"/>
          </w:rPr>
          <w:t>3</w:t>
        </w:r>
        <w:r>
          <w:rPr>
            <w:rFonts w:ascii="微软雅黑" w:hAnsi="微软雅黑" w:hint="eastAsia"/>
          </w:rPr>
          <w:t>条相同活动</w:t>
        </w:r>
      </w:ins>
    </w:p>
    <w:p w:rsidR="0030036B" w:rsidRDefault="0030036B" w:rsidP="008B206C">
      <w:pPr>
        <w:rPr>
          <w:rFonts w:ascii="微软雅黑" w:hAnsi="微软雅黑"/>
        </w:rPr>
      </w:pPr>
      <w:r>
        <w:rPr>
          <w:rFonts w:ascii="微软雅黑" w:hAnsi="微软雅黑" w:hint="eastAsia"/>
        </w:rPr>
        <w:t>买赠的复制</w:t>
      </w:r>
      <w:r>
        <w:rPr>
          <w:rFonts w:ascii="微软雅黑" w:hAnsi="微软雅黑"/>
        </w:rPr>
        <w:t>和编辑</w:t>
      </w:r>
      <w:r>
        <w:rPr>
          <w:rFonts w:ascii="微软雅黑" w:hAnsi="微软雅黑" w:hint="eastAsia"/>
        </w:rPr>
        <w:t>校验旅行日期，</w:t>
      </w:r>
      <w:r>
        <w:rPr>
          <w:rFonts w:ascii="微软雅黑" w:hAnsi="微软雅黑"/>
        </w:rPr>
        <w:t>不能有交集</w:t>
      </w:r>
    </w:p>
    <w:p w:rsidR="0030036B" w:rsidRDefault="0030036B" w:rsidP="008B206C">
      <w:r>
        <w:rPr>
          <w:rFonts w:hint="eastAsia"/>
        </w:rPr>
        <w:t>销售日期</w:t>
      </w:r>
      <w:r>
        <w:t>和旅行</w:t>
      </w:r>
      <w:r>
        <w:rPr>
          <w:rFonts w:hint="eastAsia"/>
        </w:rPr>
        <w:t>日期</w:t>
      </w:r>
      <w:r>
        <w:t>结束</w:t>
      </w:r>
      <w:r>
        <w:t>&gt;</w:t>
      </w:r>
      <w:r>
        <w:rPr>
          <w:rFonts w:hint="eastAsia"/>
        </w:rPr>
        <w:t>开始</w:t>
      </w:r>
    </w:p>
    <w:p w:rsidR="0030036B" w:rsidRDefault="0030036B" w:rsidP="008B206C">
      <w:r>
        <w:rPr>
          <w:rFonts w:hint="eastAsia"/>
        </w:rPr>
        <w:t>旅行开始</w:t>
      </w:r>
      <w:r>
        <w:t>日期</w:t>
      </w:r>
      <w:r>
        <w:rPr>
          <w:rFonts w:hint="eastAsia"/>
        </w:rPr>
        <w:t>&gt;</w:t>
      </w:r>
      <w:r>
        <w:rPr>
          <w:rFonts w:hint="eastAsia"/>
        </w:rPr>
        <w:t>销售</w:t>
      </w:r>
      <w:r>
        <w:t>开始日期</w:t>
      </w:r>
      <w:r>
        <w:br/>
      </w:r>
      <w:r>
        <w:rPr>
          <w:rFonts w:hint="eastAsia"/>
        </w:rPr>
        <w:t>旅行</w:t>
      </w:r>
      <w:r w:rsidR="00F438FD">
        <w:rPr>
          <w:rFonts w:hint="eastAsia"/>
        </w:rPr>
        <w:t>结束</w:t>
      </w:r>
      <w:r>
        <w:t>日期</w:t>
      </w:r>
      <w:r>
        <w:t>&gt;</w:t>
      </w:r>
      <w:r>
        <w:rPr>
          <w:rFonts w:hint="eastAsia"/>
        </w:rPr>
        <w:t>销售</w:t>
      </w:r>
      <w:r w:rsidR="00F438FD">
        <w:rPr>
          <w:rFonts w:hint="eastAsia"/>
        </w:rPr>
        <w:t>结束</w:t>
      </w:r>
      <w:r>
        <w:t>日期</w:t>
      </w:r>
      <w:r>
        <w:t>+</w:t>
      </w:r>
      <w:r>
        <w:rPr>
          <w:rFonts w:hint="eastAsia"/>
        </w:rPr>
        <w:t>提前购买</w:t>
      </w:r>
      <w:r>
        <w:t>天数</w:t>
      </w:r>
    </w:p>
    <w:p w:rsidR="00F438FD" w:rsidRPr="0030036B" w:rsidRDefault="00F438FD" w:rsidP="008B206C">
      <w:r>
        <w:rPr>
          <w:rFonts w:hint="eastAsia"/>
        </w:rPr>
        <w:t>旅行</w:t>
      </w:r>
      <w:r>
        <w:t>开始时间</w:t>
      </w:r>
      <w:r>
        <w:rPr>
          <w:rFonts w:hint="eastAsia"/>
        </w:rPr>
        <w:t>&gt;</w:t>
      </w:r>
      <w:r>
        <w:rPr>
          <w:rFonts w:hint="eastAsia"/>
        </w:rPr>
        <w:t>销售开始时间</w:t>
      </w:r>
      <w:r>
        <w:t>+10</w:t>
      </w:r>
      <w:r w:rsidR="00EE689D">
        <w:t xml:space="preserve">     </w:t>
      </w:r>
      <w:r w:rsidR="00EE689D">
        <w:rPr>
          <w:rFonts w:hint="eastAsia"/>
        </w:rPr>
        <w:t>销售开始时间</w:t>
      </w:r>
      <w:r w:rsidR="00EE689D">
        <w:t>在旅行开始时间的前（</w:t>
      </w:r>
      <w:r w:rsidR="00EE689D">
        <w:rPr>
          <w:rFonts w:hint="eastAsia"/>
        </w:rPr>
        <w:t>提前</w:t>
      </w:r>
      <w:r w:rsidR="00EE689D">
        <w:t>购买天数）</w:t>
      </w:r>
      <w:r w:rsidR="00EE689D">
        <w:rPr>
          <w:rFonts w:hint="eastAsia"/>
        </w:rPr>
        <w:t>天</w:t>
      </w:r>
    </w:p>
    <w:p w:rsidR="001366EA" w:rsidRDefault="001366EA" w:rsidP="001366EA">
      <w:pPr>
        <w:pStyle w:val="2"/>
        <w:rPr>
          <w:ins w:id="15" w:author="胡艳侠" w:date="2018-09-25T17:57:00Z"/>
        </w:rPr>
      </w:pPr>
      <w:ins w:id="16" w:author="胡艳侠" w:date="2018-09-25T17:57:00Z">
        <w:r>
          <w:rPr>
            <w:rFonts w:hint="eastAsia"/>
          </w:rPr>
          <w:t>机票</w:t>
        </w:r>
        <w:r>
          <w:t>前台加载内存</w:t>
        </w:r>
      </w:ins>
    </w:p>
    <w:p w:rsidR="001366EA" w:rsidRDefault="001366EA">
      <w:pPr>
        <w:pPrChange w:id="17" w:author="胡艳侠" w:date="2018-09-25T17:57:00Z">
          <w:pPr>
            <w:pStyle w:val="2"/>
          </w:pPr>
        </w:pPrChange>
      </w:pPr>
      <w:r>
        <w:rPr>
          <w:rFonts w:hint="eastAsia"/>
        </w:rPr>
        <w:t>出发</w:t>
      </w:r>
      <w:r>
        <w:t>_</w:t>
      </w:r>
      <w:r>
        <w:rPr>
          <w:rFonts w:hint="eastAsia"/>
        </w:rPr>
        <w:t>到达</w:t>
      </w:r>
      <w:r>
        <w:rPr>
          <w:rFonts w:hint="eastAsia"/>
        </w:rPr>
        <w:t>_</w:t>
      </w:r>
      <w:r>
        <w:rPr>
          <w:rFonts w:hint="eastAsia"/>
        </w:rPr>
        <w:t>航司</w:t>
      </w:r>
      <w:r>
        <w:t>_</w:t>
      </w:r>
      <w:r>
        <w:rPr>
          <w:rFonts w:hint="eastAsia"/>
        </w:rPr>
        <w:t>商家</w:t>
      </w:r>
      <w:r>
        <w:t>，四个维度</w:t>
      </w:r>
      <w:r>
        <w:t>key</w:t>
      </w:r>
      <w:r w:rsidR="00AC704A">
        <w:rPr>
          <w:rFonts w:hint="eastAsia"/>
        </w:rPr>
        <w:t>（用在</w:t>
      </w:r>
      <w:r w:rsidR="00AC704A">
        <w:t>活动匹配</w:t>
      </w:r>
      <w:r w:rsidR="00AC704A">
        <w:rPr>
          <w:rFonts w:hint="eastAsia"/>
        </w:rPr>
        <w:t>时候）</w:t>
      </w:r>
    </w:p>
    <w:p w:rsidR="001366EA" w:rsidRPr="001366EA" w:rsidRDefault="001366EA" w:rsidP="001366EA">
      <w:pPr>
        <w:rPr>
          <w:ins w:id="18" w:author="胡艳侠" w:date="2018-09-25T17:57:00Z"/>
        </w:rPr>
      </w:pPr>
      <w:r>
        <w:rPr>
          <w:rFonts w:hint="eastAsia"/>
        </w:rPr>
        <w:t>活动</w:t>
      </w:r>
      <w:r>
        <w:t>id</w:t>
      </w:r>
      <w:r>
        <w:t>，</w:t>
      </w:r>
      <w:r>
        <w:t xml:space="preserve">key </w:t>
      </w:r>
      <w:r w:rsidR="00AC704A">
        <w:rPr>
          <w:rFonts w:hint="eastAsia"/>
        </w:rPr>
        <w:t>（用在点击</w:t>
      </w:r>
      <w:r w:rsidR="00AC704A">
        <w:t>获取</w:t>
      </w:r>
      <w:r w:rsidR="00AC704A">
        <w:rPr>
          <w:rFonts w:hint="eastAsia"/>
        </w:rPr>
        <w:t>标签</w:t>
      </w:r>
      <w:r w:rsidR="00AC704A">
        <w:t>内容</w:t>
      </w:r>
      <w:r w:rsidR="00AC704A">
        <w:rPr>
          <w:rFonts w:hint="eastAsia"/>
        </w:rPr>
        <w:t>）</w:t>
      </w:r>
      <w:r>
        <w:t xml:space="preserve">   </w:t>
      </w:r>
      <w:r>
        <w:rPr>
          <w:rFonts w:hint="eastAsia"/>
        </w:rPr>
        <w:t>存在</w:t>
      </w:r>
      <w:r>
        <w:t>同一个</w:t>
      </w:r>
      <w:r>
        <w:t>map</w:t>
      </w:r>
      <w:r>
        <w:t>中</w:t>
      </w:r>
    </w:p>
    <w:p w:rsidR="001366EA" w:rsidRPr="001366EA" w:rsidRDefault="00AF6FDE" w:rsidP="001366EA">
      <w:pPr>
        <w:pStyle w:val="2"/>
      </w:pPr>
      <w:r>
        <w:rPr>
          <w:rFonts w:hint="eastAsia"/>
        </w:rPr>
        <w:t>买赠</w:t>
      </w:r>
      <w:r>
        <w:t>标签</w:t>
      </w:r>
    </w:p>
    <w:p w:rsidR="002E08DF" w:rsidRDefault="00A02451" w:rsidP="00F75332">
      <w:pPr>
        <w:pStyle w:val="3"/>
      </w:pPr>
      <w:r>
        <w:rPr>
          <w:rFonts w:hint="eastAsia"/>
        </w:rPr>
        <w:t>加字段</w:t>
      </w:r>
      <w:r>
        <w:t>：</w:t>
      </w:r>
    </w:p>
    <w:p w:rsidR="00A02451" w:rsidRDefault="00A02451" w:rsidP="007F4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航司</w:t>
      </w:r>
      <w:r w:rsidR="007F420F">
        <w:rPr>
          <w:rFonts w:hint="eastAsia"/>
        </w:rPr>
        <w:t>，</w:t>
      </w:r>
      <w:r w:rsidR="007F420F" w:rsidRPr="007F420F">
        <w:rPr>
          <w:rFonts w:hint="eastAsia"/>
        </w:rPr>
        <w:t>航司二字码为大写阿拉伯字母，最长四个字母</w:t>
      </w:r>
    </w:p>
    <w:p w:rsidR="00A02451" w:rsidRDefault="00A02451" w:rsidP="00A024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创建人</w:t>
      </w:r>
    </w:p>
    <w:p w:rsidR="000F5CA8" w:rsidRDefault="000F5CA8" w:rsidP="0009214C">
      <w:pPr>
        <w:ind w:firstLineChars="150" w:firstLine="315"/>
      </w:pPr>
      <w:r>
        <w:t>ALTER TABLE `</w:t>
      </w:r>
      <w:r w:rsidRPr="000F5CA8">
        <w:t xml:space="preserve"> rule_sale_activity</w:t>
      </w:r>
      <w:r>
        <w:t>`</w:t>
      </w:r>
    </w:p>
    <w:p w:rsidR="000F5CA8" w:rsidRDefault="000F5CA8" w:rsidP="000F5CA8">
      <w:pPr>
        <w:ind w:firstLineChars="150" w:firstLine="315"/>
      </w:pPr>
      <w:r>
        <w:rPr>
          <w:rFonts w:hint="eastAsia"/>
        </w:rPr>
        <w:t>ADD `aircorp` varchar(5) NOT NULL DEFAULT '' COMMENT '</w:t>
      </w:r>
      <w:r>
        <w:rPr>
          <w:rFonts w:hint="eastAsia"/>
        </w:rPr>
        <w:t>航司</w:t>
      </w:r>
      <w:r>
        <w:rPr>
          <w:rFonts w:hint="eastAsia"/>
        </w:rPr>
        <w:t>',</w:t>
      </w:r>
    </w:p>
    <w:p w:rsidR="00A02451" w:rsidRDefault="000F5CA8" w:rsidP="000F5CA8">
      <w:r>
        <w:rPr>
          <w:rFonts w:hint="eastAsia"/>
        </w:rPr>
        <w:lastRenderedPageBreak/>
        <w:t xml:space="preserve">  </w:t>
      </w:r>
      <w:r>
        <w:t xml:space="preserve"> </w:t>
      </w:r>
      <w:r>
        <w:rPr>
          <w:rFonts w:hint="eastAsia"/>
        </w:rPr>
        <w:t>ADD `creator` varchar(32) NOT NULL DEFAULT '' COMMENT '</w:t>
      </w:r>
      <w:r>
        <w:rPr>
          <w:rFonts w:hint="eastAsia"/>
        </w:rPr>
        <w:t>标签创建人</w:t>
      </w:r>
      <w:r>
        <w:rPr>
          <w:rFonts w:hint="eastAsia"/>
        </w:rPr>
        <w:t>';</w:t>
      </w:r>
    </w:p>
    <w:p w:rsidR="001A7065" w:rsidRDefault="001A7065" w:rsidP="00F75332">
      <w:pPr>
        <w:pStyle w:val="3"/>
      </w:pPr>
      <w:r>
        <w:rPr>
          <w:rFonts w:hint="eastAsia"/>
        </w:rPr>
        <w:t>上预发</w:t>
      </w:r>
      <w:r>
        <w:t>：</w:t>
      </w:r>
    </w:p>
    <w:p w:rsidR="001A7065" w:rsidRDefault="001A7065" w:rsidP="000F5CA8">
      <w:r>
        <w:t>air-flight-rule</w:t>
      </w:r>
      <w:r>
        <w:rPr>
          <w:rFonts w:hint="eastAsia"/>
        </w:rPr>
        <w:t>里边</w:t>
      </w:r>
      <w:r>
        <w:t>改</w:t>
      </w:r>
      <w:r>
        <w:t>parent</w:t>
      </w:r>
      <w:r>
        <w:t>包版本（</w:t>
      </w:r>
      <w:r>
        <w:rPr>
          <w:rFonts w:hint="eastAsia"/>
        </w:rPr>
        <w:t>小版本</w:t>
      </w:r>
      <w:r>
        <w:t>）</w:t>
      </w:r>
    </w:p>
    <w:p w:rsidR="00DC6DCD" w:rsidRDefault="00AF6FDE" w:rsidP="00DC6DCD">
      <w:pPr>
        <w:pStyle w:val="2"/>
      </w:pPr>
      <w:r>
        <w:rPr>
          <w:rFonts w:hint="eastAsia"/>
        </w:rPr>
        <w:t>买赠</w:t>
      </w:r>
      <w:r w:rsidR="00A02451">
        <w:rPr>
          <w:rFonts w:hint="eastAsia"/>
        </w:rPr>
        <w:t>活动</w:t>
      </w:r>
      <w:r w:rsidR="00A02451">
        <w:t>：</w:t>
      </w:r>
    </w:p>
    <w:p w:rsidR="00DC6DCD" w:rsidRPr="00DC6DCD" w:rsidRDefault="00DC6DCD" w:rsidP="00DC6DCD">
      <w:pPr>
        <w:pStyle w:val="3"/>
      </w:pPr>
      <w:r>
        <w:rPr>
          <w:rFonts w:hint="eastAsia"/>
        </w:rPr>
        <w:t>字段</w:t>
      </w:r>
    </w:p>
    <w:p w:rsidR="00BA7FD4" w:rsidRPr="009F4AAA" w:rsidRDefault="00BA7FD4" w:rsidP="00BA7FD4">
      <w:pPr>
        <w:rPr>
          <w:color w:val="FF0000"/>
        </w:rPr>
      </w:pPr>
      <w:r w:rsidRPr="009F4AAA">
        <w:rPr>
          <w:rFonts w:hint="eastAsia"/>
          <w:color w:val="FF0000"/>
        </w:rPr>
        <w:t>商家</w:t>
      </w:r>
      <w:r w:rsidRPr="009F4AAA">
        <w:rPr>
          <w:rFonts w:hint="eastAsia"/>
          <w:color w:val="FF0000"/>
        </w:rPr>
        <w:t>id</w:t>
      </w:r>
      <w:r w:rsidRPr="009F4AAA">
        <w:rPr>
          <w:color w:val="FF0000"/>
        </w:rPr>
        <w:t>：字段类型有</w:t>
      </w:r>
      <w:r w:rsidRPr="009F4AAA">
        <w:rPr>
          <w:color w:val="FF0000"/>
        </w:rPr>
        <w:t>int</w:t>
      </w:r>
      <w:r w:rsidRPr="009F4AAA">
        <w:rPr>
          <w:color w:val="FF0000"/>
        </w:rPr>
        <w:t>改成</w:t>
      </w:r>
      <w:r w:rsidRPr="009F4AAA">
        <w:rPr>
          <w:color w:val="FF0000"/>
        </w:rPr>
        <w:t>varchar</w:t>
      </w:r>
      <w:r w:rsidR="009F4AAA">
        <w:rPr>
          <w:color w:val="FF0000"/>
        </w:rPr>
        <w:t xml:space="preserve">     </w:t>
      </w:r>
      <w:r w:rsidR="009F4AAA">
        <w:rPr>
          <w:rFonts w:hint="eastAsia"/>
          <w:color w:val="FF0000"/>
        </w:rPr>
        <w:t>一期</w:t>
      </w:r>
      <w:r w:rsidR="009F4AAA">
        <w:rPr>
          <w:color w:val="FF0000"/>
        </w:rPr>
        <w:t>不做</w:t>
      </w:r>
      <w:r w:rsidR="00713E0C">
        <w:rPr>
          <w:rFonts w:hint="eastAsia"/>
          <w:color w:val="FF0000"/>
        </w:rPr>
        <w:t xml:space="preserve">  </w:t>
      </w:r>
      <w:r w:rsidR="00713E0C">
        <w:rPr>
          <w:rFonts w:hint="eastAsia"/>
          <w:color w:val="FF0000"/>
        </w:rPr>
        <w:t>长度</w:t>
      </w:r>
      <w:r w:rsidR="00713E0C">
        <w:rPr>
          <w:rFonts w:hint="eastAsia"/>
          <w:color w:val="FF0000"/>
        </w:rPr>
        <w:t>128</w:t>
      </w:r>
      <w:r w:rsidR="00713E0C">
        <w:rPr>
          <w:color w:val="FF0000"/>
        </w:rPr>
        <w:t xml:space="preserve"> </w:t>
      </w:r>
      <w:r w:rsidR="00713E0C">
        <w:rPr>
          <w:rFonts w:hint="eastAsia"/>
          <w:color w:val="FF0000"/>
        </w:rPr>
        <w:t>修改</w:t>
      </w:r>
      <w:ins w:id="19" w:author="胡艳侠" w:date="2018-09-25T15:51:00Z">
        <w:r w:rsidR="00E9730D">
          <w:rPr>
            <w:rFonts w:hint="eastAsia"/>
            <w:color w:val="FF0000"/>
          </w:rPr>
          <w:t>（</w:t>
        </w:r>
        <w:r w:rsidR="00E9730D">
          <w:rPr>
            <w:rFonts w:hint="eastAsia"/>
            <w:color w:val="FF0000"/>
          </w:rPr>
          <w:t>10</w:t>
        </w:r>
        <w:r w:rsidR="00E9730D">
          <w:rPr>
            <w:rFonts w:hint="eastAsia"/>
            <w:color w:val="FF0000"/>
          </w:rPr>
          <w:t>个）</w:t>
        </w:r>
      </w:ins>
      <w:r w:rsidR="00DE13EB">
        <w:rPr>
          <w:rFonts w:hint="eastAsia"/>
          <w:color w:val="FF0000"/>
        </w:rPr>
        <w:t xml:space="preserve"> </w:t>
      </w:r>
      <w:r w:rsidR="00DE13EB">
        <w:rPr>
          <w:rFonts w:hint="eastAsia"/>
          <w:color w:val="FF0000"/>
        </w:rPr>
        <w:t>先上线一个</w:t>
      </w:r>
    </w:p>
    <w:p w:rsidR="00BA7FD4" w:rsidRDefault="00BA7FD4" w:rsidP="00BA7FD4">
      <w:pPr>
        <w:rPr>
          <w:color w:val="FF0000"/>
        </w:rPr>
      </w:pPr>
      <w:r w:rsidRPr="009F4AAA">
        <w:rPr>
          <w:rFonts w:hint="eastAsia"/>
          <w:color w:val="FF0000"/>
        </w:rPr>
        <w:t>航司</w:t>
      </w:r>
      <w:r w:rsidRPr="009F4AAA">
        <w:rPr>
          <w:rFonts w:hint="eastAsia"/>
          <w:color w:val="FF0000"/>
        </w:rPr>
        <w:t>code</w:t>
      </w:r>
      <w:r w:rsidRPr="009F4AAA">
        <w:rPr>
          <w:color w:val="FF0000"/>
        </w:rPr>
        <w:t>：字段长度改变</w:t>
      </w:r>
      <w:r w:rsidR="009F4AAA">
        <w:rPr>
          <w:rFonts w:hint="eastAsia"/>
          <w:color w:val="FF0000"/>
        </w:rPr>
        <w:t xml:space="preserve">     </w:t>
      </w:r>
      <w:r w:rsidR="009F4AAA">
        <w:rPr>
          <w:rFonts w:hint="eastAsia"/>
          <w:color w:val="FF0000"/>
        </w:rPr>
        <w:t>一期</w:t>
      </w:r>
      <w:r w:rsidR="009F4AAA">
        <w:rPr>
          <w:color w:val="FF0000"/>
        </w:rPr>
        <w:t>不做</w:t>
      </w:r>
      <w:r w:rsidR="00713E0C">
        <w:rPr>
          <w:rFonts w:hint="eastAsia"/>
          <w:color w:val="FF0000"/>
        </w:rPr>
        <w:t xml:space="preserve">  </w:t>
      </w:r>
      <w:r w:rsidR="00713E0C">
        <w:rPr>
          <w:rFonts w:hint="eastAsia"/>
          <w:color w:val="FF0000"/>
        </w:rPr>
        <w:t>长度</w:t>
      </w:r>
      <w:r w:rsidR="00713E0C">
        <w:rPr>
          <w:rFonts w:hint="eastAsia"/>
          <w:color w:val="FF0000"/>
        </w:rPr>
        <w:t xml:space="preserve"> 32 </w:t>
      </w:r>
      <w:r w:rsidR="00713E0C">
        <w:rPr>
          <w:rFonts w:hint="eastAsia"/>
          <w:color w:val="FF0000"/>
        </w:rPr>
        <w:t>修改</w:t>
      </w:r>
      <w:ins w:id="20" w:author="胡艳侠" w:date="2018-09-25T15:51:00Z">
        <w:r w:rsidR="00E9730D">
          <w:rPr>
            <w:rFonts w:hint="eastAsia"/>
            <w:color w:val="FF0000"/>
          </w:rPr>
          <w:t>（</w:t>
        </w:r>
        <w:r w:rsidR="00E9730D">
          <w:rPr>
            <w:rFonts w:hint="eastAsia"/>
            <w:color w:val="FF0000"/>
          </w:rPr>
          <w:t>10</w:t>
        </w:r>
        <w:r w:rsidR="00E9730D">
          <w:rPr>
            <w:rFonts w:hint="eastAsia"/>
            <w:color w:val="FF0000"/>
          </w:rPr>
          <w:t>个）</w:t>
        </w:r>
      </w:ins>
    </w:p>
    <w:p w:rsidR="004E586F" w:rsidRDefault="004E586F" w:rsidP="00BA7FD4">
      <w:pPr>
        <w:rPr>
          <w:color w:val="FF0000"/>
        </w:rPr>
      </w:pPr>
      <w:r>
        <w:rPr>
          <w:rFonts w:hint="eastAsia"/>
          <w:color w:val="FF0000"/>
        </w:rPr>
        <w:t>出发机场</w:t>
      </w:r>
      <w:r>
        <w:rPr>
          <w:color w:val="FF0000"/>
        </w:rPr>
        <w:t>三字码：</w:t>
      </w:r>
      <w:r w:rsidR="00082F29">
        <w:rPr>
          <w:rFonts w:hint="eastAsia"/>
          <w:color w:val="FF0000"/>
        </w:rPr>
        <w:t>长度</w:t>
      </w:r>
      <w:r w:rsidR="00082F29">
        <w:rPr>
          <w:rFonts w:hint="eastAsia"/>
          <w:color w:val="FF0000"/>
        </w:rPr>
        <w:t xml:space="preserve">128  </w:t>
      </w:r>
      <w:r w:rsidR="00082F29">
        <w:rPr>
          <w:rFonts w:hint="eastAsia"/>
          <w:color w:val="FF0000"/>
        </w:rPr>
        <w:t>修改</w:t>
      </w:r>
      <w:ins w:id="21" w:author="胡艳侠" w:date="2018-09-25T15:51:00Z">
        <w:r w:rsidR="00E9730D">
          <w:rPr>
            <w:rFonts w:hint="eastAsia"/>
            <w:color w:val="FF0000"/>
          </w:rPr>
          <w:t>（</w:t>
        </w:r>
        <w:r w:rsidR="00E9730D">
          <w:rPr>
            <w:rFonts w:hint="eastAsia"/>
            <w:color w:val="FF0000"/>
          </w:rPr>
          <w:t>2</w:t>
        </w:r>
      </w:ins>
      <w:ins w:id="22" w:author="胡艳侠" w:date="2018-09-25T15:52:00Z">
        <w:r w:rsidR="004646AD">
          <w:rPr>
            <w:color w:val="FF0000"/>
          </w:rPr>
          <w:t>0</w:t>
        </w:r>
      </w:ins>
      <w:ins w:id="23" w:author="胡艳侠" w:date="2018-09-25T15:51:00Z">
        <w:r w:rsidR="00E9730D">
          <w:rPr>
            <w:rFonts w:hint="eastAsia"/>
            <w:color w:val="FF0000"/>
          </w:rPr>
          <w:t>个）</w:t>
        </w:r>
      </w:ins>
    </w:p>
    <w:p w:rsidR="004E586F" w:rsidRDefault="004E586F" w:rsidP="00BA7FD4">
      <w:pPr>
        <w:rPr>
          <w:color w:val="FF0000"/>
        </w:rPr>
      </w:pPr>
      <w:r>
        <w:rPr>
          <w:rFonts w:hint="eastAsia"/>
          <w:color w:val="FF0000"/>
        </w:rPr>
        <w:t>到达机场</w:t>
      </w:r>
      <w:r>
        <w:rPr>
          <w:color w:val="FF0000"/>
        </w:rPr>
        <w:t>三字码</w:t>
      </w:r>
      <w:r w:rsidR="00082F29">
        <w:rPr>
          <w:rFonts w:hint="eastAsia"/>
          <w:color w:val="FF0000"/>
        </w:rPr>
        <w:t>：</w:t>
      </w:r>
      <w:r w:rsidR="00082F29">
        <w:rPr>
          <w:rFonts w:hint="eastAsia"/>
          <w:color w:val="FF0000"/>
        </w:rPr>
        <w:t xml:space="preserve"> </w:t>
      </w:r>
      <w:r w:rsidR="00082F29">
        <w:rPr>
          <w:rFonts w:hint="eastAsia"/>
          <w:color w:val="FF0000"/>
        </w:rPr>
        <w:t>长度</w:t>
      </w:r>
      <w:r w:rsidR="00082F29">
        <w:rPr>
          <w:rFonts w:hint="eastAsia"/>
          <w:color w:val="FF0000"/>
        </w:rPr>
        <w:t xml:space="preserve">128 </w:t>
      </w:r>
      <w:r w:rsidR="00082F29">
        <w:rPr>
          <w:rFonts w:hint="eastAsia"/>
          <w:color w:val="FF0000"/>
        </w:rPr>
        <w:t>修改</w:t>
      </w:r>
      <w:ins w:id="24" w:author="胡艳侠" w:date="2018-09-25T15:51:00Z">
        <w:r w:rsidR="00E9730D">
          <w:rPr>
            <w:rFonts w:hint="eastAsia"/>
            <w:color w:val="FF0000"/>
          </w:rPr>
          <w:t>（</w:t>
        </w:r>
        <w:r w:rsidR="00E9730D">
          <w:rPr>
            <w:rFonts w:hint="eastAsia"/>
            <w:color w:val="FF0000"/>
          </w:rPr>
          <w:t>2</w:t>
        </w:r>
      </w:ins>
      <w:ins w:id="25" w:author="胡艳侠" w:date="2018-09-25T15:52:00Z">
        <w:r w:rsidR="004646AD">
          <w:rPr>
            <w:color w:val="FF0000"/>
          </w:rPr>
          <w:t>0</w:t>
        </w:r>
      </w:ins>
      <w:ins w:id="26" w:author="胡艳侠" w:date="2018-09-25T15:51:00Z">
        <w:r w:rsidR="00E9730D">
          <w:rPr>
            <w:rFonts w:hint="eastAsia"/>
            <w:color w:val="FF0000"/>
          </w:rPr>
          <w:t>个）</w:t>
        </w:r>
      </w:ins>
    </w:p>
    <w:p w:rsidR="00EE255F" w:rsidRDefault="00D37E40" w:rsidP="00BA7FD4">
      <w:pPr>
        <w:rPr>
          <w:rFonts w:ascii="微软雅黑" w:eastAsia="微软雅黑" w:hAnsi="微软雅黑"/>
          <w:color w:val="676A6C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 xml:space="preserve">ALTER TABLE `rule_sale` </w:t>
      </w:r>
    </w:p>
    <w:p w:rsidR="00EE255F" w:rsidRPr="00EE255F" w:rsidRDefault="00EE255F" w:rsidP="00BA7FD4">
      <w:pP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</w:pPr>
      <w:r w:rsidRPr="00EE255F"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>MODIFY COLUMN `vender_id`  varchar(128) NOT NULL DEFAULT '' COMMENT '商家id',</w:t>
      </w: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修改</w:t>
      </w:r>
      <w: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  <w:t>类型</w:t>
      </w:r>
    </w:p>
    <w:p w:rsidR="00D37E40" w:rsidRDefault="00D37E40" w:rsidP="00BA7FD4">
      <w:pPr>
        <w:rPr>
          <w:rFonts w:ascii="微软雅黑" w:eastAsia="微软雅黑" w:hAnsi="微软雅黑"/>
          <w:color w:val="676A6C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>MODIFY COLUMN `air_corp_code` varchar(32) NOT NULL DEFAULT '' COMMENT '航空公司二字码',</w:t>
      </w:r>
      <w:r w:rsidRPr="00EE255F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 xml:space="preserve"> </w:t>
      </w:r>
      <w:r w:rsidR="00EE255F" w:rsidRPr="00EE255F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修改长度</w:t>
      </w:r>
    </w:p>
    <w:p w:rsidR="00D37E40" w:rsidRDefault="00D37E40" w:rsidP="00BA7FD4">
      <w:pPr>
        <w:rPr>
          <w:rFonts w:ascii="微软雅黑" w:eastAsia="微软雅黑" w:hAnsi="微软雅黑"/>
          <w:color w:val="676A6C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 xml:space="preserve">MODIFY COLUMN `dep_city_code` varchar(128) NOT NULL DEFAULT '' COMMENT '出发城市三字码', </w:t>
      </w:r>
      <w:r w:rsidR="00EE255F" w:rsidRPr="00EE255F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修改</w:t>
      </w:r>
      <w:r w:rsidR="00EE255F" w:rsidRPr="00EE255F"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  <w:t>长度</w:t>
      </w:r>
    </w:p>
    <w:p w:rsidR="00D37E40" w:rsidRPr="00EE255F" w:rsidRDefault="00D37E40" w:rsidP="00BA7FD4">
      <w:pP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 xml:space="preserve">MODIFY COLUMN `arr_city_code` varchar(128) NOT NULL DEFAULT '' COMMENT '到达城市三字码', </w:t>
      </w:r>
      <w:r w:rsidR="00EE255F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修改</w:t>
      </w:r>
      <w:r w:rsidR="00EE255F"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  <w:t>长度</w:t>
      </w:r>
    </w:p>
    <w:p w:rsidR="00D37E40" w:rsidRPr="00116C53" w:rsidRDefault="00D37E40" w:rsidP="00BA7FD4">
      <w:pP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 xml:space="preserve">ADD `sale_start_time` datetime NOT NULL COMMENT '销售开始时间', </w:t>
      </w:r>
      <w:r w:rsidR="00116C53" w:rsidRPr="00116C5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新增</w:t>
      </w:r>
    </w:p>
    <w:p w:rsidR="00D37E40" w:rsidRPr="00116C53" w:rsidRDefault="00D37E40" w:rsidP="00BA7FD4">
      <w:pP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>ADD `sale_end_time` datetime NOT NULL COMMENT '销售结束时间',</w:t>
      </w:r>
      <w:r w:rsidR="00116C53" w:rsidRPr="00116C5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新增</w:t>
      </w:r>
    </w:p>
    <w:p w:rsidR="00116C53" w:rsidRPr="00116C53" w:rsidRDefault="00D37E40" w:rsidP="00BA7FD4">
      <w:pPr>
        <w:rPr>
          <w:rFonts w:ascii="微软雅黑" w:eastAsia="微软雅黑" w:hAnsi="微软雅黑"/>
          <w:color w:val="FF0000"/>
          <w:sz w:val="20"/>
          <w:szCs w:val="20"/>
          <w:shd w:val="clear" w:color="auto" w:fill="F9F9F9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 xml:space="preserve">ADD `pre_sale_days_limit` int(8) NOT NULL DEFAULT '0' COMMENT '提前预售天数限制', </w:t>
      </w:r>
      <w:r w:rsidR="00116C53" w:rsidRPr="00116C5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新增</w:t>
      </w:r>
    </w:p>
    <w:p w:rsidR="00E20114" w:rsidRPr="00E20114" w:rsidRDefault="00D37E40" w:rsidP="00247A90">
      <w:pPr>
        <w:rPr>
          <w:color w:val="FF0000"/>
        </w:rPr>
      </w:pP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>ADD `passenger_type` tinyint(2) unsigned NOT NULL DEFAULT '7' COMMENT ' 买赠活动</w:t>
      </w:r>
      <w:r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lastRenderedPageBreak/>
        <w:t>支持的乘客类型1.成人 2.儿童 3.婴儿 4.成人+儿童 5.成人+婴儿 6.儿童+婴儿 7.成人+儿童+婴儿'</w:t>
      </w:r>
      <w:r w:rsidR="00116C53">
        <w:rPr>
          <w:rFonts w:ascii="微软雅黑" w:eastAsia="微软雅黑" w:hAnsi="微软雅黑" w:hint="eastAsia"/>
          <w:color w:val="676A6C"/>
          <w:sz w:val="20"/>
          <w:szCs w:val="20"/>
          <w:shd w:val="clear" w:color="auto" w:fill="F9F9F9"/>
        </w:rPr>
        <w:t>；</w:t>
      </w:r>
      <w:r w:rsidR="00116C53" w:rsidRPr="00116C53"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9F9F9"/>
        </w:rPr>
        <w:t>新增</w:t>
      </w:r>
    </w:p>
    <w:p w:rsidR="00A02451" w:rsidRPr="00713E0C" w:rsidRDefault="00A02451" w:rsidP="00247A90">
      <w:pPr>
        <w:rPr>
          <w:color w:val="FF0000"/>
        </w:rPr>
      </w:pPr>
      <w:r>
        <w:rPr>
          <w:rFonts w:hint="eastAsia"/>
        </w:rPr>
        <w:t>乘机人：</w:t>
      </w:r>
      <w:r>
        <w:rPr>
          <w:rFonts w:hint="eastAsia"/>
        </w:rPr>
        <w:t>7</w:t>
      </w:r>
      <w:r>
        <w:rPr>
          <w:rFonts w:hint="eastAsia"/>
        </w:rPr>
        <w:t>种</w:t>
      </w:r>
      <w:r>
        <w:t>组合，</w:t>
      </w:r>
      <w:r>
        <w:rPr>
          <w:rFonts w:hint="eastAsia"/>
        </w:rPr>
        <w:t>用</w:t>
      </w:r>
      <w:r>
        <w:t>int</w:t>
      </w:r>
      <w:r>
        <w:t>表示</w:t>
      </w:r>
      <w:r w:rsidR="00F5692D">
        <w:rPr>
          <w:rFonts w:hint="eastAsia"/>
        </w:rPr>
        <w:t xml:space="preserve">   </w:t>
      </w:r>
      <w:r w:rsidR="00F5692D">
        <w:rPr>
          <w:rFonts w:hint="eastAsia"/>
        </w:rPr>
        <w:t>页面</w:t>
      </w:r>
      <w:r w:rsidR="00F5692D">
        <w:t>不展示</w:t>
      </w:r>
      <w:r w:rsidR="00713E0C">
        <w:rPr>
          <w:rFonts w:hint="eastAsia"/>
        </w:rPr>
        <w:t xml:space="preserve">  </w:t>
      </w:r>
      <w:r w:rsidR="00713E0C" w:rsidRPr="00713E0C">
        <w:rPr>
          <w:rFonts w:hint="eastAsia"/>
          <w:color w:val="FF0000"/>
        </w:rPr>
        <w:t>新增</w:t>
      </w:r>
      <w:r w:rsidR="00A51C1D">
        <w:rPr>
          <w:rFonts w:hint="eastAsia"/>
          <w:color w:val="FF0000"/>
        </w:rPr>
        <w:t xml:space="preserve"> </w:t>
      </w:r>
      <w:r w:rsidR="00A51C1D">
        <w:rPr>
          <w:rFonts w:hint="eastAsia"/>
          <w:color w:val="FF0000"/>
        </w:rPr>
        <w:t>不做</w:t>
      </w:r>
    </w:p>
    <w:p w:rsidR="00B168E2" w:rsidRDefault="00B168E2" w:rsidP="00A02451">
      <w:r w:rsidRPr="00B168E2">
        <w:rPr>
          <w:rFonts w:hint="eastAsia"/>
        </w:rPr>
        <w:t>买赠活动支持的乘客类型</w:t>
      </w:r>
      <w:r w:rsidRPr="00B168E2">
        <w:rPr>
          <w:rFonts w:hint="eastAsia"/>
        </w:rPr>
        <w:t>1.</w:t>
      </w:r>
      <w:r w:rsidRPr="00B168E2">
        <w:rPr>
          <w:rFonts w:hint="eastAsia"/>
        </w:rPr>
        <w:t>成人</w:t>
      </w:r>
      <w:r w:rsidRPr="00B168E2">
        <w:rPr>
          <w:rFonts w:hint="eastAsia"/>
        </w:rPr>
        <w:t xml:space="preserve"> 2.</w:t>
      </w:r>
      <w:r w:rsidRPr="00B168E2">
        <w:rPr>
          <w:rFonts w:hint="eastAsia"/>
        </w:rPr>
        <w:t>儿童</w:t>
      </w:r>
      <w:r w:rsidRPr="00B168E2">
        <w:rPr>
          <w:rFonts w:hint="eastAsia"/>
        </w:rPr>
        <w:t xml:space="preserve"> 3.</w:t>
      </w:r>
      <w:r w:rsidRPr="00B168E2">
        <w:rPr>
          <w:rFonts w:hint="eastAsia"/>
        </w:rPr>
        <w:t>婴儿</w:t>
      </w:r>
      <w:r w:rsidRPr="00B168E2">
        <w:rPr>
          <w:rFonts w:hint="eastAsia"/>
        </w:rPr>
        <w:t xml:space="preserve"> 4.</w:t>
      </w:r>
      <w:r w:rsidRPr="00B168E2">
        <w:rPr>
          <w:rFonts w:hint="eastAsia"/>
        </w:rPr>
        <w:t>成人</w:t>
      </w:r>
      <w:r w:rsidRPr="00B168E2">
        <w:rPr>
          <w:rFonts w:hint="eastAsia"/>
        </w:rPr>
        <w:t>+</w:t>
      </w:r>
      <w:r w:rsidRPr="00B168E2">
        <w:rPr>
          <w:rFonts w:hint="eastAsia"/>
        </w:rPr>
        <w:t>儿童</w:t>
      </w:r>
      <w:r w:rsidRPr="00B168E2">
        <w:rPr>
          <w:rFonts w:hint="eastAsia"/>
        </w:rPr>
        <w:t xml:space="preserve"> 5.</w:t>
      </w:r>
      <w:r w:rsidRPr="00B168E2">
        <w:rPr>
          <w:rFonts w:hint="eastAsia"/>
        </w:rPr>
        <w:t>成人</w:t>
      </w:r>
      <w:r w:rsidRPr="00B168E2">
        <w:rPr>
          <w:rFonts w:hint="eastAsia"/>
        </w:rPr>
        <w:t>+</w:t>
      </w:r>
      <w:r w:rsidRPr="00B168E2">
        <w:rPr>
          <w:rFonts w:hint="eastAsia"/>
        </w:rPr>
        <w:t>婴儿</w:t>
      </w:r>
      <w:r w:rsidRPr="00B168E2">
        <w:rPr>
          <w:rFonts w:hint="eastAsia"/>
        </w:rPr>
        <w:t xml:space="preserve"> 6.</w:t>
      </w:r>
      <w:r w:rsidRPr="00B168E2">
        <w:rPr>
          <w:rFonts w:hint="eastAsia"/>
        </w:rPr>
        <w:t>儿童</w:t>
      </w:r>
      <w:r w:rsidRPr="00B168E2">
        <w:rPr>
          <w:rFonts w:hint="eastAsia"/>
        </w:rPr>
        <w:t>+</w:t>
      </w:r>
      <w:r w:rsidRPr="00B168E2">
        <w:rPr>
          <w:rFonts w:hint="eastAsia"/>
        </w:rPr>
        <w:t>婴儿</w:t>
      </w:r>
      <w:r w:rsidRPr="00B168E2">
        <w:rPr>
          <w:rFonts w:hint="eastAsia"/>
        </w:rPr>
        <w:t xml:space="preserve"> 7.</w:t>
      </w:r>
      <w:r w:rsidRPr="00B168E2">
        <w:rPr>
          <w:rFonts w:hint="eastAsia"/>
        </w:rPr>
        <w:t>成人</w:t>
      </w:r>
      <w:r w:rsidRPr="00B168E2">
        <w:rPr>
          <w:rFonts w:hint="eastAsia"/>
        </w:rPr>
        <w:t>+</w:t>
      </w:r>
      <w:r w:rsidRPr="00B168E2">
        <w:rPr>
          <w:rFonts w:hint="eastAsia"/>
        </w:rPr>
        <w:t>儿童</w:t>
      </w:r>
      <w:r w:rsidRPr="00B168E2">
        <w:rPr>
          <w:rFonts w:hint="eastAsia"/>
        </w:rPr>
        <w:t>+</w:t>
      </w:r>
      <w:r w:rsidRPr="00B168E2">
        <w:rPr>
          <w:rFonts w:hint="eastAsia"/>
        </w:rPr>
        <w:t>婴儿</w:t>
      </w:r>
    </w:p>
    <w:p w:rsidR="00A51C1D" w:rsidRDefault="00D17EB5" w:rsidP="00A02451">
      <w:pPr>
        <w:rPr>
          <w:color w:val="FF0000"/>
        </w:rPr>
      </w:pPr>
      <w:r>
        <w:rPr>
          <w:rFonts w:hint="eastAsia"/>
        </w:rPr>
        <w:t>销售日期</w:t>
      </w:r>
      <w:r>
        <w:t>：</w:t>
      </w:r>
      <w:r>
        <w:rPr>
          <w:rFonts w:hint="eastAsia"/>
        </w:rPr>
        <w:t>起止</w:t>
      </w:r>
      <w:r>
        <w:t>两个字段</w:t>
      </w:r>
      <w:r w:rsidR="00F5692D">
        <w:rPr>
          <w:rFonts w:hint="eastAsia"/>
        </w:rPr>
        <w:t xml:space="preserve">    </w:t>
      </w:r>
      <w:r w:rsidR="00F5692D">
        <w:rPr>
          <w:rFonts w:hint="eastAsia"/>
        </w:rPr>
        <w:t>页面</w:t>
      </w:r>
      <w:r w:rsidR="00F5692D">
        <w:t>不展示</w:t>
      </w:r>
      <w:r w:rsidR="00AB08CE">
        <w:rPr>
          <w:rFonts w:hint="eastAsia"/>
        </w:rPr>
        <w:t xml:space="preserve">  </w:t>
      </w:r>
      <w:r w:rsidR="00D27150">
        <w:rPr>
          <w:rFonts w:hint="eastAsia"/>
          <w:color w:val="FF0000"/>
        </w:rPr>
        <w:t>not</w:t>
      </w:r>
      <w:r w:rsidR="00D27150">
        <w:rPr>
          <w:color w:val="FF0000"/>
        </w:rPr>
        <w:t xml:space="preserve"> null</w:t>
      </w:r>
      <w:r w:rsidR="00AB08CE">
        <w:t>。</w:t>
      </w:r>
      <w:r w:rsidR="00713E0C" w:rsidRPr="00713E0C">
        <w:rPr>
          <w:rFonts w:hint="eastAsia"/>
          <w:color w:val="FF0000"/>
        </w:rPr>
        <w:t>新增</w:t>
      </w:r>
    </w:p>
    <w:p w:rsidR="00F5692D" w:rsidRDefault="00F5692D" w:rsidP="00A02451">
      <w:pPr>
        <w:rPr>
          <w:color w:val="FF0000"/>
        </w:rPr>
      </w:pPr>
      <w:r>
        <w:rPr>
          <w:rFonts w:hint="eastAsia"/>
        </w:rPr>
        <w:t>提前天数</w:t>
      </w:r>
      <w:r>
        <w:t>：</w:t>
      </w:r>
      <w:r>
        <w:rPr>
          <w:rFonts w:hint="eastAsia"/>
        </w:rPr>
        <w:t>加字段</w:t>
      </w:r>
      <w:r>
        <w:rPr>
          <w:rFonts w:hint="eastAsia"/>
        </w:rPr>
        <w:t xml:space="preserve">    </w:t>
      </w:r>
      <w:r>
        <w:rPr>
          <w:rFonts w:hint="eastAsia"/>
        </w:rPr>
        <w:t>页面不展示</w:t>
      </w:r>
      <w:r w:rsidR="00AB08CE">
        <w:rPr>
          <w:rFonts w:hint="eastAsia"/>
        </w:rPr>
        <w:t xml:space="preserve">  </w:t>
      </w:r>
      <w:r w:rsidR="00D27150">
        <w:rPr>
          <w:rFonts w:hint="eastAsia"/>
          <w:color w:val="FF0000"/>
        </w:rPr>
        <w:t>not</w:t>
      </w:r>
      <w:r w:rsidR="00D27150">
        <w:rPr>
          <w:color w:val="FF0000"/>
        </w:rPr>
        <w:t xml:space="preserve"> null</w:t>
      </w:r>
      <w:r w:rsidR="007E2A55">
        <w:rPr>
          <w:rFonts w:hint="eastAsia"/>
          <w:color w:val="FF0000"/>
        </w:rPr>
        <w:t>。</w:t>
      </w:r>
      <w:r w:rsidR="00713E0C">
        <w:rPr>
          <w:rFonts w:hint="eastAsia"/>
          <w:color w:val="FF0000"/>
        </w:rPr>
        <w:t>新增</w:t>
      </w:r>
    </w:p>
    <w:p w:rsidR="00140656" w:rsidRDefault="00140656" w:rsidP="00A02451">
      <w:r>
        <w:rPr>
          <w:rFonts w:hint="eastAsia"/>
        </w:rPr>
        <w:t>机</w:t>
      </w:r>
      <w:r>
        <w:rPr>
          <w:rFonts w:hint="eastAsia"/>
        </w:rPr>
        <w:t>+</w:t>
      </w:r>
      <w:r>
        <w:t>X</w:t>
      </w:r>
      <w:r>
        <w:t>：</w:t>
      </w:r>
      <w:r>
        <w:rPr>
          <w:rFonts w:hint="eastAsia"/>
        </w:rPr>
        <w:t>map</w:t>
      </w:r>
      <w:r>
        <w:t>结构，</w:t>
      </w:r>
      <w:r>
        <w:t>json</w:t>
      </w:r>
      <w:r>
        <w:rPr>
          <w:rFonts w:hint="eastAsia"/>
        </w:rPr>
        <w:t>串</w:t>
      </w:r>
      <w:r>
        <w:t>，加一个字段</w:t>
      </w:r>
      <w:r>
        <w:rPr>
          <w:rFonts w:hint="eastAsia"/>
        </w:rPr>
        <w:t>，</w:t>
      </w:r>
      <w:r>
        <w:t>字段值为空则</w:t>
      </w:r>
      <w:r>
        <w:t>“</w:t>
      </w:r>
      <w:r>
        <w:rPr>
          <w:rFonts w:hint="eastAsia"/>
        </w:rPr>
        <w:t>否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Pr="00713E0C">
        <w:rPr>
          <w:rFonts w:hint="eastAsia"/>
          <w:color w:val="FF0000"/>
        </w:rPr>
        <w:t>新增</w:t>
      </w:r>
      <w:r>
        <w:t xml:space="preserve"> </w:t>
      </w:r>
      <w:r>
        <w:rPr>
          <w:rFonts w:hint="eastAsia"/>
        </w:rPr>
        <w:t>长度</w:t>
      </w:r>
      <w:r>
        <w:rPr>
          <w:rFonts w:hint="eastAsia"/>
        </w:rPr>
        <w:t>256</w:t>
      </w:r>
      <w:r w:rsidR="00A51C1D">
        <w:t xml:space="preserve"> </w:t>
      </w:r>
      <w:r w:rsidR="00A51C1D">
        <w:rPr>
          <w:rFonts w:hint="eastAsia"/>
        </w:rPr>
        <w:t>不做</w:t>
      </w:r>
    </w:p>
    <w:p w:rsidR="00F5692D" w:rsidRDefault="007D59CD" w:rsidP="00A02451">
      <w:r>
        <w:rPr>
          <w:rFonts w:hint="eastAsia"/>
        </w:rPr>
        <w:t>短信模板</w:t>
      </w:r>
      <w:r>
        <w:t>：</w:t>
      </w:r>
      <w:r w:rsidRPr="007D59CD">
        <w:rPr>
          <w:rFonts w:hint="eastAsia"/>
          <w:color w:val="FF0000"/>
        </w:rPr>
        <w:t>待定</w:t>
      </w:r>
      <w:r w:rsidRPr="007D59CD">
        <w:rPr>
          <w:color w:val="FF0000"/>
        </w:rPr>
        <w:t>，是否</w:t>
      </w:r>
      <w:r w:rsidRPr="007D59CD">
        <w:rPr>
          <w:rFonts w:hint="eastAsia"/>
          <w:color w:val="FF0000"/>
        </w:rPr>
        <w:t>统一</w:t>
      </w:r>
      <w:r w:rsidRPr="007D59CD">
        <w:rPr>
          <w:color w:val="FF0000"/>
        </w:rPr>
        <w:t>模板</w:t>
      </w:r>
      <w:r w:rsidR="00713E0C">
        <w:rPr>
          <w:rFonts w:hint="eastAsia"/>
          <w:color w:val="FF0000"/>
        </w:rPr>
        <w:t xml:space="preserve"> </w:t>
      </w:r>
      <w:r w:rsidR="00713E0C">
        <w:rPr>
          <w:rFonts w:hint="eastAsia"/>
          <w:color w:val="FF0000"/>
        </w:rPr>
        <w:t>新增</w:t>
      </w:r>
      <w:r w:rsidR="004E586F">
        <w:rPr>
          <w:rFonts w:hint="eastAsia"/>
          <w:color w:val="FF0000"/>
        </w:rPr>
        <w:t xml:space="preserve"> </w:t>
      </w:r>
      <w:r w:rsidR="004E586F">
        <w:rPr>
          <w:rFonts w:hint="eastAsia"/>
          <w:color w:val="FF0000"/>
        </w:rPr>
        <w:t>不做</w:t>
      </w:r>
    </w:p>
    <w:p w:rsidR="007F420F" w:rsidRDefault="00D17EB5" w:rsidP="00A02451">
      <w:pPr>
        <w:rPr>
          <w:color w:val="FF0000"/>
        </w:rPr>
      </w:pPr>
      <w:r>
        <w:rPr>
          <w:rFonts w:hint="eastAsia"/>
        </w:rPr>
        <w:t>问题点</w:t>
      </w:r>
      <w:r>
        <w:t>：</w:t>
      </w:r>
      <w:r w:rsidRPr="00D17EB5">
        <w:rPr>
          <w:color w:val="FF0000"/>
        </w:rPr>
        <w:t>当选择</w:t>
      </w:r>
      <w:r w:rsidRPr="00D17EB5">
        <w:rPr>
          <w:rFonts w:hint="eastAsia"/>
          <w:color w:val="FF0000"/>
        </w:rPr>
        <w:t>是</w:t>
      </w:r>
      <w:r w:rsidRPr="00D17EB5">
        <w:rPr>
          <w:color w:val="FF0000"/>
        </w:rPr>
        <w:t>，四个可以都不填写吗？</w:t>
      </w:r>
      <w:r w:rsidR="00713E0C">
        <w:rPr>
          <w:rFonts w:hint="eastAsia"/>
          <w:color w:val="FF0000"/>
        </w:rPr>
        <w:t>可以</w:t>
      </w:r>
      <w:r w:rsidR="00A51C1D">
        <w:rPr>
          <w:rFonts w:hint="eastAsia"/>
          <w:color w:val="FF0000"/>
        </w:rPr>
        <w:t xml:space="preserve"> </w:t>
      </w:r>
      <w:r w:rsidR="00A51C1D">
        <w:rPr>
          <w:rFonts w:hint="eastAsia"/>
          <w:color w:val="FF0000"/>
        </w:rPr>
        <w:t>不做</w:t>
      </w:r>
    </w:p>
    <w:p w:rsidR="008B206C" w:rsidRDefault="00DC6DCD" w:rsidP="007C7418">
      <w:pPr>
        <w:pStyle w:val="3"/>
      </w:pPr>
      <w:r>
        <w:rPr>
          <w:rFonts w:hint="eastAsia"/>
        </w:rPr>
        <w:t>扣库存</w:t>
      </w:r>
    </w:p>
    <w:p w:rsidR="00172027" w:rsidRDefault="007C7418" w:rsidP="00172027">
      <w:pPr>
        <w:pStyle w:val="4"/>
        <w:rPr>
          <w:rStyle w:val="4Char"/>
        </w:rPr>
      </w:pPr>
      <w:r w:rsidRPr="00172027">
        <w:rPr>
          <w:rStyle w:val="4Char"/>
        </w:rPr>
        <w:t>M</w:t>
      </w:r>
      <w:r w:rsidRPr="00172027">
        <w:rPr>
          <w:rStyle w:val="4Char"/>
          <w:rFonts w:hint="eastAsia"/>
        </w:rPr>
        <w:t>an</w:t>
      </w:r>
      <w:r w:rsidRPr="00172027">
        <w:rPr>
          <w:rStyle w:val="4Char"/>
        </w:rPr>
        <w:t>端</w:t>
      </w:r>
    </w:p>
    <w:p w:rsidR="00B80C0C" w:rsidRDefault="00B80C0C" w:rsidP="00567D03">
      <w:r>
        <w:t>W</w:t>
      </w:r>
      <w:r>
        <w:rPr>
          <w:rFonts w:hint="eastAsia"/>
        </w:rPr>
        <w:t>orker</w:t>
      </w:r>
      <w:r>
        <w:rPr>
          <w:rFonts w:hint="eastAsia"/>
        </w:rPr>
        <w:t>每</w:t>
      </w:r>
      <w:r>
        <w:t>两</w:t>
      </w:r>
      <w:r>
        <w:rPr>
          <w:rFonts w:hint="eastAsia"/>
        </w:rPr>
        <w:t>分钟</w:t>
      </w:r>
      <w:r>
        <w:t>跑一次</w:t>
      </w:r>
    </w:p>
    <w:p w:rsidR="00567D03" w:rsidRDefault="00567D03" w:rsidP="00567D03">
      <w:r>
        <w:rPr>
          <w:rFonts w:hint="eastAsia"/>
        </w:rPr>
        <w:t>线上</w:t>
      </w:r>
      <w:r>
        <w:t>是</w:t>
      </w:r>
      <w:r w:rsidRPr="00567D03">
        <w:t>10.191.74.17 jipiao.man.jd.com</w:t>
      </w:r>
      <w:r>
        <w:rPr>
          <w:rFonts w:hint="eastAsia"/>
        </w:rPr>
        <w:t>执行，</w:t>
      </w:r>
      <w:r>
        <w:t>测试环境</w:t>
      </w:r>
      <w:r>
        <w:t>worker</w:t>
      </w:r>
      <w:r>
        <w:t>是停止的，需要手动执行</w:t>
      </w:r>
    </w:p>
    <w:p w:rsidR="001C0A66" w:rsidRPr="00567D03" w:rsidRDefault="001C0A66" w:rsidP="00567D03">
      <w:r>
        <w:rPr>
          <w:rFonts w:hint="eastAsia"/>
        </w:rPr>
        <w:t>日志</w:t>
      </w:r>
      <w:r>
        <w:t>：</w:t>
      </w:r>
      <w:r>
        <w:rPr>
          <w:rFonts w:ascii="Arial" w:hAnsi="Arial" w:cs="Arial"/>
          <w:color w:val="777777"/>
          <w:sz w:val="20"/>
          <w:szCs w:val="20"/>
          <w:shd w:val="clear" w:color="auto" w:fill="DAEEFB"/>
        </w:rPr>
        <w:t>/export/data/tomcatRoot/jipiao.man.360buy.net/logs/pc-codes-coupon.log</w:t>
      </w:r>
    </w:p>
    <w:p w:rsidR="00516A35" w:rsidRDefault="00516A35" w:rsidP="00516A35"/>
    <w:p w:rsidR="00567D03" w:rsidRPr="00516A35" w:rsidRDefault="00567D03" w:rsidP="00516A35">
      <w:r>
        <w:rPr>
          <w:noProof/>
        </w:rPr>
        <w:drawing>
          <wp:inline distT="0" distB="0" distL="0" distR="0" wp14:anchorId="16C6C704" wp14:editId="67B45D92">
            <wp:extent cx="5274310" cy="725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C0C" w:rsidRDefault="00B80C0C" w:rsidP="003166F4">
      <w:r>
        <w:rPr>
          <w:rFonts w:hint="eastAsia"/>
        </w:rPr>
        <w:t>查询</w:t>
      </w:r>
      <w:r>
        <w:t>出所有</w:t>
      </w:r>
      <w:r>
        <w:t>air_order_promotion</w:t>
      </w:r>
      <w:r>
        <w:rPr>
          <w:rFonts w:hint="eastAsia"/>
        </w:rPr>
        <w:t>表中</w:t>
      </w:r>
      <w:r>
        <w:t>status=0</w:t>
      </w:r>
      <w:r>
        <w:rPr>
          <w:rFonts w:hint="eastAsia"/>
        </w:rPr>
        <w:t>的</w:t>
      </w:r>
      <w:r>
        <w:t>订单，然后</w:t>
      </w:r>
      <w:r>
        <w:rPr>
          <w:rFonts w:hint="eastAsia"/>
        </w:rPr>
        <w:t>foreach</w:t>
      </w:r>
      <w:r>
        <w:t>循环遍历</w:t>
      </w:r>
      <w:r>
        <w:rPr>
          <w:rFonts w:hint="eastAsia"/>
        </w:rPr>
        <w:t>所有</w:t>
      </w:r>
      <w:r>
        <w:t>，订单根据</w:t>
      </w:r>
      <w:r>
        <w:t>orderId</w:t>
      </w:r>
      <w:r>
        <w:t>和</w:t>
      </w:r>
      <w:r>
        <w:t>status=2</w:t>
      </w:r>
      <w:r w:rsidR="000A1533">
        <w:rPr>
          <w:rFonts w:hint="eastAsia"/>
        </w:rPr>
        <w:t>（已消费）</w:t>
      </w:r>
      <w:r>
        <w:rPr>
          <w:rFonts w:hint="eastAsia"/>
        </w:rPr>
        <w:t>去</w:t>
      </w:r>
      <w:r>
        <w:t>查询</w:t>
      </w:r>
      <w:r>
        <w:rPr>
          <w:rFonts w:hint="eastAsia"/>
        </w:rPr>
        <w:t>表</w:t>
      </w:r>
      <w:r w:rsidR="00DC31FD">
        <w:t>air_pay_message</w:t>
      </w:r>
      <w:r w:rsidR="00DC31FD">
        <w:rPr>
          <w:rFonts w:hint="eastAsia"/>
        </w:rPr>
        <w:t>，</w:t>
      </w:r>
      <w:r w:rsidR="00DC31FD">
        <w:t>若返回值大于</w:t>
      </w:r>
      <w:r w:rsidR="00DC31FD">
        <w:rPr>
          <w:rFonts w:hint="eastAsia"/>
        </w:rPr>
        <w:t>0</w:t>
      </w:r>
      <w:r w:rsidR="00DC31FD">
        <w:rPr>
          <w:rFonts w:hint="eastAsia"/>
        </w:rPr>
        <w:t>，则去</w:t>
      </w:r>
      <w:r w:rsidR="00DC31FD">
        <w:t>扣库存</w:t>
      </w:r>
    </w:p>
    <w:p w:rsidR="003166F4" w:rsidRDefault="003166F4" w:rsidP="003166F4">
      <w:r>
        <w:rPr>
          <w:rFonts w:hint="eastAsia"/>
        </w:rPr>
        <w:t>通过</w:t>
      </w:r>
      <w:r>
        <w:t>orderCode</w:t>
      </w:r>
      <w:r>
        <w:rPr>
          <w:rFonts w:hint="eastAsia"/>
        </w:rPr>
        <w:t>，</w:t>
      </w:r>
      <w:r>
        <w:t>从</w:t>
      </w:r>
      <w:r>
        <w:t>air_flight_info</w:t>
      </w:r>
      <w:r w:rsidR="00415180">
        <w:rPr>
          <w:rFonts w:hint="eastAsia"/>
        </w:rPr>
        <w:t>表</w:t>
      </w:r>
      <w:r w:rsidR="00415180">
        <w:t>中查询</w:t>
      </w:r>
      <w:r w:rsidR="00415180">
        <w:rPr>
          <w:rFonts w:hint="eastAsia"/>
        </w:rPr>
        <w:t>出订单</w:t>
      </w:r>
      <w:r w:rsidR="00415180">
        <w:t>对应的航班信息表</w:t>
      </w:r>
      <w:r w:rsidR="007F5B3E">
        <w:rPr>
          <w:rFonts w:hint="eastAsia"/>
        </w:rPr>
        <w:t>，</w:t>
      </w:r>
      <w:r w:rsidR="007F5B3E">
        <w:t>订单：航班</w:t>
      </w:r>
      <w:r w:rsidR="007F5B3E">
        <w:t>=1</w:t>
      </w:r>
      <w:r w:rsidR="007F5B3E">
        <w:rPr>
          <w:rFonts w:hint="eastAsia"/>
        </w:rPr>
        <w:t>：</w:t>
      </w:r>
      <w:r w:rsidR="007F5B3E">
        <w:t>n</w:t>
      </w:r>
    </w:p>
    <w:p w:rsidR="007F5B3E" w:rsidRDefault="0049634D" w:rsidP="003166F4">
      <w:pPr>
        <w:rPr>
          <w:noProof/>
        </w:rPr>
      </w:pPr>
      <w:r>
        <w:rPr>
          <w:rFonts w:hint="eastAsia"/>
          <w:noProof/>
        </w:rPr>
        <w:t>然后</w:t>
      </w:r>
      <w:r>
        <w:rPr>
          <w:noProof/>
        </w:rPr>
        <w:t>根据</w:t>
      </w:r>
      <w:r w:rsidRPr="009E6476">
        <w:rPr>
          <w:rFonts w:hint="eastAsia"/>
          <w:noProof/>
          <w:color w:val="FF0000"/>
        </w:rPr>
        <w:t>flight</w:t>
      </w:r>
      <w:r w:rsidRPr="009E6476">
        <w:rPr>
          <w:noProof/>
          <w:color w:val="FF0000"/>
        </w:rPr>
        <w:t>Id</w:t>
      </w:r>
      <w:r w:rsidR="0041089F">
        <w:rPr>
          <w:rFonts w:hint="eastAsia"/>
          <w:noProof/>
        </w:rPr>
        <w:t>、</w:t>
      </w:r>
      <w:r w:rsidR="0041089F">
        <w:rPr>
          <w:noProof/>
        </w:rPr>
        <w:t>orderId</w:t>
      </w:r>
      <w:r w:rsidR="0041089F">
        <w:rPr>
          <w:noProof/>
        </w:rPr>
        <w:t>、</w:t>
      </w:r>
      <w:r w:rsidR="0041089F">
        <w:rPr>
          <w:noProof/>
        </w:rPr>
        <w:t>status</w:t>
      </w:r>
      <w:r w:rsidR="00307B16">
        <w:rPr>
          <w:noProof/>
        </w:rPr>
        <w:t>(0)</w:t>
      </w:r>
      <w:r w:rsidR="0041089F">
        <w:rPr>
          <w:rFonts w:hint="eastAsia"/>
          <w:noProof/>
        </w:rPr>
        <w:t>从</w:t>
      </w:r>
      <w:r w:rsidR="00307B16" w:rsidRPr="00307B16">
        <w:rPr>
          <w:noProof/>
        </w:rPr>
        <w:t>air_order_promotion</w:t>
      </w:r>
      <w:r w:rsidR="00307B16">
        <w:rPr>
          <w:rFonts w:hint="eastAsia"/>
          <w:noProof/>
        </w:rPr>
        <w:t>表</w:t>
      </w:r>
      <w:r w:rsidR="00307B16">
        <w:rPr>
          <w:noProof/>
        </w:rPr>
        <w:t>中获得</w:t>
      </w:r>
      <w:r w:rsidR="0041089F">
        <w:rPr>
          <w:rFonts w:hint="eastAsia"/>
          <w:noProof/>
        </w:rPr>
        <w:t>促销</w:t>
      </w:r>
      <w:r w:rsidR="0041089F">
        <w:rPr>
          <w:noProof/>
        </w:rPr>
        <w:t>信息</w:t>
      </w:r>
      <w:r w:rsidR="009E6476" w:rsidRPr="009E6476">
        <w:rPr>
          <w:rFonts w:hint="eastAsia"/>
          <w:noProof/>
          <w:color w:val="FF0000"/>
        </w:rPr>
        <w:t>saleId</w:t>
      </w:r>
      <w:r w:rsidR="00DB4397">
        <w:rPr>
          <w:rFonts w:hint="eastAsia"/>
          <w:noProof/>
        </w:rPr>
        <w:t>（买赠），</w:t>
      </w:r>
      <w:r w:rsidR="00DB4397">
        <w:rPr>
          <w:noProof/>
        </w:rPr>
        <w:t>有促销</w:t>
      </w:r>
      <w:r w:rsidR="00DB4397">
        <w:rPr>
          <w:rFonts w:hint="eastAsia"/>
          <w:noProof/>
        </w:rPr>
        <w:t>就</w:t>
      </w:r>
      <w:r w:rsidR="00DB4397">
        <w:rPr>
          <w:noProof/>
        </w:rPr>
        <w:t>调用</w:t>
      </w:r>
      <w:r w:rsidR="00DB4397">
        <w:rPr>
          <w:noProof/>
        </w:rPr>
        <w:t>rule</w:t>
      </w:r>
      <w:r w:rsidR="00DB4397">
        <w:rPr>
          <w:noProof/>
        </w:rPr>
        <w:t>的</w:t>
      </w:r>
      <w:r w:rsidR="00DB4397">
        <w:rPr>
          <w:noProof/>
        </w:rPr>
        <w:t>jsf</w:t>
      </w:r>
    </w:p>
    <w:p w:rsidR="001E250F" w:rsidRDefault="001E250F" w:rsidP="003166F4">
      <w:r>
        <w:rPr>
          <w:noProof/>
        </w:rPr>
        <w:drawing>
          <wp:inline distT="0" distB="0" distL="0" distR="0" wp14:anchorId="60783A53" wp14:editId="61DCCEA4">
            <wp:extent cx="5274310" cy="226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0F" w:rsidRDefault="009E6476" w:rsidP="003166F4">
      <w:r>
        <w:t>F</w:t>
      </w:r>
      <w:r>
        <w:rPr>
          <w:rFonts w:hint="eastAsia"/>
        </w:rPr>
        <w:t>oreach</w:t>
      </w:r>
      <w:r>
        <w:t>循环</w:t>
      </w:r>
      <w:r w:rsidR="001E250F">
        <w:rPr>
          <w:rFonts w:hint="eastAsia"/>
        </w:rPr>
        <w:t>根据</w:t>
      </w:r>
      <w:r w:rsidR="001E250F">
        <w:t>flightId</w:t>
      </w:r>
      <w:r w:rsidR="00B43A3F">
        <w:rPr>
          <w:rFonts w:hint="eastAsia"/>
        </w:rPr>
        <w:t>从</w:t>
      </w:r>
      <w:r w:rsidR="00B43A3F">
        <w:t>air_passenger_info</w:t>
      </w:r>
      <w:r w:rsidR="00B43A3F">
        <w:rPr>
          <w:rFonts w:hint="eastAsia"/>
        </w:rPr>
        <w:t>表</w:t>
      </w:r>
      <w:r w:rsidR="00B43A3F">
        <w:t>中</w:t>
      </w:r>
      <w:r w:rsidR="001E250F">
        <w:t>获得乘机人信息</w:t>
      </w:r>
      <w:r w:rsidR="00E0420B">
        <w:rPr>
          <w:rFonts w:hint="eastAsia"/>
        </w:rPr>
        <w:t>。航班</w:t>
      </w:r>
      <w:r w:rsidR="00E0420B">
        <w:t>：乘机人</w:t>
      </w:r>
      <w:r w:rsidR="00E0420B">
        <w:rPr>
          <w:rFonts w:hint="eastAsia"/>
        </w:rPr>
        <w:t>=</w:t>
      </w:r>
      <w:r w:rsidR="00E0420B">
        <w:t>1</w:t>
      </w:r>
      <w:r w:rsidR="00E0420B">
        <w:rPr>
          <w:rFonts w:hint="eastAsia"/>
        </w:rPr>
        <w:t>：</w:t>
      </w:r>
      <w:r w:rsidR="00E0420B">
        <w:t>n</w:t>
      </w:r>
    </w:p>
    <w:p w:rsidR="00313CA3" w:rsidRDefault="00E0420B" w:rsidP="00A02451">
      <w:r>
        <w:rPr>
          <w:rFonts w:hint="eastAsia"/>
        </w:rPr>
        <w:lastRenderedPageBreak/>
        <w:t>ticket</w:t>
      </w:r>
      <w:r>
        <w:t>Type</w:t>
      </w:r>
      <w:r>
        <w:rPr>
          <w:rFonts w:hint="eastAsia"/>
        </w:rPr>
        <w:t>为</w:t>
      </w:r>
      <w:r>
        <w:t>ADT</w:t>
      </w:r>
      <w:r>
        <w:t>、</w:t>
      </w:r>
      <w:r>
        <w:t>CHD</w:t>
      </w:r>
      <w:r>
        <w:t>、</w:t>
      </w:r>
      <w:r>
        <w:t>INT</w:t>
      </w:r>
      <w:r>
        <w:t>分别计算出成人、儿童</w:t>
      </w:r>
      <w:r>
        <w:rPr>
          <w:rFonts w:hint="eastAsia"/>
        </w:rPr>
        <w:t>、</w:t>
      </w:r>
      <w:r>
        <w:t>婴儿的人数</w:t>
      </w:r>
      <w:r w:rsidR="009E6476">
        <w:rPr>
          <w:rFonts w:hint="eastAsia"/>
        </w:rPr>
        <w:t>。</w:t>
      </w:r>
      <w:r w:rsidR="009E6476">
        <w:t>相当于统计出一个订单中的成人、儿童和婴儿的人数</w:t>
      </w:r>
      <w:r w:rsidR="00313CA3">
        <w:rPr>
          <w:rFonts w:hint="eastAsia"/>
        </w:rPr>
        <w:t xml:space="preserve"> </w:t>
      </w:r>
    </w:p>
    <w:p w:rsidR="00DB4397" w:rsidRDefault="00DB4397" w:rsidP="00A02451">
      <w:r>
        <w:rPr>
          <w:noProof/>
        </w:rPr>
        <w:drawing>
          <wp:inline distT="0" distB="0" distL="0" distR="0" wp14:anchorId="79C58CA9" wp14:editId="0EE04596">
            <wp:extent cx="5153025" cy="131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F" w:rsidRDefault="00F4436F" w:rsidP="00A02451">
      <w:r>
        <w:rPr>
          <w:rFonts w:hint="eastAsia"/>
        </w:rPr>
        <w:t>调用</w:t>
      </w:r>
      <w:r>
        <w:t>rule_server</w:t>
      </w:r>
      <w:r>
        <w:rPr>
          <w:rFonts w:hint="eastAsia"/>
        </w:rPr>
        <w:t>中</w:t>
      </w:r>
      <w:r>
        <w:t>的</w:t>
      </w:r>
      <w:r>
        <w:t>jsf</w:t>
      </w:r>
      <w:r>
        <w:t>接口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根据</w:t>
      </w:r>
      <w:r>
        <w:t>返回值</w:t>
      </w:r>
      <w:r>
        <w:rPr>
          <w:rFonts w:hint="eastAsia"/>
        </w:rPr>
        <w:t>更新</w:t>
      </w:r>
      <w:r w:rsidRPr="00307B16">
        <w:rPr>
          <w:noProof/>
        </w:rPr>
        <w:t>air_order_promotion</w:t>
      </w:r>
      <w:r>
        <w:rPr>
          <w:rFonts w:hint="eastAsia"/>
        </w:rPr>
        <w:t>表的</w:t>
      </w:r>
      <w:r>
        <w:t>字段</w:t>
      </w:r>
      <w:r>
        <w:t>status=1</w:t>
      </w:r>
      <w:r>
        <w:t>。</w:t>
      </w:r>
    </w:p>
    <w:p w:rsidR="003B67EC" w:rsidRPr="003B67EC" w:rsidRDefault="003B67EC" w:rsidP="003B6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3B67EC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orderProResult.setStatus(resultEnum.getCode()==UpdateAirSaleStockResultEnum.</w:t>
      </w:r>
      <w:r w:rsidRPr="003B67EC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EXCEPTION</w:t>
      </w:r>
      <w:r w:rsidRPr="003B67EC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.getCode()?</w:t>
      </w:r>
      <w:r w:rsidRPr="003B67EC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0</w:t>
      </w:r>
      <w:r w:rsidRPr="003B67EC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:</w:t>
      </w:r>
      <w:r w:rsidRPr="003B67EC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1</w:t>
      </w:r>
      <w:r w:rsidRPr="003B67EC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3B67EC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</w:p>
    <w:p w:rsidR="003B67EC" w:rsidRPr="003B67EC" w:rsidRDefault="003B67EC" w:rsidP="00A02451"/>
    <w:p w:rsidR="007C7418" w:rsidRDefault="007C7418" w:rsidP="00A02451">
      <w:pPr>
        <w:rPr>
          <w:color w:val="FF0000"/>
        </w:rPr>
      </w:pPr>
      <w:r>
        <w:rPr>
          <w:rFonts w:hint="eastAsia"/>
          <w:color w:val="FF0000"/>
        </w:rPr>
        <w:t>入参：</w:t>
      </w:r>
    </w:p>
    <w:p w:rsidR="007C7418" w:rsidRDefault="007C7418" w:rsidP="007C7418">
      <w:pPr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Style w:val="a6"/>
          <w:rFonts w:ascii="Helvetica Neue" w:hAnsi="Helvetica Neue"/>
          <w:color w:val="A94442"/>
          <w:sz w:val="23"/>
          <w:szCs w:val="23"/>
          <w:shd w:val="clear" w:color="auto" w:fill="FFFFFF"/>
        </w:rPr>
        <w:t>reduce stock request json :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{"flightSaleInfos":[{"airSaleId":4426,"flightId":6900218,"passengerTotal":1}],"orderCode":77675141716}</w:t>
      </w:r>
    </w:p>
    <w:p w:rsidR="00F57EE8" w:rsidRDefault="00F57EE8" w:rsidP="007C7418">
      <w:pPr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</w:t>
      </w:r>
      <w:r>
        <w:rPr>
          <w:rStyle w:val="a6"/>
          <w:rFonts w:ascii="Helvetica Neue" w:hAnsi="Helvetica Neue"/>
          <w:color w:val="A94442"/>
          <w:sz w:val="23"/>
          <w:szCs w:val="23"/>
          <w:shd w:val="clear" w:color="auto" w:fill="FFFFFF"/>
        </w:rPr>
        <w:t>reduce stock request json :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 {"flightSaleInfos":[{"airSaleId":4323,"flightId":6900984,"passengerTotal":2},{"airSaleId":4323,"flightId":6900985,"passengerTotal":2}],"orderCode":77677696247}</w:t>
      </w:r>
    </w:p>
    <w:p w:rsidR="00FA2A6A" w:rsidRDefault="00172027" w:rsidP="007C7418">
      <w:pPr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passengerTotal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有问题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，现在从</w:t>
      </w:r>
      <w:r w:rsidR="00FA2A6A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air_airplane_order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中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查询</w:t>
      </w:r>
      <w:r w:rsidR="00FA2A6A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，</w:t>
      </w:r>
      <w:r w:rsidR="00FA2A6A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重复</w:t>
      </w:r>
      <w:r w:rsidR="00FA2A6A"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扣</w:t>
      </w:r>
      <w:r w:rsidR="00FA2A6A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库存了</w:t>
      </w:r>
    </w:p>
    <w:p w:rsidR="008F76EF" w:rsidRDefault="008F76EF" w:rsidP="007C7418">
      <w:pPr>
        <w:jc w:val="left"/>
        <w:rPr>
          <w:rFonts w:ascii="Helvetica Neue" w:hAnsi="Helvetica Neue" w:hint="eastAsia"/>
          <w:color w:val="FF0000"/>
          <w:sz w:val="23"/>
          <w:szCs w:val="23"/>
          <w:shd w:val="clear" w:color="auto" w:fill="FFFFFF"/>
        </w:rPr>
      </w:pPr>
      <w:r w:rsidRPr="008F76EF">
        <w:rPr>
          <w:rFonts w:ascii="Helvetica Neue" w:hAnsi="Helvetica Neue" w:hint="eastAsia"/>
          <w:color w:val="FF0000"/>
          <w:sz w:val="23"/>
          <w:szCs w:val="23"/>
          <w:shd w:val="clear" w:color="auto" w:fill="FFFFFF"/>
        </w:rPr>
        <w:t>改后</w:t>
      </w:r>
      <w:r>
        <w:rPr>
          <w:rFonts w:ascii="Helvetica Neue" w:hAnsi="Helvetica Neue" w:hint="eastAsia"/>
          <w:color w:val="FF0000"/>
          <w:sz w:val="23"/>
          <w:szCs w:val="23"/>
          <w:shd w:val="clear" w:color="auto" w:fill="FFFFFF"/>
        </w:rPr>
        <w:t>：</w:t>
      </w:r>
    </w:p>
    <w:p w:rsidR="008F76EF" w:rsidRPr="008F76EF" w:rsidRDefault="008F76EF" w:rsidP="007C7418">
      <w:pPr>
        <w:jc w:val="left"/>
        <w:rPr>
          <w:rFonts w:ascii="Helvetica Neue" w:hAnsi="Helvetica Neue" w:hint="eastAsia"/>
          <w:color w:val="FF0000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从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表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air_passenger_info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中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查询（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flight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_id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）</w:t>
      </w:r>
    </w:p>
    <w:p w:rsidR="00172027" w:rsidRDefault="00172027" w:rsidP="0017202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ruleServer</w:t>
      </w:r>
    </w:p>
    <w:p w:rsidR="00D203B4" w:rsidRDefault="00D203B4" w:rsidP="007C7418">
      <w:pPr>
        <w:jc w:val="left"/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结果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枚举：</w:t>
      </w:r>
    </w:p>
    <w:p w:rsidR="00D203B4" w:rsidRPr="00D203B4" w:rsidRDefault="00D203B4" w:rsidP="00D203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5"/>
          <w:szCs w:val="15"/>
        </w:rPr>
      </w:pPr>
      <w:r w:rsidRPr="00D203B4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SUCCESS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D203B4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1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"success"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扣减成功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,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D203B4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SUCCESS_AUTO_OFFLINE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D203B4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2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"success_auto_offline"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扣减成功，库存已到警戒，自动下线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,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D203B4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FAILED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D203B4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3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"failed"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无法扣减库存，已下线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,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br/>
      </w:r>
      <w:r w:rsidRPr="00D203B4">
        <w:rPr>
          <w:rFonts w:ascii="Courier New" w:eastAsia="宋体" w:hAnsi="Courier New" w:cs="Courier New"/>
          <w:i/>
          <w:iCs/>
          <w:color w:val="9876AA"/>
          <w:kern w:val="0"/>
          <w:sz w:val="15"/>
          <w:szCs w:val="15"/>
        </w:rPr>
        <w:t>EXCEPTION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(</w:t>
      </w:r>
      <w:r w:rsidRPr="00D203B4">
        <w:rPr>
          <w:rFonts w:ascii="Courier New" w:eastAsia="宋体" w:hAnsi="Courier New" w:cs="Courier New"/>
          <w:color w:val="6897BB"/>
          <w:kern w:val="0"/>
          <w:sz w:val="15"/>
          <w:szCs w:val="15"/>
        </w:rPr>
        <w:t>4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"exception"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 xml:space="preserve">, 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扣减异常</w:t>
      </w:r>
      <w:r w:rsidRPr="00D203B4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"</w:t>
      </w:r>
      <w:r w:rsidRPr="00D203B4">
        <w:rPr>
          <w:rFonts w:ascii="Courier New" w:eastAsia="宋体" w:hAnsi="Courier New" w:cs="Courier New"/>
          <w:color w:val="A9B7C6"/>
          <w:kern w:val="0"/>
          <w:sz w:val="15"/>
          <w:szCs w:val="15"/>
        </w:rPr>
        <w:t>)</w:t>
      </w:r>
      <w:r w:rsidRPr="00D203B4">
        <w:rPr>
          <w:rFonts w:ascii="Courier New" w:eastAsia="宋体" w:hAnsi="Courier New" w:cs="Courier New"/>
          <w:color w:val="CC7832"/>
          <w:kern w:val="0"/>
          <w:sz w:val="15"/>
          <w:szCs w:val="15"/>
        </w:rPr>
        <w:t>;</w:t>
      </w:r>
    </w:p>
    <w:p w:rsidR="00D203B4" w:rsidRDefault="00A17455" w:rsidP="007C7418">
      <w:pPr>
        <w:jc w:val="left"/>
        <w:rPr>
          <w:color w:val="FF0000"/>
        </w:rPr>
      </w:pPr>
      <w:r>
        <w:rPr>
          <w:rFonts w:hint="eastAsia"/>
          <w:color w:val="FF0000"/>
        </w:rPr>
        <w:t>已经</w:t>
      </w:r>
      <w:r>
        <w:rPr>
          <w:color w:val="FF0000"/>
        </w:rPr>
        <w:t>下线的</w:t>
      </w:r>
      <w:r>
        <w:rPr>
          <w:color w:val="FF0000"/>
        </w:rPr>
        <w:t>status!=1,</w:t>
      </w:r>
      <w:r>
        <w:rPr>
          <w:rFonts w:hint="eastAsia"/>
          <w:color w:val="FF0000"/>
        </w:rPr>
        <w:t>则不能</w:t>
      </w:r>
      <w:r>
        <w:rPr>
          <w:color w:val="FF0000"/>
        </w:rPr>
        <w:t>扣库存</w:t>
      </w:r>
    </w:p>
    <w:p w:rsidR="00E03C4C" w:rsidRDefault="00E03C4C" w:rsidP="007C7418">
      <w:pPr>
        <w:jc w:val="left"/>
        <w:rPr>
          <w:color w:val="FF0000"/>
        </w:rPr>
      </w:pPr>
      <w:r>
        <w:rPr>
          <w:rFonts w:hint="eastAsia"/>
          <w:color w:val="FF0000"/>
        </w:rPr>
        <w:t>扣库存</w:t>
      </w:r>
      <w:r>
        <w:rPr>
          <w:color w:val="FF0000"/>
        </w:rPr>
        <w:t>后，若库存</w:t>
      </w:r>
      <w:r>
        <w:rPr>
          <w:rFonts w:hint="eastAsia"/>
          <w:color w:val="FF0000"/>
        </w:rPr>
        <w:t>&lt;=</w:t>
      </w:r>
      <w:r>
        <w:rPr>
          <w:rFonts w:hint="eastAsia"/>
          <w:color w:val="FF0000"/>
        </w:rPr>
        <w:t>红色</w:t>
      </w:r>
      <w:r>
        <w:rPr>
          <w:color w:val="FF0000"/>
        </w:rPr>
        <w:t>预警，则自动</w:t>
      </w:r>
      <w:r>
        <w:rPr>
          <w:color w:val="FF0000"/>
        </w:rPr>
        <w:t>status=0</w:t>
      </w:r>
    </w:p>
    <w:p w:rsidR="00172027" w:rsidRDefault="00384A75" w:rsidP="00384A75">
      <w:pPr>
        <w:pStyle w:val="4"/>
      </w:pPr>
      <w:r>
        <w:rPr>
          <w:rFonts w:hint="eastAsia"/>
        </w:rPr>
        <w:t>改动</w:t>
      </w:r>
    </w:p>
    <w:p w:rsidR="00D25A3A" w:rsidRDefault="00D25A3A" w:rsidP="00D25A3A">
      <w:r>
        <w:rPr>
          <w:rFonts w:hint="eastAsia"/>
        </w:rPr>
        <w:t>将请求</w:t>
      </w:r>
      <w:r>
        <w:t>参数中</w:t>
      </w:r>
      <w:r>
        <w:t>model</w:t>
      </w:r>
      <w:r>
        <w:t>改</w:t>
      </w:r>
    </w:p>
    <w:p w:rsidR="00D25A3A" w:rsidRPr="00D25A3A" w:rsidRDefault="00D25A3A" w:rsidP="00D25A3A">
      <w:r>
        <w:rPr>
          <w:noProof/>
        </w:rPr>
        <w:lastRenderedPageBreak/>
        <w:drawing>
          <wp:inline distT="0" distB="0" distL="0" distR="0" wp14:anchorId="03933756" wp14:editId="0F87D79B">
            <wp:extent cx="3762375" cy="1447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75" w:rsidRDefault="00384A75" w:rsidP="00384A75">
      <w:r>
        <w:rPr>
          <w:rFonts w:hint="eastAsia"/>
        </w:rPr>
        <w:t>将</w:t>
      </w:r>
      <w:r>
        <w:t>model</w:t>
      </w:r>
      <w:r>
        <w:t>修改</w:t>
      </w:r>
      <w:r w:rsidR="005923C2">
        <w:rPr>
          <w:rFonts w:hint="eastAsia"/>
        </w:rPr>
        <w:t>，乘机人类型</w:t>
      </w:r>
      <w:r w:rsidR="005923C2">
        <w:t>定义成枚举</w:t>
      </w:r>
      <w:r w:rsidR="00D25A3A">
        <w:rPr>
          <w:rFonts w:hint="eastAsia"/>
        </w:rPr>
        <w:t>，</w:t>
      </w:r>
      <w:r w:rsidR="00D25A3A">
        <w:t>并添加方法获取数量</w:t>
      </w:r>
    </w:p>
    <w:p w:rsidR="00E9001E" w:rsidRPr="00E9001E" w:rsidRDefault="00E9001E" w:rsidP="00E9001E">
      <w:pPr>
        <w:pStyle w:val="HTML"/>
        <w:shd w:val="clear" w:color="auto" w:fill="2B2B2B"/>
        <w:rPr>
          <w:rFonts w:ascii="Source Code Pro" w:hAnsi="Source Code Pro" w:hint="eastAsia"/>
          <w:color w:val="A9B7C6"/>
          <w:sz w:val="15"/>
          <w:szCs w:val="15"/>
        </w:rPr>
      </w:pP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enum </w:t>
      </w:r>
      <w:r w:rsidRPr="00E9001E">
        <w:rPr>
          <w:rFonts w:ascii="Source Code Pro" w:hAnsi="Source Code Pro"/>
          <w:color w:val="A9B7C6"/>
          <w:sz w:val="15"/>
          <w:szCs w:val="15"/>
        </w:rPr>
        <w:t xml:space="preserve">SaleRulePassengerTypeEnum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implements </w:t>
      </w:r>
      <w:r w:rsidRPr="00E9001E">
        <w:rPr>
          <w:rFonts w:ascii="Source Code Pro" w:hAnsi="Source Code Pro"/>
          <w:color w:val="A9B7C6"/>
          <w:sz w:val="15"/>
          <w:szCs w:val="15"/>
        </w:rPr>
        <w:t>IEnumCode&lt;SaleRulePassengerTypeEnum&gt; 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ADT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1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"ADT"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成人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info.getAdtNum()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CHD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2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"CHD"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儿童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info.getChdNum()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INF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3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"INF"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婴儿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info.getInfNum()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ADTCHD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4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"ADTCHD"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成人</w:t>
      </w:r>
      <w:r w:rsidRPr="00E9001E">
        <w:rPr>
          <w:rFonts w:ascii="Source Code Pro" w:hAnsi="Source Code Pro"/>
          <w:color w:val="6A8759"/>
          <w:sz w:val="15"/>
          <w:szCs w:val="15"/>
        </w:rPr>
        <w:t>+</w:t>
      </w:r>
      <w:r w:rsidRPr="00E9001E">
        <w:rPr>
          <w:rFonts w:hint="eastAsia"/>
          <w:color w:val="6A8759"/>
          <w:sz w:val="15"/>
          <w:szCs w:val="15"/>
        </w:rPr>
        <w:t>儿童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info.getAdtNum() + info.getChdNum()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ADTINF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5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"ADTINF"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成人</w:t>
      </w:r>
      <w:r w:rsidRPr="00E9001E">
        <w:rPr>
          <w:rFonts w:ascii="Source Code Pro" w:hAnsi="Source Code Pro"/>
          <w:color w:val="6A8759"/>
          <w:sz w:val="15"/>
          <w:szCs w:val="15"/>
        </w:rPr>
        <w:t>+</w:t>
      </w:r>
      <w:r w:rsidRPr="00E9001E">
        <w:rPr>
          <w:rFonts w:hint="eastAsia"/>
          <w:color w:val="6A8759"/>
          <w:sz w:val="15"/>
          <w:szCs w:val="15"/>
        </w:rPr>
        <w:t>婴儿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info.getAdtNum() + info.getInfNum()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CHDINF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6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"CHDINF"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儿童</w:t>
      </w:r>
      <w:r w:rsidRPr="00E9001E">
        <w:rPr>
          <w:rFonts w:ascii="Source Code Pro" w:hAnsi="Source Code Pro"/>
          <w:color w:val="6A8759"/>
          <w:sz w:val="15"/>
          <w:szCs w:val="15"/>
        </w:rPr>
        <w:t>+</w:t>
      </w:r>
      <w:r w:rsidRPr="00E9001E">
        <w:rPr>
          <w:rFonts w:hint="eastAsia"/>
          <w:color w:val="6A8759"/>
          <w:sz w:val="15"/>
          <w:szCs w:val="15"/>
        </w:rPr>
        <w:t>婴儿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info.getChdNum() + info.getInfNum()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,</w:t>
      </w:r>
      <w:r w:rsidRPr="00E9001E">
        <w:rPr>
          <w:rFonts w:ascii="Source Code Pro" w:hAnsi="Source Code Pro"/>
          <w:color w:val="CC7832"/>
          <w:sz w:val="15"/>
          <w:szCs w:val="15"/>
        </w:rPr>
        <w:br/>
        <w:t xml:space="preserve">    </w:t>
      </w:r>
      <w:r w:rsidRPr="00E9001E">
        <w:rPr>
          <w:rFonts w:ascii="Source Code Pro" w:hAnsi="Source Code Pro"/>
          <w:i/>
          <w:iCs/>
          <w:color w:val="9876AA"/>
          <w:sz w:val="15"/>
          <w:szCs w:val="15"/>
        </w:rPr>
        <w:t>ADTCHDINF</w:t>
      </w:r>
      <w:r w:rsidRPr="00E9001E">
        <w:rPr>
          <w:rFonts w:ascii="Source Code Pro" w:hAnsi="Source Code Pro"/>
          <w:color w:val="A9B7C6"/>
          <w:sz w:val="15"/>
          <w:szCs w:val="15"/>
        </w:rPr>
        <w:t>(</w:t>
      </w:r>
      <w:r w:rsidRPr="00E9001E">
        <w:rPr>
          <w:rFonts w:ascii="Source Code Pro" w:hAnsi="Source Code Pro"/>
          <w:color w:val="6897BB"/>
          <w:sz w:val="15"/>
          <w:szCs w:val="15"/>
        </w:rPr>
        <w:t>7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"ADTCHDINF"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, 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hint="eastAsia"/>
          <w:color w:val="6A8759"/>
          <w:sz w:val="15"/>
          <w:szCs w:val="15"/>
        </w:rPr>
        <w:t>成人</w:t>
      </w:r>
      <w:r w:rsidRPr="00E9001E">
        <w:rPr>
          <w:rFonts w:ascii="Source Code Pro" w:hAnsi="Source Code Pro"/>
          <w:color w:val="6A8759"/>
          <w:sz w:val="15"/>
          <w:szCs w:val="15"/>
        </w:rPr>
        <w:t>+</w:t>
      </w:r>
      <w:r w:rsidRPr="00E9001E">
        <w:rPr>
          <w:rFonts w:hint="eastAsia"/>
          <w:color w:val="6A8759"/>
          <w:sz w:val="15"/>
          <w:szCs w:val="15"/>
        </w:rPr>
        <w:t>儿童</w:t>
      </w:r>
      <w:r w:rsidRPr="00E9001E">
        <w:rPr>
          <w:rFonts w:ascii="Source Code Pro" w:hAnsi="Source Code Pro"/>
          <w:color w:val="6A8759"/>
          <w:sz w:val="15"/>
          <w:szCs w:val="15"/>
        </w:rPr>
        <w:t>+</w:t>
      </w:r>
      <w:r w:rsidRPr="00E9001E">
        <w:rPr>
          <w:rFonts w:hint="eastAsia"/>
          <w:color w:val="6A8759"/>
          <w:sz w:val="15"/>
          <w:szCs w:val="15"/>
        </w:rPr>
        <w:t>婴儿</w:t>
      </w:r>
      <w:r w:rsidRPr="00E9001E">
        <w:rPr>
          <w:rFonts w:ascii="Source Code Pro" w:hAnsi="Source Code Pro"/>
          <w:color w:val="6A8759"/>
          <w:sz w:val="15"/>
          <w:szCs w:val="15"/>
        </w:rPr>
        <w:t>"</w:t>
      </w:r>
      <w:r w:rsidRPr="00E9001E">
        <w:rPr>
          <w:rFonts w:ascii="Source Code Pro" w:hAnsi="Source Code Pro"/>
          <w:color w:val="A9B7C6"/>
          <w:sz w:val="15"/>
          <w:szCs w:val="15"/>
        </w:rPr>
        <w:t>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public int </w:t>
      </w:r>
      <w:r w:rsidRPr="00E9001E">
        <w:rPr>
          <w:rFonts w:ascii="Source Code Pro" w:hAnsi="Source Code Pro"/>
          <w:color w:val="FFC66D"/>
          <w:sz w:val="15"/>
          <w:szCs w:val="15"/>
        </w:rPr>
        <w:t>getAmount</w:t>
      </w:r>
      <w:r w:rsidRPr="00E9001E">
        <w:rPr>
          <w:rFonts w:ascii="Source Code Pro" w:hAnsi="Source Code Pro"/>
          <w:color w:val="A9B7C6"/>
          <w:sz w:val="15"/>
          <w:szCs w:val="15"/>
        </w:rPr>
        <w:t>(FlightSaleInfo info){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        </w:t>
      </w:r>
      <w:r w:rsidRPr="00E9001E">
        <w:rPr>
          <w:rFonts w:ascii="Source Code Pro" w:hAnsi="Source Code Pro"/>
          <w:color w:val="CC7832"/>
          <w:sz w:val="15"/>
          <w:szCs w:val="15"/>
        </w:rPr>
        <w:t xml:space="preserve">return </w:t>
      </w:r>
      <w:r w:rsidRPr="00E9001E">
        <w:rPr>
          <w:rFonts w:ascii="Source Code Pro" w:hAnsi="Source Code Pro"/>
          <w:color w:val="A9B7C6"/>
          <w:sz w:val="15"/>
          <w:szCs w:val="15"/>
        </w:rPr>
        <w:t>info.getAdtNum() + info.getChdNum() + info.getInfNum()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  <w:r w:rsidRPr="00E9001E">
        <w:rPr>
          <w:rFonts w:ascii="Source Code Pro" w:hAnsi="Source Code Pro"/>
          <w:color w:val="CC7832"/>
          <w:sz w:val="15"/>
          <w:szCs w:val="15"/>
        </w:rPr>
        <w:br/>
      </w:r>
      <w:r w:rsidRPr="00E9001E">
        <w:rPr>
          <w:rFonts w:ascii="Source Code Pro" w:hAnsi="Source Code Pro"/>
          <w:color w:val="CC7832"/>
          <w:sz w:val="15"/>
          <w:szCs w:val="15"/>
        </w:rPr>
        <w:lastRenderedPageBreak/>
        <w:t xml:space="preserve">        </w:t>
      </w:r>
      <w:r w:rsidRPr="00E9001E">
        <w:rPr>
          <w:rFonts w:ascii="Source Code Pro" w:hAnsi="Source Code Pro"/>
          <w:color w:val="A9B7C6"/>
          <w:sz w:val="15"/>
          <w:szCs w:val="15"/>
        </w:rPr>
        <w:t>}</w:t>
      </w:r>
      <w:r w:rsidRPr="00E9001E">
        <w:rPr>
          <w:rFonts w:ascii="Source Code Pro" w:hAnsi="Source Code Pro"/>
          <w:color w:val="A9B7C6"/>
          <w:sz w:val="15"/>
          <w:szCs w:val="15"/>
        </w:rPr>
        <w:br/>
        <w:t xml:space="preserve">    }</w:t>
      </w:r>
      <w:r w:rsidRPr="00E9001E">
        <w:rPr>
          <w:rFonts w:ascii="Source Code Pro" w:hAnsi="Source Code Pro"/>
          <w:color w:val="CC7832"/>
          <w:sz w:val="15"/>
          <w:szCs w:val="15"/>
        </w:rPr>
        <w:t>;</w:t>
      </w:r>
    </w:p>
    <w:p w:rsidR="000D5091" w:rsidRDefault="000D5091" w:rsidP="000D5091">
      <w:pPr>
        <w:pStyle w:val="2"/>
      </w:pPr>
      <w:r>
        <w:rPr>
          <w:rFonts w:hint="eastAsia"/>
        </w:rPr>
        <w:t>测试</w:t>
      </w:r>
      <w:r>
        <w:t>点</w:t>
      </w:r>
    </w:p>
    <w:p w:rsidR="000D5091" w:rsidRDefault="000D5091" w:rsidP="000D5091">
      <w:r>
        <w:rPr>
          <w:rFonts w:hint="eastAsia"/>
        </w:rPr>
        <w:t>扣库存</w:t>
      </w:r>
      <w:r w:rsidR="00B12B0A">
        <w:rPr>
          <w:rFonts w:hint="eastAsia"/>
        </w:rPr>
        <w:t>，</w:t>
      </w:r>
      <w:r w:rsidR="00B12B0A">
        <w:t>订单和</w:t>
      </w:r>
      <w:r w:rsidR="00B12B0A">
        <w:rPr>
          <w:rFonts w:hint="eastAsia"/>
        </w:rPr>
        <w:t>乘机人维度</w:t>
      </w:r>
      <w:r w:rsidR="009D7901">
        <w:rPr>
          <w:rFonts w:hint="eastAsia"/>
        </w:rPr>
        <w:t>（这次</w:t>
      </w:r>
      <w:r w:rsidR="009D7901">
        <w:t>默认是</w:t>
      </w:r>
      <w:r w:rsidR="009D7901">
        <w:rPr>
          <w:rFonts w:hint="eastAsia"/>
        </w:rPr>
        <w:t>7</w:t>
      </w:r>
      <w:r w:rsidR="009D7901">
        <w:rPr>
          <w:rFonts w:hint="eastAsia"/>
        </w:rPr>
        <w:t>），</w:t>
      </w:r>
    </w:p>
    <w:p w:rsidR="00AE2438" w:rsidRDefault="00AE2438" w:rsidP="00AE2438">
      <w:pPr>
        <w:pStyle w:val="2"/>
      </w:pPr>
      <w:r>
        <w:rPr>
          <w:rFonts w:hint="eastAsia"/>
        </w:rPr>
        <w:t>备注</w:t>
      </w:r>
    </w:p>
    <w:p w:rsidR="00AE2438" w:rsidRPr="00AE2438" w:rsidRDefault="00AE2438" w:rsidP="00AE2438">
      <w:r>
        <w:rPr>
          <w:rFonts w:hint="eastAsia"/>
        </w:rPr>
        <w:t>二期</w:t>
      </w:r>
      <w:r>
        <w:t>买赠的乘机人类型没有上线，但是代码都在，默认为</w:t>
      </w:r>
      <w:r>
        <w:rPr>
          <w:rFonts w:hint="eastAsia"/>
        </w:rPr>
        <w:t>7</w:t>
      </w:r>
      <w:r w:rsidR="00AB31E4">
        <w:rPr>
          <w:rFonts w:hint="eastAsia"/>
        </w:rPr>
        <w:t>（成人</w:t>
      </w:r>
      <w:r w:rsidR="00AB31E4">
        <w:t>+</w:t>
      </w:r>
      <w:r w:rsidR="00AB31E4">
        <w:t>儿童</w:t>
      </w:r>
      <w:r w:rsidR="00AB31E4">
        <w:t>+</w:t>
      </w:r>
      <w:r w:rsidR="00AB31E4">
        <w:t>婴儿</w:t>
      </w:r>
      <w:r w:rsidR="00AB31E4">
        <w:rPr>
          <w:rFonts w:hint="eastAsia"/>
        </w:rPr>
        <w:t>）</w:t>
      </w:r>
    </w:p>
    <w:p w:rsidR="00384A75" w:rsidRDefault="001B6ECF" w:rsidP="001B6ECF">
      <w:pPr>
        <w:pStyle w:val="2"/>
      </w:pPr>
      <w:r w:rsidRPr="001B6ECF">
        <w:rPr>
          <w:rFonts w:hint="eastAsia"/>
        </w:rPr>
        <w:t>上线前</w:t>
      </w:r>
      <w:r w:rsidRPr="001B6ECF">
        <w:t>注意</w:t>
      </w:r>
      <w:r>
        <w:rPr>
          <w:rFonts w:hint="eastAsia"/>
        </w:rPr>
        <w:t>：</w:t>
      </w:r>
    </w:p>
    <w:p w:rsidR="001B6ECF" w:rsidRDefault="001B6ECF" w:rsidP="00384A75">
      <w:r>
        <w:rPr>
          <w:rFonts w:hint="eastAsia"/>
        </w:rPr>
        <w:t>线上</w:t>
      </w:r>
      <w:r>
        <w:t>执行</w:t>
      </w:r>
      <w:r>
        <w:t>ddl</w:t>
      </w:r>
      <w:r>
        <w:rPr>
          <w:rFonts w:hint="eastAsia"/>
        </w:rPr>
        <w:t>，改字段</w:t>
      </w:r>
      <w:r>
        <w:t>类型，</w:t>
      </w:r>
      <w:r>
        <w:rPr>
          <w:rFonts w:hint="eastAsia"/>
        </w:rPr>
        <w:t>增加</w:t>
      </w:r>
      <w:r>
        <w:t>字段长度，新增字段</w:t>
      </w:r>
    </w:p>
    <w:p w:rsidR="009067A6" w:rsidRDefault="009067A6" w:rsidP="00384A75">
      <w:r>
        <w:rPr>
          <w:rFonts w:hint="eastAsia"/>
        </w:rPr>
        <w:t>小版本</w:t>
      </w:r>
      <w:r>
        <w:t>，</w:t>
      </w:r>
      <w:r>
        <w:t>parent</w:t>
      </w:r>
      <w:r>
        <w:t>，</w:t>
      </w:r>
      <w:r>
        <w:t>air-base-model</w:t>
      </w:r>
      <w:r>
        <w:t>，</w:t>
      </w:r>
      <w:r>
        <w:t>air-base-service</w:t>
      </w:r>
      <w:r>
        <w:t>，</w:t>
      </w:r>
      <w:r>
        <w:t>air-base-client</w:t>
      </w:r>
      <w:r>
        <w:t>，</w:t>
      </w:r>
      <w:r>
        <w:t>air-infra-zookeeper</w:t>
      </w:r>
    </w:p>
    <w:p w:rsidR="001923F2" w:rsidRDefault="001923F2" w:rsidP="00384A75">
      <w:r>
        <w:t>改</w:t>
      </w:r>
      <w:r>
        <w:t>zk</w:t>
      </w:r>
      <w:r>
        <w:t>，验证</w:t>
      </w:r>
    </w:p>
    <w:p w:rsidR="003D6F9A" w:rsidRDefault="003D6F9A" w:rsidP="00384A75">
      <w:r>
        <w:t>Rule</w:t>
      </w:r>
      <w:r w:rsidR="007E3860">
        <w:rPr>
          <w:rFonts w:hint="eastAsia"/>
        </w:rPr>
        <w:t>（买赠</w:t>
      </w:r>
      <w:r w:rsidR="007E3860">
        <w:t>+</w:t>
      </w:r>
      <w:r w:rsidR="007E3860">
        <w:rPr>
          <w:rFonts w:hint="eastAsia"/>
        </w:rPr>
        <w:t>zk</w:t>
      </w:r>
      <w:r w:rsidR="007E3860">
        <w:rPr>
          <w:rFonts w:hint="eastAsia"/>
        </w:rPr>
        <w:t>）</w:t>
      </w:r>
      <w:r>
        <w:t>，</w:t>
      </w:r>
    </w:p>
    <w:p w:rsidR="003D6F9A" w:rsidRDefault="003D6F9A" w:rsidP="00384A75">
      <w:r>
        <w:t>Mis</w:t>
      </w:r>
      <w:r>
        <w:rPr>
          <w:rFonts w:hint="eastAsia"/>
        </w:rPr>
        <w:t>（买赠</w:t>
      </w:r>
      <w:r>
        <w:t>+zk</w:t>
      </w:r>
      <w:r>
        <w:rPr>
          <w:rFonts w:hint="eastAsia"/>
        </w:rPr>
        <w:t>）</w:t>
      </w:r>
      <w:r>
        <w:t>，</w:t>
      </w:r>
    </w:p>
    <w:p w:rsidR="003D6F9A" w:rsidRDefault="003D6F9A" w:rsidP="00384A75">
      <w:r>
        <w:t>Jipiao</w:t>
      </w:r>
      <w:r>
        <w:t>（</w:t>
      </w:r>
      <w:r>
        <w:rPr>
          <w:rFonts w:hint="eastAsia"/>
        </w:rPr>
        <w:t>买赠</w:t>
      </w:r>
      <w:r>
        <w:t>+zk</w:t>
      </w:r>
      <w:r>
        <w:t>）</w:t>
      </w:r>
    </w:p>
    <w:p w:rsidR="003D6F9A" w:rsidRDefault="003D6F9A" w:rsidP="00384A75">
      <w:r>
        <w:t>网关（</w:t>
      </w:r>
      <w:r>
        <w:t>zk</w:t>
      </w:r>
      <w:r>
        <w:t>），</w:t>
      </w:r>
    </w:p>
    <w:p w:rsidR="00C43617" w:rsidRDefault="00C43617" w:rsidP="00384A75">
      <w:r>
        <w:t>M</w:t>
      </w:r>
      <w:r>
        <w:rPr>
          <w:rFonts w:hint="eastAsia"/>
        </w:rPr>
        <w:t>an</w:t>
      </w:r>
      <w:r>
        <w:t>（</w:t>
      </w:r>
      <w:r>
        <w:rPr>
          <w:rFonts w:hint="eastAsia"/>
        </w:rPr>
        <w:t>扣库存买赠</w:t>
      </w:r>
      <w:r>
        <w:t>）</w:t>
      </w:r>
      <w:r w:rsidR="00152614">
        <w:rPr>
          <w:rFonts w:hint="eastAsia"/>
        </w:rPr>
        <w:t>，</w:t>
      </w:r>
      <w:r w:rsidR="00152614">
        <w:t>停止</w:t>
      </w:r>
      <w:r w:rsidR="00152614">
        <w:rPr>
          <w:rFonts w:hint="eastAsia"/>
        </w:rPr>
        <w:t>17</w:t>
      </w:r>
      <w:r w:rsidR="00152614">
        <w:rPr>
          <w:rFonts w:hint="eastAsia"/>
        </w:rPr>
        <w:t>的扣库存</w:t>
      </w:r>
      <w:r w:rsidR="00152614">
        <w:t>worker</w:t>
      </w:r>
      <w:r w:rsidR="00152614">
        <w:rPr>
          <w:rFonts w:hint="eastAsia"/>
        </w:rPr>
        <w:t>，</w:t>
      </w:r>
      <w:r w:rsidR="00152614">
        <w:t>在自己的预发机器上</w:t>
      </w:r>
      <w:r w:rsidR="00152614">
        <w:rPr>
          <w:rFonts w:hint="eastAsia"/>
        </w:rPr>
        <w:t>单次</w:t>
      </w:r>
      <w:r w:rsidR="00152614">
        <w:t>执行</w:t>
      </w:r>
    </w:p>
    <w:p w:rsidR="004A6648" w:rsidRPr="004A6648" w:rsidRDefault="004A6648" w:rsidP="004A6648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hint="eastAsia"/>
        </w:rPr>
        <w:t>版本</w:t>
      </w:r>
      <w:r>
        <w:t>升级：</w:t>
      </w:r>
      <w:r w:rsidRPr="004A6648">
        <w:rPr>
          <w:rFonts w:ascii="Source Code Pro" w:hAnsi="Source Code Pro"/>
          <w:color w:val="E8BF6A"/>
        </w:rPr>
        <w:t>&lt;version&gt;</w:t>
      </w:r>
      <w:r w:rsidRPr="004A6648">
        <w:rPr>
          <w:rFonts w:ascii="Source Code Pro" w:hAnsi="Source Code Pro"/>
          <w:color w:val="A9B7C6"/>
        </w:rPr>
        <w:t>1.0.1</w:t>
      </w:r>
      <w:r>
        <w:rPr>
          <w:rFonts w:ascii="Source Code Pro" w:hAnsi="Source Code Pro"/>
          <w:color w:val="A9B7C6"/>
        </w:rPr>
        <w:t>2</w:t>
      </w:r>
      <w:r w:rsidRPr="004A6648">
        <w:rPr>
          <w:rFonts w:ascii="Source Code Pro" w:hAnsi="Source Code Pro"/>
          <w:color w:val="A9B7C6"/>
        </w:rPr>
        <w:t>-SNAPSHOT</w:t>
      </w:r>
      <w:r w:rsidRPr="004A6648">
        <w:rPr>
          <w:rFonts w:ascii="Source Code Pro" w:hAnsi="Source Code Pro"/>
          <w:color w:val="E8BF6A"/>
        </w:rPr>
        <w:t>&lt;/version&gt;</w:t>
      </w:r>
    </w:p>
    <w:p w:rsidR="004A6648" w:rsidRDefault="004A6648" w:rsidP="00384A75">
      <w:pPr>
        <w:rPr>
          <w:rFonts w:ascii="Source Code Pro" w:hAnsi="Source Code Pro"/>
          <w:color w:val="A9B7C6"/>
        </w:rPr>
      </w:pPr>
      <w:r>
        <w:t>A</w:t>
      </w:r>
      <w:r>
        <w:rPr>
          <w:rFonts w:hint="eastAsia"/>
        </w:rPr>
        <w:t>ir</w:t>
      </w:r>
      <w:r>
        <w:t>-parent</w:t>
      </w:r>
      <w:r>
        <w:t>升级成</w:t>
      </w:r>
      <w:r w:rsidRPr="004A6648">
        <w:rPr>
          <w:rFonts w:ascii="Source Code Pro" w:hAnsi="Source Code Pro"/>
          <w:color w:val="A9B7C6"/>
        </w:rPr>
        <w:t>1.0.1</w:t>
      </w:r>
      <w:r>
        <w:rPr>
          <w:rFonts w:ascii="Source Code Pro" w:hAnsi="Source Code Pro"/>
          <w:color w:val="A9B7C6"/>
        </w:rPr>
        <w:t>2</w:t>
      </w:r>
      <w:r w:rsidRPr="004A6648">
        <w:rPr>
          <w:rFonts w:ascii="Source Code Pro" w:hAnsi="Source Code Pro"/>
          <w:color w:val="A9B7C6"/>
        </w:rPr>
        <w:t>-SNAPSHOT</w:t>
      </w:r>
    </w:p>
    <w:p w:rsidR="0072470C" w:rsidRDefault="0072470C" w:rsidP="00384A75">
      <w:pPr>
        <w:rPr>
          <w:rFonts w:ascii="Source Code Pro" w:hAnsi="Source Code Pro"/>
          <w:color w:val="A9B7C6"/>
        </w:rPr>
      </w:pPr>
      <w:r>
        <w:rPr>
          <w:rFonts w:ascii="Source Code Pro" w:hAnsi="Source Code Pro" w:hint="eastAsia"/>
          <w:color w:val="A9B7C6"/>
        </w:rPr>
        <w:t>F</w:t>
      </w:r>
      <w:r>
        <w:rPr>
          <w:rFonts w:ascii="Source Code Pro" w:hAnsi="Source Code Pro"/>
          <w:color w:val="A9B7C6"/>
        </w:rPr>
        <w:t>light-rule</w:t>
      </w:r>
      <w:r>
        <w:rPr>
          <w:rFonts w:ascii="Source Code Pro" w:hAnsi="Source Code Pro" w:hint="eastAsia"/>
          <w:color w:val="A9B7C6"/>
        </w:rPr>
        <w:t>里边</w:t>
      </w:r>
      <w:r>
        <w:rPr>
          <w:rFonts w:ascii="Source Code Pro" w:hAnsi="Source Code Pro"/>
          <w:color w:val="A9B7C6"/>
        </w:rPr>
        <w:t>全部升级</w:t>
      </w:r>
    </w:p>
    <w:p w:rsidR="0072470C" w:rsidRDefault="0072470C" w:rsidP="00384A75">
      <w:pPr>
        <w:rPr>
          <w:rFonts w:ascii="Source Code Pro" w:hAnsi="Source Code Pro"/>
          <w:color w:val="A9B7C6"/>
        </w:rPr>
      </w:pPr>
      <w:r>
        <w:rPr>
          <w:rFonts w:ascii="Source Code Pro" w:hAnsi="Source Code Pro" w:hint="eastAsia"/>
          <w:color w:val="A9B7C6"/>
        </w:rPr>
        <w:t>Infra</w:t>
      </w:r>
      <w:r>
        <w:rPr>
          <w:rFonts w:ascii="Source Code Pro" w:hAnsi="Source Code Pro" w:hint="eastAsia"/>
          <w:color w:val="A9B7C6"/>
        </w:rPr>
        <w:t>里边</w:t>
      </w:r>
      <w:r>
        <w:rPr>
          <w:rFonts w:ascii="Source Code Pro" w:hAnsi="Source Code Pro"/>
          <w:color w:val="A9B7C6"/>
        </w:rPr>
        <w:t>全部</w:t>
      </w:r>
      <w:r>
        <w:rPr>
          <w:rFonts w:ascii="Source Code Pro" w:hAnsi="Source Code Pro" w:hint="eastAsia"/>
          <w:color w:val="A9B7C6"/>
        </w:rPr>
        <w:t>升级</w:t>
      </w:r>
    </w:p>
    <w:p w:rsidR="00EB544E" w:rsidRDefault="00EB544E" w:rsidP="00EB544E">
      <w:pPr>
        <w:rPr>
          <w:rFonts w:ascii="Source Code Pro" w:hAnsi="Source Code Pro"/>
          <w:color w:val="A9B7C6"/>
        </w:rPr>
      </w:pPr>
      <w:r>
        <w:rPr>
          <w:rFonts w:ascii="Source Code Pro" w:hAnsi="Source Code Pro" w:hint="eastAsia"/>
          <w:color w:val="A9B7C6"/>
        </w:rPr>
        <w:t>Mis</w:t>
      </w:r>
      <w:r>
        <w:rPr>
          <w:rFonts w:ascii="Source Code Pro" w:hAnsi="Source Code Pro"/>
          <w:color w:val="A9B7C6"/>
        </w:rPr>
        <w:t>里边引用的也</w:t>
      </w:r>
      <w:r>
        <w:rPr>
          <w:rFonts w:ascii="Source Code Pro" w:hAnsi="Source Code Pro" w:hint="eastAsia"/>
          <w:color w:val="A9B7C6"/>
        </w:rPr>
        <w:t>改</w:t>
      </w:r>
    </w:p>
    <w:p w:rsidR="00EB544E" w:rsidRDefault="00EB544E" w:rsidP="00EB544E">
      <w:pPr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jipiao</w:t>
      </w:r>
      <w:r>
        <w:rPr>
          <w:rFonts w:ascii="Source Code Pro" w:hAnsi="Source Code Pro"/>
          <w:color w:val="A9B7C6"/>
        </w:rPr>
        <w:t>里边引用的也</w:t>
      </w:r>
      <w:r>
        <w:rPr>
          <w:rFonts w:ascii="Source Code Pro" w:hAnsi="Source Code Pro" w:hint="eastAsia"/>
          <w:color w:val="A9B7C6"/>
        </w:rPr>
        <w:t>改</w:t>
      </w:r>
    </w:p>
    <w:p w:rsidR="00EB544E" w:rsidRDefault="00426C42" w:rsidP="00384A75">
      <w:pPr>
        <w:rPr>
          <w:rFonts w:ascii="Source Code Pro" w:hAnsi="Source Code Pro"/>
          <w:color w:val="A9B7C6"/>
        </w:rPr>
      </w:pPr>
      <w:r>
        <w:rPr>
          <w:rFonts w:ascii="Source Code Pro" w:hAnsi="Source Code Pro" w:hint="eastAsia"/>
          <w:color w:val="A9B7C6"/>
        </w:rPr>
        <w:t>上传</w:t>
      </w:r>
      <w:r>
        <w:rPr>
          <w:rFonts w:ascii="Source Code Pro" w:hAnsi="Source Code Pro"/>
          <w:color w:val="A9B7C6"/>
        </w:rPr>
        <w:t>jar</w:t>
      </w:r>
      <w:r>
        <w:rPr>
          <w:rFonts w:ascii="Source Code Pro" w:hAnsi="Source Code Pro"/>
          <w:color w:val="A9B7C6"/>
        </w:rPr>
        <w:t>包</w:t>
      </w:r>
      <w:r>
        <w:rPr>
          <w:rFonts w:ascii="Source Code Pro" w:hAnsi="Source Code Pro"/>
          <w:color w:val="A9B7C6"/>
        </w:rPr>
        <w:t>infra</w:t>
      </w:r>
      <w:r>
        <w:rPr>
          <w:rFonts w:ascii="Source Code Pro" w:hAnsi="Source Code Pro" w:hint="eastAsia"/>
          <w:color w:val="A9B7C6"/>
        </w:rPr>
        <w:t>全部</w:t>
      </w:r>
      <w:r>
        <w:rPr>
          <w:rFonts w:ascii="Source Code Pro" w:hAnsi="Source Code Pro"/>
          <w:color w:val="A9B7C6"/>
        </w:rPr>
        <w:t>，</w:t>
      </w:r>
      <w:r>
        <w:rPr>
          <w:rFonts w:ascii="Source Code Pro" w:hAnsi="Source Code Pro"/>
          <w:color w:val="A9B7C6"/>
        </w:rPr>
        <w:t>parent</w:t>
      </w:r>
      <w:r>
        <w:rPr>
          <w:rFonts w:ascii="Source Code Pro" w:hAnsi="Source Code Pro" w:hint="eastAsia"/>
          <w:color w:val="A9B7C6"/>
        </w:rPr>
        <w:t>全部</w:t>
      </w:r>
      <w:r>
        <w:rPr>
          <w:rFonts w:ascii="Source Code Pro" w:hAnsi="Source Code Pro"/>
          <w:color w:val="A9B7C6"/>
        </w:rPr>
        <w:t>，</w:t>
      </w:r>
      <w:r>
        <w:rPr>
          <w:rFonts w:ascii="Source Code Pro" w:hAnsi="Source Code Pro"/>
          <w:color w:val="A9B7C6"/>
        </w:rPr>
        <w:t>air-base</w:t>
      </w:r>
      <w:r>
        <w:rPr>
          <w:rFonts w:ascii="Source Code Pro" w:hAnsi="Source Code Pro"/>
          <w:color w:val="A9B7C6"/>
        </w:rPr>
        <w:t>的三个</w:t>
      </w:r>
    </w:p>
    <w:p w:rsidR="000F7FDA" w:rsidRPr="00EB544E" w:rsidRDefault="000F7FDA" w:rsidP="00384A75">
      <w:pPr>
        <w:rPr>
          <w:rFonts w:ascii="Source Code Pro" w:hAnsi="Source Code Pro" w:hint="eastAsia"/>
          <w:color w:val="A9B7C6"/>
        </w:rPr>
      </w:pPr>
      <w:r>
        <w:rPr>
          <w:rFonts w:ascii="Source Code Pro" w:hAnsi="Source Code Pro" w:hint="eastAsia"/>
          <w:color w:val="A9B7C6"/>
        </w:rPr>
        <w:t>Jipiao</w:t>
      </w:r>
      <w:r>
        <w:rPr>
          <w:rFonts w:ascii="Source Code Pro" w:hAnsi="Source Code Pro"/>
          <w:color w:val="A9B7C6"/>
        </w:rPr>
        <w:t>,man</w:t>
      </w:r>
      <w:r>
        <w:rPr>
          <w:rFonts w:ascii="Source Code Pro" w:hAnsi="Source Code Pro" w:hint="eastAsia"/>
          <w:color w:val="A9B7C6"/>
        </w:rPr>
        <w:t>升级</w:t>
      </w:r>
      <w:bookmarkStart w:id="27" w:name="_GoBack"/>
      <w:bookmarkEnd w:id="27"/>
    </w:p>
    <w:sectPr w:rsidR="000F7FDA" w:rsidRPr="00EB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3C" w:rsidRDefault="00CF283C" w:rsidP="00A02451">
      <w:r>
        <w:separator/>
      </w:r>
    </w:p>
  </w:endnote>
  <w:endnote w:type="continuationSeparator" w:id="0">
    <w:p w:rsidR="00CF283C" w:rsidRDefault="00CF283C" w:rsidP="00A0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3C" w:rsidRDefault="00CF283C" w:rsidP="00A02451">
      <w:r>
        <w:separator/>
      </w:r>
    </w:p>
  </w:footnote>
  <w:footnote w:type="continuationSeparator" w:id="0">
    <w:p w:rsidR="00CF283C" w:rsidRDefault="00CF283C" w:rsidP="00A02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B3797"/>
    <w:multiLevelType w:val="hybridMultilevel"/>
    <w:tmpl w:val="3D1E09D0"/>
    <w:lvl w:ilvl="0" w:tplc="E3E69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胡艳侠">
    <w15:presenceInfo w15:providerId="AD" w15:userId="S-1-5-21-1713849901-2797640346-4150151575-628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39"/>
    <w:rsid w:val="00053167"/>
    <w:rsid w:val="00082F29"/>
    <w:rsid w:val="0009214C"/>
    <w:rsid w:val="000A1533"/>
    <w:rsid w:val="000C5340"/>
    <w:rsid w:val="000D5091"/>
    <w:rsid w:val="000E0C02"/>
    <w:rsid w:val="000F5CA8"/>
    <w:rsid w:val="000F7FDA"/>
    <w:rsid w:val="00112EEC"/>
    <w:rsid w:val="00116C53"/>
    <w:rsid w:val="001366EA"/>
    <w:rsid w:val="00140656"/>
    <w:rsid w:val="00152614"/>
    <w:rsid w:val="00172027"/>
    <w:rsid w:val="001923F2"/>
    <w:rsid w:val="001A7065"/>
    <w:rsid w:val="001B1BDF"/>
    <w:rsid w:val="001B6ECF"/>
    <w:rsid w:val="001C0A66"/>
    <w:rsid w:val="001E250F"/>
    <w:rsid w:val="00240174"/>
    <w:rsid w:val="00247A90"/>
    <w:rsid w:val="0027267F"/>
    <w:rsid w:val="002E08DF"/>
    <w:rsid w:val="0030036B"/>
    <w:rsid w:val="00307B16"/>
    <w:rsid w:val="00313CA3"/>
    <w:rsid w:val="003166F4"/>
    <w:rsid w:val="00384A75"/>
    <w:rsid w:val="003B67EC"/>
    <w:rsid w:val="003C6D3C"/>
    <w:rsid w:val="003D6F9A"/>
    <w:rsid w:val="003F753F"/>
    <w:rsid w:val="0041089F"/>
    <w:rsid w:val="00415180"/>
    <w:rsid w:val="00426C42"/>
    <w:rsid w:val="00454E49"/>
    <w:rsid w:val="004646AD"/>
    <w:rsid w:val="0046483A"/>
    <w:rsid w:val="0049634D"/>
    <w:rsid w:val="004A6648"/>
    <w:rsid w:val="004E586F"/>
    <w:rsid w:val="004F1D96"/>
    <w:rsid w:val="00516A35"/>
    <w:rsid w:val="005179AB"/>
    <w:rsid w:val="005213C0"/>
    <w:rsid w:val="00567D03"/>
    <w:rsid w:val="005923C2"/>
    <w:rsid w:val="00681D39"/>
    <w:rsid w:val="006C3EBA"/>
    <w:rsid w:val="006C6415"/>
    <w:rsid w:val="006F289E"/>
    <w:rsid w:val="00713E0C"/>
    <w:rsid w:val="0072470C"/>
    <w:rsid w:val="007711B6"/>
    <w:rsid w:val="00785868"/>
    <w:rsid w:val="007C7418"/>
    <w:rsid w:val="007D59CD"/>
    <w:rsid w:val="007E2A55"/>
    <w:rsid w:val="007E3860"/>
    <w:rsid w:val="007F420F"/>
    <w:rsid w:val="007F5B3E"/>
    <w:rsid w:val="00882C8C"/>
    <w:rsid w:val="008B206C"/>
    <w:rsid w:val="008F76EF"/>
    <w:rsid w:val="00902BF7"/>
    <w:rsid w:val="009067A6"/>
    <w:rsid w:val="00982A45"/>
    <w:rsid w:val="009C7B84"/>
    <w:rsid w:val="009D26BC"/>
    <w:rsid w:val="009D7901"/>
    <w:rsid w:val="009E6476"/>
    <w:rsid w:val="009F4AAA"/>
    <w:rsid w:val="00A02451"/>
    <w:rsid w:val="00A17455"/>
    <w:rsid w:val="00A272A4"/>
    <w:rsid w:val="00A51C1D"/>
    <w:rsid w:val="00A832F2"/>
    <w:rsid w:val="00AB08CE"/>
    <w:rsid w:val="00AB31E4"/>
    <w:rsid w:val="00AC704A"/>
    <w:rsid w:val="00AE2438"/>
    <w:rsid w:val="00AF6FDE"/>
    <w:rsid w:val="00B12B0A"/>
    <w:rsid w:val="00B168E2"/>
    <w:rsid w:val="00B43A3F"/>
    <w:rsid w:val="00B80C0C"/>
    <w:rsid w:val="00BA7FD4"/>
    <w:rsid w:val="00BF12AE"/>
    <w:rsid w:val="00C43617"/>
    <w:rsid w:val="00CF03C4"/>
    <w:rsid w:val="00CF283C"/>
    <w:rsid w:val="00D17EB5"/>
    <w:rsid w:val="00D203B4"/>
    <w:rsid w:val="00D25A3A"/>
    <w:rsid w:val="00D27150"/>
    <w:rsid w:val="00D37E40"/>
    <w:rsid w:val="00D57A6D"/>
    <w:rsid w:val="00DB4397"/>
    <w:rsid w:val="00DC31FD"/>
    <w:rsid w:val="00DC6DCD"/>
    <w:rsid w:val="00DE13EB"/>
    <w:rsid w:val="00DF376F"/>
    <w:rsid w:val="00E03C4C"/>
    <w:rsid w:val="00E0420B"/>
    <w:rsid w:val="00E20114"/>
    <w:rsid w:val="00E9001E"/>
    <w:rsid w:val="00E9730D"/>
    <w:rsid w:val="00EB544E"/>
    <w:rsid w:val="00EB5BD3"/>
    <w:rsid w:val="00EE255F"/>
    <w:rsid w:val="00EE689D"/>
    <w:rsid w:val="00F14348"/>
    <w:rsid w:val="00F438FD"/>
    <w:rsid w:val="00F4436F"/>
    <w:rsid w:val="00F5692D"/>
    <w:rsid w:val="00F57EE8"/>
    <w:rsid w:val="00F6747D"/>
    <w:rsid w:val="00F736DE"/>
    <w:rsid w:val="00F75332"/>
    <w:rsid w:val="00F815C7"/>
    <w:rsid w:val="00FA2A6A"/>
    <w:rsid w:val="00FD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0EEABD-3DE8-4A2B-92A4-C573F096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D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20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4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451"/>
    <w:rPr>
      <w:sz w:val="18"/>
      <w:szCs w:val="18"/>
    </w:rPr>
  </w:style>
  <w:style w:type="paragraph" w:styleId="a5">
    <w:name w:val="List Paragraph"/>
    <w:basedOn w:val="a"/>
    <w:uiPriority w:val="34"/>
    <w:qFormat/>
    <w:rsid w:val="00A024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F6F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DC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C741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20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03B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20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D5091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1B1B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1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34AA.99B4BA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6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胡艳侠</cp:lastModifiedBy>
  <cp:revision>4</cp:revision>
  <dcterms:created xsi:type="dcterms:W3CDTF">2018-08-17T02:09:00Z</dcterms:created>
  <dcterms:modified xsi:type="dcterms:W3CDTF">2018-10-22T11:16:00Z</dcterms:modified>
</cp:coreProperties>
</file>
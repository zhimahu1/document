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7c0f0e4cb1514d1e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AF4" w:rsidRDefault="00881AF4" w:rsidP="00881AF4">
      <w:pPr>
        <w:pStyle w:val="2"/>
      </w:pPr>
      <w:r>
        <w:rPr>
          <w:rFonts w:hint="eastAsia"/>
        </w:rPr>
        <w:t>1.设计</w:t>
      </w:r>
    </w:p>
    <w:p w:rsidR="00881AF4" w:rsidRPr="00881AF4" w:rsidRDefault="00881AF4" w:rsidP="00F12B88">
      <w:r w:rsidRPr="00881AF4">
        <w:rPr>
          <w:rFonts w:hint="eastAsia"/>
        </w:rPr>
        <w:t xml:space="preserve">1. </w:t>
      </w:r>
      <w:r w:rsidRPr="00881AF4">
        <w:rPr>
          <w:rFonts w:hint="eastAsia"/>
        </w:rPr>
        <w:t>每</w:t>
      </w:r>
      <w:r w:rsidRPr="00881AF4">
        <w:t>半年</w:t>
      </w:r>
      <w:r w:rsidRPr="00881AF4">
        <w:rPr>
          <w:rFonts w:hint="eastAsia"/>
        </w:rPr>
        <w:t>迁</w:t>
      </w:r>
      <w:r w:rsidRPr="00881AF4">
        <w:t>入一个表中</w:t>
      </w:r>
      <w:r w:rsidRPr="00881AF4">
        <w:rPr>
          <w:rFonts w:hint="eastAsia"/>
        </w:rPr>
        <w:t>，这样</w:t>
      </w:r>
      <w:r w:rsidRPr="00881AF4">
        <w:t>易于</w:t>
      </w:r>
      <w:r w:rsidRPr="00881AF4">
        <w:rPr>
          <w:rFonts w:hint="eastAsia"/>
        </w:rPr>
        <w:t>业务</w:t>
      </w:r>
      <w:r w:rsidRPr="00881AF4">
        <w:t>理解</w:t>
      </w:r>
      <w:r w:rsidRPr="00881AF4">
        <w:rPr>
          <w:rFonts w:hint="eastAsia"/>
        </w:rPr>
        <w:t>。</w:t>
      </w:r>
    </w:p>
    <w:p w:rsidR="00881AF4" w:rsidRDefault="00881AF4" w:rsidP="00F12B88">
      <w:r w:rsidRPr="00881AF4">
        <w:rPr>
          <w:rFonts w:hint="eastAsia"/>
        </w:rPr>
        <w:t xml:space="preserve">2. </w:t>
      </w:r>
      <w:r w:rsidRPr="00881AF4">
        <w:rPr>
          <w:rFonts w:hint="eastAsia"/>
        </w:rPr>
        <w:t>从</w:t>
      </w:r>
      <w:r w:rsidRPr="00881AF4">
        <w:rPr>
          <w:rFonts w:hint="eastAsia"/>
        </w:rPr>
        <w:t>activity</w:t>
      </w:r>
      <w:r w:rsidRPr="00881AF4">
        <w:t>表中读取出来</w:t>
      </w:r>
      <w:r w:rsidRPr="00881AF4">
        <w:rPr>
          <w:rFonts w:hint="eastAsia"/>
        </w:rPr>
        <w:t>2</w:t>
      </w:r>
      <w:r w:rsidRPr="00881AF4">
        <w:t>017</w:t>
      </w:r>
      <w:r w:rsidRPr="00881AF4">
        <w:rPr>
          <w:rFonts w:hint="eastAsia"/>
        </w:rPr>
        <w:t>年</w:t>
      </w:r>
      <w:r w:rsidRPr="00881AF4">
        <w:t>的活动</w:t>
      </w:r>
      <w:r w:rsidRPr="00881AF4">
        <w:rPr>
          <w:rFonts w:hint="eastAsia"/>
        </w:rPr>
        <w:t>id</w:t>
      </w:r>
      <w:r w:rsidRPr="00881AF4">
        <w:t>，然后</w:t>
      </w:r>
      <w:r w:rsidRPr="00881AF4">
        <w:rPr>
          <w:rFonts w:hint="eastAsia"/>
        </w:rPr>
        <w:t>根据</w:t>
      </w:r>
      <w:r w:rsidRPr="00881AF4">
        <w:t>活动</w:t>
      </w:r>
      <w:r w:rsidRPr="00881AF4">
        <w:t>id</w:t>
      </w:r>
      <w:r w:rsidRPr="00881AF4">
        <w:t>去</w:t>
      </w:r>
      <w:r w:rsidRPr="00881AF4">
        <w:rPr>
          <w:rFonts w:hint="eastAsia"/>
        </w:rPr>
        <w:t>读取</w:t>
      </w:r>
      <w:r w:rsidRPr="00881AF4">
        <w:t>activitySku</w:t>
      </w:r>
      <w:r w:rsidRPr="00881AF4">
        <w:t>表，</w:t>
      </w:r>
      <w:r w:rsidRPr="00881AF4">
        <w:rPr>
          <w:rFonts w:hint="eastAsia"/>
        </w:rPr>
        <w:t>将</w:t>
      </w:r>
      <w:r w:rsidRPr="00881AF4">
        <w:t>activitySku</w:t>
      </w:r>
      <w:r w:rsidRPr="00881AF4">
        <w:t>表</w:t>
      </w:r>
      <w:r w:rsidRPr="00881AF4">
        <w:rPr>
          <w:rFonts w:hint="eastAsia"/>
        </w:rPr>
        <w:t>中</w:t>
      </w:r>
      <w:r w:rsidRPr="00881AF4">
        <w:t>的数据迁移到</w:t>
      </w:r>
      <w:r w:rsidRPr="00881AF4">
        <w:t>history</w:t>
      </w:r>
      <w:r w:rsidRPr="00881AF4">
        <w:t>表中</w:t>
      </w:r>
    </w:p>
    <w:p w:rsidR="00881AF4" w:rsidRDefault="00881AF4" w:rsidP="00F12B88">
      <w:pPr>
        <w:rPr>
          <w:rFonts w:hint="eastAsia"/>
        </w:rPr>
      </w:pPr>
      <w:r>
        <w:rPr>
          <w:rFonts w:hint="eastAsia"/>
        </w:rPr>
        <w:t xml:space="preserve">3. </w:t>
      </w:r>
      <w:r w:rsidR="00BF48ED">
        <w:rPr>
          <w:rFonts w:hint="eastAsia"/>
        </w:rPr>
        <w:t>循环</w:t>
      </w:r>
      <w:r w:rsidR="00BF48ED">
        <w:t>遍历</w:t>
      </w:r>
      <w:r w:rsidR="00BF48ED">
        <w:rPr>
          <w:rFonts w:hint="eastAsia"/>
        </w:rPr>
        <w:t>2017</w:t>
      </w:r>
      <w:r w:rsidR="00BF48ED">
        <w:rPr>
          <w:rFonts w:hint="eastAsia"/>
        </w:rPr>
        <w:t>年</w:t>
      </w:r>
      <w:r w:rsidR="00BF48ED">
        <w:t>活动下的</w:t>
      </w:r>
      <w:r w:rsidR="00BF48ED">
        <w:t>pageSize</w:t>
      </w:r>
      <w:r w:rsidR="00BF48ED">
        <w:t>个</w:t>
      </w:r>
      <w:r w:rsidR="00BF48ED">
        <w:rPr>
          <w:rFonts w:hint="eastAsia"/>
        </w:rPr>
        <w:t>activity</w:t>
      </w:r>
      <w:r w:rsidR="00BF48ED">
        <w:t>Sku</w:t>
      </w:r>
      <w:r w:rsidR="00BF48ED">
        <w:t>数据</w:t>
      </w:r>
      <w:r w:rsidR="00BF48ED">
        <w:rPr>
          <w:rFonts w:hint="eastAsia"/>
        </w:rPr>
        <w:t>，</w:t>
      </w:r>
      <w:r w:rsidR="00BF48ED">
        <w:t>若</w:t>
      </w:r>
      <w:r w:rsidR="00BB1244">
        <w:rPr>
          <w:rFonts w:hint="eastAsia"/>
        </w:rPr>
        <w:t>没有</w:t>
      </w:r>
      <w:r w:rsidR="00BB1244">
        <w:t>写缓存</w:t>
      </w:r>
      <w:r w:rsidR="00BB1244">
        <w:rPr>
          <w:rFonts w:hint="eastAsia"/>
        </w:rPr>
        <w:t>并</w:t>
      </w:r>
      <w:r w:rsidR="00BB1244">
        <w:t>continue</w:t>
      </w:r>
      <w:r w:rsidR="00BB1244">
        <w:t>，若有数据</w:t>
      </w:r>
      <w:r w:rsidR="00BB1244">
        <w:t>insert</w:t>
      </w:r>
      <w:r w:rsidR="00BB1244">
        <w:t>到</w:t>
      </w:r>
      <w:r w:rsidR="00BB1244">
        <w:t>history</w:t>
      </w:r>
      <w:r w:rsidR="00BB1244">
        <w:t>表</w:t>
      </w:r>
      <w:r w:rsidR="00BB1244">
        <w:rPr>
          <w:rFonts w:hint="eastAsia"/>
        </w:rPr>
        <w:t>并</w:t>
      </w:r>
      <w:r w:rsidR="00BB1244">
        <w:t>delete</w:t>
      </w:r>
      <w:r w:rsidR="00BB1244">
        <w:t>原表数据，</w:t>
      </w:r>
      <w:del w:id="0" w:author="huyanxia" w:date="2018-08-09T14:35:00Z">
        <w:r w:rsidR="00BB1244" w:rsidDel="00A828FE">
          <w:delText>然后</w:delText>
        </w:r>
        <w:r w:rsidR="00BB1244" w:rsidDel="00A828FE">
          <w:delText>break</w:delText>
        </w:r>
      </w:del>
      <w:ins w:id="1" w:author="huyanxia" w:date="2018-08-09T14:35:00Z">
        <w:r w:rsidR="00A828FE">
          <w:t>sleep20</w:t>
        </w:r>
        <w:r w:rsidR="00A828FE">
          <w:rPr>
            <w:rFonts w:hint="eastAsia"/>
          </w:rPr>
          <w:t>秒</w:t>
        </w:r>
        <w:r w:rsidR="00A828FE">
          <w:t>后继续</w:t>
        </w:r>
      </w:ins>
      <w:ins w:id="2" w:author="huyanxia" w:date="2018-08-09T14:36:00Z">
        <w:r w:rsidR="00A828FE">
          <w:rPr>
            <w:rFonts w:hint="eastAsia"/>
          </w:rPr>
          <w:t>下次</w:t>
        </w:r>
        <w:r w:rsidR="00A828FE">
          <w:t>for</w:t>
        </w:r>
        <w:r w:rsidR="00A828FE">
          <w:t>循环</w:t>
        </w:r>
        <w:r w:rsidR="00A828FE">
          <w:rPr>
            <w:rFonts w:hint="eastAsia"/>
          </w:rPr>
          <w:t>，</w:t>
        </w:r>
        <w:r w:rsidR="00A828FE">
          <w:t>为了使数据库机器压力小点</w:t>
        </w:r>
      </w:ins>
      <w:bookmarkStart w:id="3" w:name="_GoBack"/>
      <w:bookmarkEnd w:id="3"/>
    </w:p>
    <w:p w:rsidR="00BB1244" w:rsidRDefault="00BB1244" w:rsidP="00D100A1">
      <w:pPr>
        <w:rPr>
          <w:rFonts w:ascii="Arial" w:eastAsia="宋体" w:hAnsi="Arial" w:cs="Arial"/>
          <w:color w:val="000000"/>
          <w:kern w:val="0"/>
          <w:szCs w:val="21"/>
        </w:rPr>
      </w:pPr>
      <w:r>
        <w:object w:dxaOrig="12480" w:dyaOrig="8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71.4pt" o:ole="">
            <v:imagedata r:id="rId7" o:title=""/>
          </v:shape>
          <o:OLEObject Type="Embed" ProgID="Visio.Drawing.15" ShapeID="_x0000_i1025" DrawAspect="Content" ObjectID="_1595330573" r:id="rId8"/>
        </w:object>
      </w:r>
    </w:p>
    <w:p w:rsidR="00BB1244" w:rsidRDefault="00BB1244" w:rsidP="00BB1244">
      <w:pPr>
        <w:pStyle w:val="2"/>
      </w:pPr>
      <w:r>
        <w:rPr>
          <w:rFonts w:hint="eastAsia"/>
        </w:rPr>
        <w:t>2. 问题</w:t>
      </w:r>
    </w:p>
    <w:p w:rsidR="00F12B88" w:rsidRDefault="009232E1" w:rsidP="00F12B88">
      <w:pPr>
        <w:pStyle w:val="3"/>
      </w:pPr>
      <w:r>
        <w:t>2.</w:t>
      </w:r>
      <w:r w:rsidR="00F12B88" w:rsidRPr="00F12B88">
        <w:rPr>
          <w:rFonts w:hint="eastAsia"/>
        </w:rPr>
        <w:t>1</w:t>
      </w:r>
      <w:r>
        <w:t xml:space="preserve"> </w:t>
      </w:r>
      <w:r w:rsidR="00F12B88" w:rsidRPr="00F12B88">
        <w:rPr>
          <w:rFonts w:hint="eastAsia"/>
        </w:rPr>
        <w:t>索引</w:t>
      </w:r>
    </w:p>
    <w:p w:rsidR="00474ECC" w:rsidRPr="00474ECC" w:rsidRDefault="00550F62" w:rsidP="00474ECC">
      <w:hyperlink r:id="rId9" w:history="1">
        <w:r w:rsidR="00474ECC">
          <w:rPr>
            <w:rStyle w:val="a8"/>
            <w:rFonts w:ascii="Verdana" w:hAnsi="Verdana"/>
            <w:b/>
            <w:bCs/>
            <w:color w:val="333333"/>
            <w:sz w:val="22"/>
            <w:shd w:val="clear" w:color="auto" w:fill="F9FCE9"/>
          </w:rPr>
          <w:t>mysql</w:t>
        </w:r>
        <w:r w:rsidR="00474ECC">
          <w:rPr>
            <w:rStyle w:val="a8"/>
            <w:rFonts w:ascii="Verdana" w:hAnsi="Verdana"/>
            <w:b/>
            <w:bCs/>
            <w:color w:val="333333"/>
            <w:sz w:val="22"/>
            <w:shd w:val="clear" w:color="auto" w:fill="F9FCE9"/>
          </w:rPr>
          <w:t>索引总结</w:t>
        </w:r>
        <w:r w:rsidR="00474ECC">
          <w:rPr>
            <w:rStyle w:val="a8"/>
            <w:rFonts w:ascii="Verdana" w:hAnsi="Verdana"/>
            <w:b/>
            <w:bCs/>
            <w:color w:val="333333"/>
            <w:sz w:val="22"/>
            <w:shd w:val="clear" w:color="auto" w:fill="F9FCE9"/>
          </w:rPr>
          <w:t xml:space="preserve">----mysql </w:t>
        </w:r>
        <w:r w:rsidR="00474ECC">
          <w:rPr>
            <w:rStyle w:val="a8"/>
            <w:rFonts w:ascii="Verdana" w:hAnsi="Verdana"/>
            <w:b/>
            <w:bCs/>
            <w:color w:val="333333"/>
            <w:sz w:val="22"/>
            <w:shd w:val="clear" w:color="auto" w:fill="F9FCE9"/>
          </w:rPr>
          <w:t>索引类型以及创建</w:t>
        </w:r>
      </w:hyperlink>
    </w:p>
    <w:p w:rsidR="00BB1244" w:rsidRDefault="00BB1244" w:rsidP="00BB1244">
      <w:r>
        <w:rPr>
          <w:rFonts w:hint="eastAsia"/>
        </w:rPr>
        <w:t>迁移</w:t>
      </w:r>
      <w:r>
        <w:t>数据时，由于没有在</w:t>
      </w:r>
      <w:r w:rsidR="00F12B88" w:rsidRPr="00CE5D67">
        <w:rPr>
          <w:rFonts w:ascii="Arial" w:eastAsia="宋体" w:hAnsi="Arial" w:cs="Arial"/>
          <w:color w:val="333333"/>
          <w:kern w:val="0"/>
          <w:szCs w:val="21"/>
        </w:rPr>
        <w:t>air_prom_bdata_activitysku</w:t>
      </w:r>
      <w:r>
        <w:t>表中建立索引，导致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t>数据的处理速度是</w:t>
      </w:r>
      <w:r>
        <w:rPr>
          <w:rFonts w:hint="eastAsia"/>
        </w:rPr>
        <w:t>300</w:t>
      </w:r>
      <w:r>
        <w:t>s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建立</w:t>
      </w:r>
      <w:r>
        <w:t>索引后处理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t>数据的处理速度是</w:t>
      </w:r>
      <w:r>
        <w:rPr>
          <w:rFonts w:hint="eastAsia"/>
        </w:rPr>
        <w:t>300</w:t>
      </w:r>
      <w:r>
        <w:t>ms</w:t>
      </w:r>
      <w:r>
        <w:rPr>
          <w:rFonts w:hint="eastAsia"/>
        </w:rPr>
        <w:t>，</w:t>
      </w:r>
      <w:r>
        <w:t>速度提升</w:t>
      </w:r>
      <w:r>
        <w:rPr>
          <w:rFonts w:hint="eastAsia"/>
        </w:rPr>
        <w:t>1000</w:t>
      </w:r>
      <w:r>
        <w:rPr>
          <w:rFonts w:hint="eastAsia"/>
        </w:rPr>
        <w:t>倍。以</w:t>
      </w:r>
      <w:r w:rsidR="00F12B88">
        <w:rPr>
          <w:rFonts w:hint="eastAsia"/>
        </w:rPr>
        <w:t>act</w:t>
      </w:r>
      <w:r w:rsidR="00F12B88">
        <w:t>I</w:t>
      </w:r>
      <w:r>
        <w:t>d</w:t>
      </w:r>
      <w:r>
        <w:t>为索引</w:t>
      </w:r>
      <w:r w:rsidR="00F12B88">
        <w:rPr>
          <w:rFonts w:hint="eastAsia"/>
        </w:rPr>
        <w:t>。</w:t>
      </w:r>
    </w:p>
    <w:p w:rsidR="00CE5D67" w:rsidRDefault="00CE5D67" w:rsidP="009232E1">
      <w:pPr>
        <w:pStyle w:val="4"/>
      </w:pPr>
      <w:r w:rsidRPr="00CE5D67">
        <w:lastRenderedPageBreak/>
        <w:t>dbs.jd.com</w:t>
      </w:r>
    </w:p>
    <w:p w:rsidR="00CE5D67" w:rsidRDefault="00CE5D67" w:rsidP="00D100A1">
      <w:pPr>
        <w:rPr>
          <w:rFonts w:ascii="Arial" w:eastAsia="宋体" w:hAnsi="Arial" w:cs="Arial"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09F067F9" wp14:editId="3C52E8C7">
            <wp:extent cx="5274310" cy="11639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67" w:rsidRPr="00CE5D67" w:rsidRDefault="00CE5D67" w:rsidP="00D100A1">
      <w:pPr>
        <w:rPr>
          <w:rFonts w:ascii="Arial" w:eastAsia="宋体" w:hAnsi="Arial" w:cs="Arial"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0EBAF9E7" wp14:editId="36C52DC0">
            <wp:extent cx="5274310" cy="15455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4" w:rsidRPr="00CE5D67" w:rsidRDefault="00881AF4" w:rsidP="00881AF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5D67">
        <w:rPr>
          <w:rFonts w:ascii="Arial" w:eastAsia="宋体" w:hAnsi="Arial" w:cs="Arial"/>
          <w:color w:val="333333"/>
          <w:kern w:val="0"/>
          <w:szCs w:val="21"/>
        </w:rPr>
        <w:t>输入域名后，进行域名检测：</w:t>
      </w:r>
    </w:p>
    <w:p w:rsidR="00CE5D67" w:rsidRPr="00CE5D67" w:rsidRDefault="00CE5D67" w:rsidP="00CE5D67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5816DD9" wp14:editId="63B1F394">
            <wp:extent cx="5274310" cy="22002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67" w:rsidRDefault="00CE5D67" w:rsidP="00CE5D67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5D67">
        <w:rPr>
          <w:rFonts w:ascii="Arial" w:eastAsia="宋体" w:hAnsi="Arial" w:cs="Arial"/>
          <w:color w:val="333333"/>
          <w:kern w:val="0"/>
          <w:szCs w:val="21"/>
        </w:rPr>
        <w:t>申请建索引：</w:t>
      </w:r>
      <w:r w:rsidRPr="00CE5D67">
        <w:rPr>
          <w:rFonts w:ascii="Arial" w:eastAsia="宋体" w:hAnsi="Arial" w:cs="Arial"/>
          <w:color w:val="333333"/>
          <w:kern w:val="0"/>
          <w:szCs w:val="21"/>
        </w:rPr>
        <w:t>ALTER TABLE air_prom_bdata_activitysku ADD INDEX idx_act_id (act_id)</w:t>
      </w:r>
    </w:p>
    <w:p w:rsidR="00F12B88" w:rsidRDefault="00F12B88" w:rsidP="00F12B88">
      <w:pPr>
        <w:pStyle w:val="3"/>
      </w:pPr>
      <w:r>
        <w:t>2.</w:t>
      </w:r>
      <w:r w:rsidR="009232E1">
        <w:t xml:space="preserve">2 </w:t>
      </w:r>
      <w:r>
        <w:rPr>
          <w:rFonts w:hint="eastAsia"/>
        </w:rPr>
        <w:t>反射</w:t>
      </w:r>
      <w:r>
        <w:t>复制属性</w:t>
      </w:r>
    </w:p>
    <w:p w:rsidR="00F12B88" w:rsidRDefault="00F12B88" w:rsidP="00F12B88">
      <w:r>
        <w:rPr>
          <w:rFonts w:hint="eastAsia"/>
        </w:rPr>
        <w:t>由于</w:t>
      </w:r>
      <w:r>
        <w:t>要复制对象</w:t>
      </w:r>
      <w:r>
        <w:t>ActivitySku</w:t>
      </w:r>
      <w:r>
        <w:t>到</w:t>
      </w:r>
      <w:r>
        <w:t>ActivitySkuHistory</w:t>
      </w:r>
      <w:r>
        <w:t>，</w:t>
      </w:r>
      <w:r>
        <w:rPr>
          <w:rFonts w:hint="eastAsia"/>
        </w:rPr>
        <w:t>对象</w:t>
      </w:r>
      <w:r>
        <w:t>属性</w:t>
      </w:r>
      <w:r>
        <w:rPr>
          <w:rFonts w:hint="eastAsia"/>
        </w:rPr>
        <w:t>是</w:t>
      </w:r>
      <w:r>
        <w:t>private</w:t>
      </w:r>
      <w:r>
        <w:rPr>
          <w:rFonts w:hint="eastAsia"/>
        </w:rPr>
        <w:t>，</w:t>
      </w:r>
      <w:r>
        <w:t>因此使用反射</w:t>
      </w:r>
      <w:r>
        <w:rPr>
          <w:rFonts w:hint="eastAsia"/>
        </w:rPr>
        <w:t>（性能</w:t>
      </w:r>
      <w:r>
        <w:t>较差</w:t>
      </w:r>
      <w:r>
        <w:rPr>
          <w:rFonts w:hint="eastAsia"/>
        </w:rPr>
        <w:t>，</w:t>
      </w:r>
      <w:r>
        <w:t>反射一次需要</w:t>
      </w:r>
      <w:r>
        <w:rPr>
          <w:rFonts w:hint="eastAsia"/>
        </w:rPr>
        <w:t>1</w:t>
      </w:r>
      <w:r>
        <w:t>S</w:t>
      </w:r>
      <w:r>
        <w:t>多</w:t>
      </w:r>
      <w:r>
        <w:rPr>
          <w:rFonts w:hint="eastAsia"/>
        </w:rPr>
        <w:t>）</w:t>
      </w:r>
      <w:r>
        <w:t>。但是不能每次</w:t>
      </w:r>
      <w:r>
        <w:t>for</w:t>
      </w:r>
      <w:r>
        <w:rPr>
          <w:rFonts w:hint="eastAsia"/>
        </w:rPr>
        <w:t>循环</w:t>
      </w:r>
      <w:r>
        <w:t>都执行一次反射，这样</w:t>
      </w:r>
      <w:r>
        <w:rPr>
          <w:rFonts w:hint="eastAsia"/>
        </w:rPr>
        <w:t>耗时</w:t>
      </w:r>
      <w:r>
        <w:t>很长。</w:t>
      </w:r>
    </w:p>
    <w:p w:rsidR="00F12B88" w:rsidRDefault="00F12B88" w:rsidP="00F12B88">
      <w:r>
        <w:rPr>
          <w:rFonts w:hint="eastAsia"/>
        </w:rPr>
        <w:t>将</w:t>
      </w:r>
      <w:r>
        <w:t>反射出来的</w:t>
      </w:r>
      <w:r>
        <w:t>Field</w:t>
      </w:r>
      <w:r>
        <w:t>存在</w:t>
      </w:r>
      <w:r>
        <w:rPr>
          <w:rFonts w:hint="eastAsia"/>
        </w:rPr>
        <w:t>全局</w:t>
      </w:r>
      <w:r>
        <w:t>对象</w:t>
      </w:r>
      <w:r>
        <w:t>Map</w:t>
      </w:r>
      <w:r>
        <w:t>中</w:t>
      </w:r>
      <w:r>
        <w:rPr>
          <w:rFonts w:hint="eastAsia"/>
        </w:rPr>
        <w:t>，</w:t>
      </w:r>
      <w:r>
        <w:t>这样程序启动以后只需要反射一次，后面从</w:t>
      </w:r>
      <w:r>
        <w:t>map</w:t>
      </w:r>
      <w:r>
        <w:t>中读取</w:t>
      </w:r>
      <w:r>
        <w:t>field</w:t>
      </w:r>
      <w:r>
        <w:t>。</w:t>
      </w:r>
    </w:p>
    <w:p w:rsidR="00F12B88" w:rsidRDefault="009232E1" w:rsidP="00F12B88">
      <w:pPr>
        <w:pStyle w:val="3"/>
      </w:pPr>
      <w:r>
        <w:t>2.</w:t>
      </w:r>
      <w:r>
        <w:rPr>
          <w:rFonts w:hint="eastAsia"/>
        </w:rPr>
        <w:t>3</w:t>
      </w:r>
      <w:r>
        <w:t xml:space="preserve"> </w:t>
      </w:r>
      <w:r w:rsidR="00F12B88">
        <w:rPr>
          <w:rFonts w:hint="eastAsia"/>
        </w:rPr>
        <w:t>多线程</w:t>
      </w:r>
    </w:p>
    <w:p w:rsidR="00F12B88" w:rsidRDefault="00F12B88" w:rsidP="00F12B88">
      <w:r>
        <w:rPr>
          <w:rFonts w:hint="eastAsia"/>
        </w:rPr>
        <w:t>开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线程，多线程</w:t>
      </w:r>
      <w:r>
        <w:rPr>
          <w:rFonts w:hint="eastAsia"/>
        </w:rPr>
        <w:t>去迁移</w:t>
      </w:r>
      <w:r>
        <w:t>数据。将</w:t>
      </w:r>
      <w:r>
        <w:rPr>
          <w:rFonts w:hint="eastAsia"/>
        </w:rPr>
        <w:t>insert</w:t>
      </w:r>
      <w:r>
        <w:t>和</w:t>
      </w:r>
      <w:r>
        <w:t>delete</w:t>
      </w:r>
      <w:r>
        <w:rPr>
          <w:rFonts w:hint="eastAsia"/>
        </w:rPr>
        <w:t>逻辑</w:t>
      </w:r>
      <w:r>
        <w:t>放在</w:t>
      </w:r>
      <w:r w:rsidRPr="00F12B88">
        <w:rPr>
          <w:rFonts w:hint="eastAsia"/>
          <w:i/>
          <w:iCs/>
        </w:rPr>
        <w:t>executor</w:t>
      </w:r>
      <w:r w:rsidRPr="00F12B88">
        <w:rPr>
          <w:rFonts w:hint="eastAsia"/>
        </w:rPr>
        <w:t xml:space="preserve">.submit(new </w:t>
      </w:r>
      <w:r w:rsidRPr="00F12B88">
        <w:rPr>
          <w:rFonts w:hint="eastAsia"/>
        </w:rPr>
        <w:lastRenderedPageBreak/>
        <w:t>ActSKUCallable(history, activitySKU, tablePostFix, countDownLatch));</w:t>
      </w:r>
      <w:r w:rsidR="001226CB">
        <w:t xml:space="preserve">   </w:t>
      </w:r>
      <w:r w:rsidR="001226CB">
        <w:rPr>
          <w:rFonts w:hint="eastAsia"/>
        </w:rPr>
        <w:t>的</w:t>
      </w:r>
      <w:r w:rsidR="001226CB">
        <w:t>call()</w:t>
      </w:r>
      <w:r w:rsidR="001226CB">
        <w:rPr>
          <w:rFonts w:hint="eastAsia"/>
        </w:rPr>
        <w:t>方法</w:t>
      </w:r>
      <w:r w:rsidR="001226CB">
        <w:t>中</w:t>
      </w:r>
      <w:r w:rsidR="001226CB">
        <w:rPr>
          <w:rFonts w:hint="eastAsia"/>
        </w:rPr>
        <w:t>。</w:t>
      </w:r>
    </w:p>
    <w:p w:rsidR="001226CB" w:rsidRDefault="001226CB" w:rsidP="00F12B88">
      <w:r>
        <w:rPr>
          <w:rFonts w:hint="eastAsia"/>
        </w:rPr>
        <w:t>Callable</w:t>
      </w:r>
      <w:r>
        <w:t>有返回值。结合</w:t>
      </w:r>
      <w:r>
        <w:rPr>
          <w:rFonts w:hint="eastAsia"/>
        </w:rPr>
        <w:t>使用</w:t>
      </w:r>
      <w:r>
        <w:t>countDownLatch</w:t>
      </w:r>
      <w:r>
        <w:t>统计执行时间。</w:t>
      </w:r>
    </w:p>
    <w:p w:rsidR="001226CB" w:rsidRDefault="001226CB" w:rsidP="00F12B88">
      <w:r>
        <w:rPr>
          <w:rFonts w:hint="eastAsia"/>
        </w:rPr>
        <w:t>结果</w:t>
      </w:r>
      <w:r>
        <w:t>：</w:t>
      </w:r>
      <w:r>
        <w:rPr>
          <w:rFonts w:hint="eastAsia"/>
        </w:rPr>
        <w:t>500</w:t>
      </w:r>
      <w:r>
        <w:rPr>
          <w:rFonts w:hint="eastAsia"/>
        </w:rPr>
        <w:t>条</w:t>
      </w:r>
      <w:r>
        <w:t>数据的首次执行时间</w:t>
      </w:r>
      <w:r>
        <w:rPr>
          <w:rFonts w:hint="eastAsia"/>
        </w:rPr>
        <w:t>1</w:t>
      </w:r>
      <w:r>
        <w:t>s</w:t>
      </w:r>
      <w:r>
        <w:t>（</w:t>
      </w:r>
      <w:r>
        <w:rPr>
          <w:rFonts w:hint="eastAsia"/>
        </w:rPr>
        <w:t>有</w:t>
      </w:r>
      <w:r>
        <w:t>反射）</w:t>
      </w:r>
      <w:r>
        <w:rPr>
          <w:rFonts w:hint="eastAsia"/>
        </w:rPr>
        <w:t>，</w:t>
      </w:r>
      <w:r>
        <w:t>后面的执行时间</w:t>
      </w:r>
      <w:r>
        <w:rPr>
          <w:rFonts w:hint="eastAsia"/>
        </w:rPr>
        <w:t>200</w:t>
      </w:r>
      <w:r>
        <w:t>ms</w:t>
      </w:r>
      <w:r>
        <w:t>左右。</w:t>
      </w:r>
    </w:p>
    <w:p w:rsidR="00BF476C" w:rsidRDefault="001226CB" w:rsidP="00474ECC">
      <w:r>
        <w:rPr>
          <w:noProof/>
        </w:rPr>
        <w:drawing>
          <wp:inline distT="0" distB="0" distL="0" distR="0" wp14:anchorId="26352B21" wp14:editId="57EC5555">
            <wp:extent cx="5274310" cy="27901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6C" w:rsidRDefault="00BF476C" w:rsidP="00BF476C">
      <w:pPr>
        <w:pStyle w:val="3"/>
      </w:pPr>
      <w:r>
        <w:t>2.4 model</w:t>
      </w:r>
      <w:r>
        <w:t>中字段枚举</w:t>
      </w:r>
    </w:p>
    <w:p w:rsidR="00BF476C" w:rsidRDefault="00BF476C" w:rsidP="00BF476C">
      <w:r>
        <w:t>M</w:t>
      </w:r>
      <w:r>
        <w:rPr>
          <w:rFonts w:hint="eastAsia"/>
        </w:rPr>
        <w:t>odel</w:t>
      </w:r>
      <w:r>
        <w:t>的枚举字段与</w:t>
      </w:r>
      <w:r>
        <w:rPr>
          <w:rFonts w:hint="eastAsia"/>
        </w:rPr>
        <w:t>数据表</w:t>
      </w:r>
      <w:r>
        <w:t>的</w:t>
      </w:r>
      <w:r>
        <w:t>int</w:t>
      </w:r>
      <w:r>
        <w:t>字段的映射转换</w:t>
      </w:r>
    </w:p>
    <w:p w:rsidR="008D2DCC" w:rsidRPr="008D2DCC" w:rsidRDefault="008D2DCC" w:rsidP="008D2DCC">
      <w:r>
        <w:t>M</w:t>
      </w:r>
      <w:r>
        <w:rPr>
          <w:rFonts w:hint="eastAsia"/>
        </w:rPr>
        <w:t>ybatis</w:t>
      </w:r>
      <w:r>
        <w:t>中的</w:t>
      </w:r>
      <w:r w:rsidRPr="008D2DCC">
        <w:t>typeHandler</w:t>
      </w:r>
    </w:p>
    <w:p w:rsidR="008D2DCC" w:rsidRPr="008D2DCC" w:rsidRDefault="008D2DCC" w:rsidP="008D2DCC">
      <w:r w:rsidRPr="008D2DCC">
        <w:t>EnumTypeHandler</w:t>
      </w:r>
    </w:p>
    <w:p w:rsidR="008D2DCC" w:rsidRPr="00BF476C" w:rsidRDefault="008D2DCC" w:rsidP="00BF476C"/>
    <w:p w:rsidR="00962BC9" w:rsidRDefault="009232E1" w:rsidP="009232E1">
      <w:pPr>
        <w:pStyle w:val="2"/>
      </w:pPr>
      <w:r w:rsidRPr="009232E1">
        <w:rPr>
          <w:rFonts w:hint="eastAsia"/>
        </w:rPr>
        <w:t>3.</w:t>
      </w:r>
      <w:r>
        <w:t xml:space="preserve"> </w:t>
      </w:r>
      <w:r w:rsidR="00962BC9" w:rsidRPr="009232E1">
        <w:rPr>
          <w:rFonts w:hint="eastAsia"/>
        </w:rPr>
        <w:t>表名</w:t>
      </w:r>
      <w:r w:rsidR="00962BC9" w:rsidRPr="009232E1">
        <w:t>设计</w:t>
      </w:r>
    </w:p>
    <w:p w:rsidR="00962BC9" w:rsidRDefault="00962BC9" w:rsidP="00CE5D67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表名</w:t>
      </w:r>
      <w:r>
        <w:rPr>
          <w:rFonts w:ascii="Arial" w:eastAsia="宋体" w:hAnsi="Arial" w:cs="Arial"/>
          <w:color w:val="333333"/>
          <w:kern w:val="0"/>
          <w:szCs w:val="21"/>
        </w:rPr>
        <w:t>后缀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以</w:t>
      </w:r>
      <w:r>
        <w:rPr>
          <w:rFonts w:ascii="Arial" w:eastAsia="宋体" w:hAnsi="Arial" w:cs="Arial"/>
          <w:color w:val="333333"/>
          <w:kern w:val="0"/>
          <w:szCs w:val="21"/>
        </w:rPr>
        <w:t>活动的开始时间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计算</w:t>
      </w:r>
      <w:r>
        <w:rPr>
          <w:rFonts w:ascii="Arial" w:eastAsia="宋体" w:hAnsi="Arial" w:cs="Arial"/>
          <w:color w:val="333333"/>
          <w:kern w:val="0"/>
          <w:szCs w:val="21"/>
        </w:rPr>
        <w:t>，开始时间在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6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月前</w:t>
      </w:r>
      <w:r>
        <w:rPr>
          <w:rFonts w:ascii="Arial" w:eastAsia="宋体" w:hAnsi="Arial" w:cs="Arial"/>
          <w:color w:val="333333"/>
          <w:kern w:val="0"/>
          <w:szCs w:val="21"/>
        </w:rPr>
        <w:t>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数据表名</w:t>
      </w:r>
      <w:r>
        <w:rPr>
          <w:rFonts w:ascii="Arial" w:eastAsia="宋体" w:hAnsi="Arial" w:cs="Arial"/>
          <w:color w:val="333333"/>
          <w:kern w:val="0"/>
          <w:szCs w:val="21"/>
        </w:rPr>
        <w:t>后缀是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YYYY</w:t>
      </w:r>
      <w:r>
        <w:rPr>
          <w:rFonts w:ascii="Arial" w:eastAsia="宋体" w:hAnsi="Arial" w:cs="Arial"/>
          <w:color w:val="333333"/>
          <w:kern w:val="0"/>
          <w:szCs w:val="21"/>
        </w:rPr>
        <w:t>06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”</w:t>
      </w:r>
    </w:p>
    <w:p w:rsidR="00962BC9" w:rsidRDefault="00962BC9" w:rsidP="00CE5D67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开始时间在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6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月后</w:t>
      </w:r>
      <w:r>
        <w:rPr>
          <w:rFonts w:ascii="Arial" w:eastAsia="宋体" w:hAnsi="Arial" w:cs="Arial"/>
          <w:color w:val="333333"/>
          <w:kern w:val="0"/>
          <w:szCs w:val="21"/>
        </w:rPr>
        <w:t>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数据表名</w:t>
      </w:r>
      <w:r>
        <w:rPr>
          <w:rFonts w:ascii="Arial" w:eastAsia="宋体" w:hAnsi="Arial" w:cs="Arial"/>
          <w:color w:val="333333"/>
          <w:kern w:val="0"/>
          <w:szCs w:val="21"/>
        </w:rPr>
        <w:t>后缀是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YYYY</w:t>
      </w:r>
      <w:r>
        <w:rPr>
          <w:rFonts w:ascii="Arial" w:eastAsia="宋体" w:hAnsi="Arial" w:cs="Arial"/>
          <w:color w:val="333333"/>
          <w:kern w:val="0"/>
          <w:szCs w:val="21"/>
        </w:rPr>
        <w:t>12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”</w:t>
      </w:r>
    </w:p>
    <w:p w:rsidR="007D22DB" w:rsidRDefault="00CE5D67" w:rsidP="009232E1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B6F3F34" wp14:editId="0C6E2EEB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DB" w:rsidRDefault="007D22DB" w:rsidP="007D22DB">
      <w:pPr>
        <w:pStyle w:val="2"/>
      </w:pPr>
      <w:r>
        <w:t>S</w:t>
      </w:r>
      <w:r>
        <w:rPr>
          <w:rFonts w:hint="eastAsia"/>
        </w:rPr>
        <w:t>ql</w:t>
      </w:r>
      <w:r>
        <w:t>语句：</w:t>
      </w:r>
    </w:p>
    <w:p w:rsidR="007D22DB" w:rsidRPr="007D22DB" w:rsidRDefault="007D22DB" w:rsidP="007D22DB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2DB">
        <w:rPr>
          <w:rFonts w:ascii="Arial" w:eastAsia="宋体" w:hAnsi="Arial" w:cs="Arial"/>
          <w:color w:val="333333"/>
          <w:kern w:val="0"/>
          <w:szCs w:val="21"/>
        </w:rPr>
        <w:t>SELECT count(*) from air_prom_bdata_activitysku where act_id in(3452,3451,3455,3462,3453,3454,3457,3456,3458,3459,3461,3463,3460</w:t>
      </w:r>
      <w:r w:rsidR="00AF06CC">
        <w:rPr>
          <w:rFonts w:ascii="Arial" w:eastAsia="宋体" w:hAnsi="Arial" w:cs="Arial" w:hint="eastAsia"/>
          <w:color w:val="333333"/>
          <w:kern w:val="0"/>
          <w:szCs w:val="21"/>
        </w:rPr>
        <w:t>,3465</w:t>
      </w:r>
      <w:r w:rsidRPr="007D22DB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7D22DB" w:rsidRDefault="007D22DB" w:rsidP="007D22DB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2DB">
        <w:rPr>
          <w:rFonts w:ascii="Arial" w:eastAsia="宋体" w:hAnsi="Arial" w:cs="Arial"/>
          <w:color w:val="333333"/>
          <w:kern w:val="0"/>
          <w:szCs w:val="21"/>
        </w:rPr>
        <w:t xml:space="preserve">SELECT act_id from air_prom_bdata_activity where begin_time&lt;="1522631893000" and end_time&gt;="1522631893000" </w:t>
      </w:r>
    </w:p>
    <w:p w:rsidR="007D22DB" w:rsidRDefault="00AF06CC" w:rsidP="009232E1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920DAD7" wp14:editId="0E293032">
            <wp:extent cx="5274310" cy="1551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BF" w:rsidRDefault="00EE40BF" w:rsidP="009232E1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8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日</w:t>
      </w:r>
    </w:p>
    <w:p w:rsidR="00EE40BF" w:rsidRDefault="00EE40BF" w:rsidP="009232E1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312C36E" wp14:editId="576D82D4">
            <wp:extent cx="5274310" cy="2774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E0" w:rsidRDefault="00EB6CE0" w:rsidP="00EB6CE0"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EB6CE0" w:rsidRDefault="00EB6CE0" w:rsidP="00EB6CE0">
      <w:r w:rsidRPr="00EB6CE0">
        <w:t>SELECT act_id from air_prom_bdata_activity where begin_time&lt;="1523841299000" and end_time&gt;="1523841299000" order by created</w:t>
      </w:r>
    </w:p>
    <w:p w:rsidR="00F323AC" w:rsidRDefault="00F323AC" w:rsidP="00F323AC">
      <w:pPr>
        <w:pStyle w:val="2"/>
      </w:pPr>
      <w:r>
        <w:rPr>
          <w:rFonts w:hint="eastAsia"/>
        </w:rPr>
        <w:t>迁移</w:t>
      </w:r>
      <w:r>
        <w:t>进度</w:t>
      </w:r>
      <w:r>
        <w:rPr>
          <w:rFonts w:hint="eastAsia"/>
        </w:rPr>
        <w:t>：</w:t>
      </w:r>
    </w:p>
    <w:p w:rsidR="00F323AC" w:rsidRDefault="00F323AC" w:rsidP="005B7AB2">
      <w:pPr>
        <w:pStyle w:val="3"/>
      </w:pPr>
      <w: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之前</w:t>
      </w:r>
      <w:r>
        <w:rPr>
          <w:rFonts w:hint="eastAsia"/>
        </w:rPr>
        <w:t>全部</w:t>
      </w:r>
      <w:r>
        <w:t>迁</w:t>
      </w:r>
      <w:r>
        <w:rPr>
          <w:rFonts w:hint="eastAsia"/>
        </w:rPr>
        <w:t>完</w:t>
      </w:r>
    </w:p>
    <w:p w:rsidR="00F323AC" w:rsidRDefault="00F323AC" w:rsidP="00F323AC">
      <w:r w:rsidRPr="00372512">
        <w:rPr>
          <w:rFonts w:hint="eastAsia"/>
          <w:color w:val="FF0000"/>
        </w:rPr>
        <w:t>备注</w:t>
      </w:r>
      <w:r>
        <w:t>：表中有</w:t>
      </w:r>
      <w:r>
        <w:rPr>
          <w:rFonts w:hint="eastAsia"/>
        </w:rPr>
        <w:t>开始</w:t>
      </w:r>
      <w:r>
        <w:t>时间是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t>的</w:t>
      </w:r>
      <w:r>
        <w:t>activitySku</w:t>
      </w:r>
      <w:r>
        <w:rPr>
          <w:rFonts w:hint="eastAsia"/>
        </w:rPr>
        <w:t>数据</w:t>
      </w:r>
    </w:p>
    <w:p w:rsidR="00F323AC" w:rsidRDefault="00F323AC" w:rsidP="00F323AC">
      <w:r>
        <w:rPr>
          <w:rFonts w:hint="eastAsia"/>
        </w:rPr>
        <w:t>2740,2741,2742,2743,2745,2746,2747</w:t>
      </w:r>
      <w:r>
        <w:rPr>
          <w:rFonts w:hint="eastAsia"/>
        </w:rPr>
        <w:t>活动</w:t>
      </w:r>
      <w:r>
        <w:t>对应</w:t>
      </w:r>
      <w:r>
        <w:rPr>
          <w:rFonts w:hint="eastAsia"/>
        </w:rPr>
        <w:t>的</w:t>
      </w:r>
      <w:r>
        <w:t>数据</w:t>
      </w:r>
    </w:p>
    <w:p w:rsidR="00372512" w:rsidRPr="00372512" w:rsidRDefault="00372512" w:rsidP="00F323AC">
      <w:pPr>
        <w:rPr>
          <w:color w:val="FF0000"/>
        </w:rPr>
      </w:pPr>
      <w:r>
        <w:rPr>
          <w:rFonts w:hint="eastAsia"/>
        </w:rPr>
        <w:t>有</w:t>
      </w:r>
      <w:r>
        <w:t>迁错的数据：</w:t>
      </w:r>
      <w:r w:rsidRPr="00372512">
        <w:rPr>
          <w:color w:val="FF0000"/>
        </w:rPr>
        <w:t>将</w:t>
      </w:r>
      <w:r w:rsidRPr="00372512">
        <w:rPr>
          <w:rFonts w:hint="eastAsia"/>
          <w:color w:val="FF0000"/>
        </w:rPr>
        <w:t>2018</w:t>
      </w:r>
      <w:r w:rsidRPr="00372512">
        <w:rPr>
          <w:rFonts w:hint="eastAsia"/>
          <w:color w:val="FF0000"/>
        </w:rPr>
        <w:t>年</w:t>
      </w:r>
      <w:r w:rsidRPr="00372512">
        <w:rPr>
          <w:color w:val="FF0000"/>
        </w:rPr>
        <w:t>数据迁到</w:t>
      </w:r>
      <w:r w:rsidRPr="00372512">
        <w:rPr>
          <w:rFonts w:hint="eastAsia"/>
          <w:color w:val="FF0000"/>
        </w:rPr>
        <w:t>2017</w:t>
      </w:r>
      <w:r w:rsidRPr="00372512">
        <w:rPr>
          <w:rFonts w:hint="eastAsia"/>
          <w:color w:val="FF0000"/>
        </w:rPr>
        <w:t>年</w:t>
      </w:r>
      <w:r w:rsidRPr="00372512">
        <w:rPr>
          <w:color w:val="FF0000"/>
        </w:rPr>
        <w:t>表中</w:t>
      </w:r>
    </w:p>
    <w:p w:rsidR="00F323AC" w:rsidRDefault="00F323AC" w:rsidP="00F323AC">
      <w:r>
        <w:rPr>
          <w:noProof/>
        </w:rPr>
        <w:drawing>
          <wp:inline distT="0" distB="0" distL="0" distR="0" wp14:anchorId="1387C3F1" wp14:editId="7104B957">
            <wp:extent cx="4320641" cy="15631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0315" cy="157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AC" w:rsidRDefault="00F323AC" w:rsidP="00F323AC">
      <w:r>
        <w:rPr>
          <w:noProof/>
        </w:rPr>
        <w:lastRenderedPageBreak/>
        <w:drawing>
          <wp:inline distT="0" distB="0" distL="0" distR="0" wp14:anchorId="1B0F019A" wp14:editId="4DE7F56F">
            <wp:extent cx="4286982" cy="24242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534" cy="24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A9" w:rsidRDefault="00781EA9" w:rsidP="005B7AB2">
      <w:pPr>
        <w:pStyle w:val="3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 w:rsidR="005B7AB2">
        <w:t>19</w:t>
      </w:r>
      <w:r>
        <w:rPr>
          <w:rFonts w:hint="eastAsia"/>
        </w:rPr>
        <w:t>日</w:t>
      </w:r>
      <w:r w:rsidR="005B7AB2">
        <w:rPr>
          <w:rFonts w:hint="eastAsia"/>
        </w:rPr>
        <w:t>前</w:t>
      </w:r>
    </w:p>
    <w:p w:rsidR="00781EA9" w:rsidRDefault="00781EA9" w:rsidP="00781EA9">
      <w:r>
        <w:t>promotion.page.size=200</w:t>
      </w:r>
    </w:p>
    <w:p w:rsidR="00781EA9" w:rsidRDefault="00781EA9" w:rsidP="00781EA9">
      <w:r>
        <w:t>promotion.begin.date=2018-03-31</w:t>
      </w:r>
    </w:p>
    <w:p w:rsidR="00781EA9" w:rsidRDefault="00781EA9" w:rsidP="00781EA9">
      <w:r>
        <w:t>promotion.end.date=2018-06-19</w:t>
      </w:r>
    </w:p>
    <w:p w:rsidR="004B4D5F" w:rsidRDefault="004B4D5F" w:rsidP="004B4D5F">
      <w:pPr>
        <w:pStyle w:val="3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日前</w:t>
      </w:r>
    </w:p>
    <w:p w:rsidR="004B4D5F" w:rsidRDefault="003A12BB" w:rsidP="003A12BB">
      <w:pPr>
        <w:pStyle w:val="2"/>
      </w:pPr>
      <w:r>
        <w:rPr>
          <w:rFonts w:hint="eastAsia"/>
        </w:rPr>
        <w:t>改成定时任务</w:t>
      </w:r>
    </w:p>
    <w:p w:rsidR="00A75865" w:rsidRPr="009232E1" w:rsidRDefault="003A12BB" w:rsidP="003A12BB">
      <w:pPr>
        <w:pStyle w:val="2"/>
      </w:pPr>
      <w:r w:rsidRPr="003A12BB">
        <w:t xml:space="preserve">0 </w:t>
      </w:r>
      <w:r w:rsidR="00A25496">
        <w:t>0</w:t>
      </w:r>
      <w:r w:rsidRPr="003A12BB">
        <w:t xml:space="preserve"> </w:t>
      </w:r>
      <w:r w:rsidR="00A25496">
        <w:t>9</w:t>
      </w:r>
      <w:r w:rsidRPr="003A12BB">
        <w:t xml:space="preserve"> ? * MON</w:t>
      </w:r>
      <w:r>
        <w:rPr>
          <w:rFonts w:hint="eastAsia"/>
        </w:rPr>
        <w:t>：</w:t>
      </w:r>
      <w:r>
        <w:t>每周一上午九点</w:t>
      </w:r>
      <w:r w:rsidR="00064FC7">
        <w:rPr>
          <w:rFonts w:hint="eastAsia"/>
        </w:rPr>
        <w:t>，每</w:t>
      </w:r>
      <w:r w:rsidR="00064FC7">
        <w:t>执行pageSize条sleep</w:t>
      </w:r>
    </w:p>
    <w:sectPr w:rsidR="00A75865" w:rsidRPr="00923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F62" w:rsidRDefault="00550F62" w:rsidP="00CE5D67">
      <w:r>
        <w:separator/>
      </w:r>
    </w:p>
  </w:endnote>
  <w:endnote w:type="continuationSeparator" w:id="0">
    <w:p w:rsidR="00550F62" w:rsidRDefault="00550F62" w:rsidP="00CE5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F62" w:rsidRDefault="00550F62" w:rsidP="00CE5D67">
      <w:r>
        <w:separator/>
      </w:r>
    </w:p>
  </w:footnote>
  <w:footnote w:type="continuationSeparator" w:id="0">
    <w:p w:rsidR="00550F62" w:rsidRDefault="00550F62" w:rsidP="00CE5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E6BAB"/>
    <w:multiLevelType w:val="hybridMultilevel"/>
    <w:tmpl w:val="424488DE"/>
    <w:lvl w:ilvl="0" w:tplc="86FE6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yanxia">
    <w15:presenceInfo w15:providerId="AD" w15:userId="S-1-5-21-1713849901-2797640346-4150151575-6280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F5"/>
    <w:rsid w:val="00064FC7"/>
    <w:rsid w:val="00072CD5"/>
    <w:rsid w:val="000D7DDC"/>
    <w:rsid w:val="001226CB"/>
    <w:rsid w:val="001424D5"/>
    <w:rsid w:val="00181A2D"/>
    <w:rsid w:val="002314B8"/>
    <w:rsid w:val="00304F73"/>
    <w:rsid w:val="00372512"/>
    <w:rsid w:val="003A12BB"/>
    <w:rsid w:val="003B06AD"/>
    <w:rsid w:val="003D3A24"/>
    <w:rsid w:val="004018A6"/>
    <w:rsid w:val="00474ECC"/>
    <w:rsid w:val="004B4D5F"/>
    <w:rsid w:val="005353DD"/>
    <w:rsid w:val="00544CF5"/>
    <w:rsid w:val="00550F62"/>
    <w:rsid w:val="005530DC"/>
    <w:rsid w:val="005A3D40"/>
    <w:rsid w:val="005B7AB2"/>
    <w:rsid w:val="005C509A"/>
    <w:rsid w:val="006C0193"/>
    <w:rsid w:val="00781EA9"/>
    <w:rsid w:val="007D22DB"/>
    <w:rsid w:val="00881AF4"/>
    <w:rsid w:val="00887195"/>
    <w:rsid w:val="008D2DCC"/>
    <w:rsid w:val="009232E1"/>
    <w:rsid w:val="00935C07"/>
    <w:rsid w:val="00962BC9"/>
    <w:rsid w:val="0098118E"/>
    <w:rsid w:val="009D39AE"/>
    <w:rsid w:val="00A25496"/>
    <w:rsid w:val="00A75865"/>
    <w:rsid w:val="00A828FE"/>
    <w:rsid w:val="00AF06CC"/>
    <w:rsid w:val="00B00A51"/>
    <w:rsid w:val="00BB1244"/>
    <w:rsid w:val="00BF476C"/>
    <w:rsid w:val="00BF48ED"/>
    <w:rsid w:val="00C04B9E"/>
    <w:rsid w:val="00CE5D67"/>
    <w:rsid w:val="00D100A1"/>
    <w:rsid w:val="00D20C49"/>
    <w:rsid w:val="00D5486B"/>
    <w:rsid w:val="00E315C2"/>
    <w:rsid w:val="00E918E0"/>
    <w:rsid w:val="00EB6CE0"/>
    <w:rsid w:val="00ED3053"/>
    <w:rsid w:val="00EE40BF"/>
    <w:rsid w:val="00F12B88"/>
    <w:rsid w:val="00F3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79D3E5-A997-46D6-BD4E-329F95C2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26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E5D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B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32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D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D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5D6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E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12B8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12B88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12B88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1226CB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9232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 Spacing"/>
    <w:uiPriority w:val="1"/>
    <w:qFormat/>
    <w:rsid w:val="009232E1"/>
    <w:pPr>
      <w:widowControl w:val="0"/>
      <w:jc w:val="both"/>
    </w:pPr>
  </w:style>
  <w:style w:type="paragraph" w:styleId="a7">
    <w:name w:val="Date"/>
    <w:basedOn w:val="a"/>
    <w:next w:val="a"/>
    <w:link w:val="Char1"/>
    <w:uiPriority w:val="99"/>
    <w:semiHidden/>
    <w:unhideWhenUsed/>
    <w:rsid w:val="00EB6CE0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EB6CE0"/>
  </w:style>
  <w:style w:type="character" w:styleId="a8">
    <w:name w:val="Hyperlink"/>
    <w:basedOn w:val="a0"/>
    <w:uiPriority w:val="99"/>
    <w:semiHidden/>
    <w:unhideWhenUsed/>
    <w:rsid w:val="00474EC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5B7A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ihuiyong/p/5623191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5154</TotalTime>
  <Pages>6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25</cp:revision>
  <dcterms:created xsi:type="dcterms:W3CDTF">2018-03-06T01:16:00Z</dcterms:created>
  <dcterms:modified xsi:type="dcterms:W3CDTF">2018-08-09T06:36:00Z</dcterms:modified>
</cp:coreProperties>
</file>